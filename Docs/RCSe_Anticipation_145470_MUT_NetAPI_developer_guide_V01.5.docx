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77"/>
        <w:gridCol w:w="2978"/>
        <w:gridCol w:w="2268"/>
        <w:gridCol w:w="2268"/>
      </w:tblGrid>
      <w:tr w:rsidR="0062197A" w:rsidRPr="00C307A6" w:rsidTr="008E0654">
        <w:trPr>
          <w:trHeight w:val="658"/>
        </w:trPr>
        <w:tc>
          <w:tcPr>
            <w:tcW w:w="2977" w:type="dxa"/>
            <w:tcBorders>
              <w:top w:val="nil"/>
              <w:left w:val="nil"/>
              <w:bottom w:val="nil"/>
              <w:right w:val="nil"/>
            </w:tcBorders>
          </w:tcPr>
          <w:p w:rsidR="00623FCB" w:rsidRDefault="00D81876" w:rsidP="00623FCB">
            <w:pPr>
              <w:pStyle w:val="Code"/>
              <w:jc w:val="center"/>
              <w:rPr>
                <w:lang w:val="en-US"/>
              </w:rPr>
            </w:pPr>
            <w:r>
              <w:rPr>
                <w:noProof/>
                <w:lang w:val="fr-FR"/>
              </w:rPr>
              <w:drawing>
                <wp:inline distT="0" distB="0" distL="0" distR="0">
                  <wp:extent cx="504825" cy="504825"/>
                  <wp:effectExtent l="19050" t="0" r="9525" b="0"/>
                  <wp:docPr id="9" name="Image 8" descr="logo-orange-prosp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range-prospect.gif"/>
                          <pic:cNvPicPr/>
                        </pic:nvPicPr>
                        <pic:blipFill>
                          <a:blip r:embed="rId9"/>
                          <a:stretch>
                            <a:fillRect/>
                          </a:stretch>
                        </pic:blipFill>
                        <pic:spPr>
                          <a:xfrm>
                            <a:off x="0" y="0"/>
                            <a:ext cx="504825" cy="504825"/>
                          </a:xfrm>
                          <a:prstGeom prst="rect">
                            <a:avLst/>
                          </a:prstGeom>
                        </pic:spPr>
                      </pic:pic>
                    </a:graphicData>
                  </a:graphic>
                </wp:inline>
              </w:drawing>
            </w:r>
          </w:p>
        </w:tc>
        <w:tc>
          <w:tcPr>
            <w:tcW w:w="7514" w:type="dxa"/>
            <w:gridSpan w:val="3"/>
            <w:tcBorders>
              <w:top w:val="nil"/>
              <w:left w:val="nil"/>
              <w:bottom w:val="nil"/>
              <w:right w:val="nil"/>
            </w:tcBorders>
          </w:tcPr>
          <w:p w:rsidR="0062197A" w:rsidRPr="00C307A6" w:rsidRDefault="0062197A" w:rsidP="0087394D">
            <w:pPr>
              <w:rPr>
                <w:lang w:val="en-US"/>
              </w:rPr>
            </w:pPr>
          </w:p>
        </w:tc>
      </w:tr>
      <w:tr w:rsidR="0062197A" w:rsidRPr="00C307A6" w:rsidTr="008E0654">
        <w:trPr>
          <w:trHeight w:val="851"/>
        </w:trPr>
        <w:tc>
          <w:tcPr>
            <w:tcW w:w="2977" w:type="dxa"/>
            <w:tcBorders>
              <w:top w:val="nil"/>
              <w:left w:val="nil"/>
              <w:bottom w:val="nil"/>
              <w:right w:val="nil"/>
            </w:tcBorders>
          </w:tcPr>
          <w:p w:rsidR="0062197A" w:rsidRPr="00C307A6" w:rsidRDefault="0062197A" w:rsidP="0087394D">
            <w:pPr>
              <w:rPr>
                <w:lang w:val="en-US"/>
              </w:rPr>
            </w:pPr>
          </w:p>
        </w:tc>
        <w:tc>
          <w:tcPr>
            <w:tcW w:w="7514" w:type="dxa"/>
            <w:gridSpan w:val="3"/>
            <w:tcBorders>
              <w:top w:val="nil"/>
              <w:left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ind w:left="34" w:hanging="34"/>
              <w:jc w:val="left"/>
              <w:rPr>
                <w:rFonts w:cs="Arial"/>
                <w:b/>
                <w:lang w:val="en-US"/>
              </w:rPr>
            </w:pPr>
            <w:fldSimple w:instr=" DOCPROPERTY &quot;DocRegionName&quot;  \* MERGEFORMAT ">
              <w:r w:rsidR="00565D4F" w:rsidRPr="00565D4F">
                <w:rPr>
                  <w:rFonts w:cs="Arial"/>
                  <w:b/>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fldSimple w:instr=" DOCPROPERTY  DocEntityName  \* MERGEFORMAT ">
              <w:r w:rsidR="00565D4F" w:rsidRPr="00565D4F">
                <w:rPr>
                  <w:rFonts w:cs="Arial"/>
                  <w:sz w:val="18"/>
                  <w:szCs w:val="18"/>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fldSimple w:instr=" DOCPROPERTY  DocUnitName  \* MERGEFORMAT ">
              <w:r w:rsidR="00565D4F" w:rsidRPr="00565D4F">
                <w:rPr>
                  <w:rFonts w:cs="Arial"/>
                  <w:sz w:val="18"/>
                  <w:szCs w:val="18"/>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fldSimple w:instr=" DOCPROPERTY  DocUnitAdr1  \* MERGEFORMAT ">
              <w:r w:rsidR="00565D4F" w:rsidRPr="00565D4F">
                <w:rPr>
                  <w:rFonts w:cs="Arial"/>
                  <w:sz w:val="18"/>
                  <w:szCs w:val="18"/>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fldSimple w:instr=" DOCPROPERTY  DocUnitAdr2  \* MERGEFORMAT ">
              <w:r w:rsidR="00565D4F" w:rsidRPr="00565D4F">
                <w:rPr>
                  <w:rFonts w:cs="Arial"/>
                  <w:sz w:val="18"/>
                  <w:szCs w:val="18"/>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fldSimple w:instr=" DOCPROPERTY  DocUnitAdr3  \* MERGEFORMAT ">
              <w:r w:rsidR="00565D4F" w:rsidRPr="00565D4F">
                <w:rPr>
                  <w:rFonts w:cs="Arial"/>
                  <w:sz w:val="18"/>
                  <w:szCs w:val="18"/>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fldSimple w:instr=" DOCPROPERTY  DocUnitAdr4  \* MERGEFORMAT ">
              <w:r w:rsidR="00565D4F" w:rsidRPr="00565D4F">
                <w:rPr>
                  <w:rFonts w:cs="Arial"/>
                  <w:sz w:val="18"/>
                  <w:szCs w:val="18"/>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r>
              <w:fldChar w:fldCharType="begin"/>
            </w:r>
            <w:r>
              <w:instrText xml:space="preserve"> DOCPROPERTY  DocUnitAdr5  \* MERGEFORMAT </w:instrText>
            </w:r>
            <w:r>
              <w:fldChar w:fldCharType="end"/>
            </w:r>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fldSimple w:instr=" DOCPROPERTY  DocUnitPhone  \* MERGEFORMAT ">
              <w:r w:rsidR="00565D4F" w:rsidRPr="00565D4F">
                <w:rPr>
                  <w:rFonts w:cs="Arial"/>
                  <w:sz w:val="18"/>
                  <w:szCs w:val="18"/>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fldSimple w:instr=" DOCPROPERTY  DocUnitFax  \* MERGEFORMAT ">
              <w:r w:rsidR="00565D4F" w:rsidRPr="00565D4F">
                <w:rPr>
                  <w:rFonts w:cs="Arial"/>
                  <w:sz w:val="18"/>
                  <w:szCs w:val="18"/>
                  <w:lang w:val="en-US"/>
                </w:rPr>
                <w:t xml:space="preserve"> </w:t>
              </w:r>
            </w:fldSimple>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BE342A" w:rsidP="008E0654">
            <w:pPr>
              <w:spacing w:before="0" w:after="0"/>
              <w:jc w:val="left"/>
              <w:rPr>
                <w:rFonts w:cs="Arial"/>
                <w:sz w:val="18"/>
                <w:szCs w:val="18"/>
                <w:lang w:val="en-US"/>
              </w:rPr>
            </w:pPr>
            <w:r>
              <w:fldChar w:fldCharType="begin"/>
            </w:r>
            <w:r>
              <w:instrText xml:space="preserve"> DOCPROPERTY DocUnitEmail  \* MERGEFORMAT </w:instrText>
            </w:r>
            <w:r>
              <w:fldChar w:fldCharType="end"/>
            </w:r>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7394D">
            <w:pPr>
              <w:rPr>
                <w:lang w:val="en-US"/>
              </w:rPr>
            </w:pPr>
          </w:p>
        </w:tc>
      </w:tr>
      <w:tr w:rsidR="0062197A" w:rsidRPr="00C307A6" w:rsidTr="008E0654">
        <w:trPr>
          <w:trHeight w:hRule="exact" w:val="680"/>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BE342A" w:rsidP="008E0654">
            <w:pPr>
              <w:jc w:val="center"/>
              <w:rPr>
                <w:b/>
                <w:color w:val="0000FF"/>
                <w:sz w:val="44"/>
                <w:szCs w:val="44"/>
                <w:lang w:val="en-US"/>
              </w:rPr>
            </w:pPr>
            <w:fldSimple w:instr=" DOCPROPERTY  DocProjectName  \* MERGEFORMAT ">
              <w:r w:rsidR="00565D4F" w:rsidRPr="00565D4F">
                <w:rPr>
                  <w:b/>
                  <w:color w:val="0000FF"/>
                  <w:sz w:val="44"/>
                  <w:szCs w:val="44"/>
                  <w:lang w:val="en-US"/>
                </w:rPr>
                <w:t>RCS-e IM</w:t>
              </w:r>
            </w:fldSimple>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jc w:val="center"/>
              <w:rPr>
                <w:color w:val="0000FF"/>
                <w:lang w:val="en-US"/>
              </w:rPr>
            </w:pPr>
          </w:p>
        </w:tc>
      </w:tr>
      <w:tr w:rsidR="0062197A" w:rsidRPr="00C307A6" w:rsidTr="008E0654">
        <w:trPr>
          <w:trHeight w:hRule="exact" w:val="680"/>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BE342A" w:rsidP="008E0654">
            <w:pPr>
              <w:jc w:val="center"/>
              <w:rPr>
                <w:color w:val="0000FF"/>
                <w:sz w:val="44"/>
                <w:szCs w:val="44"/>
                <w:lang w:val="en-US"/>
              </w:rPr>
            </w:pPr>
            <w:fldSimple w:instr=" DOCPROPERTY  DocProjectStreamName  \* MERGEFORMAT ">
              <w:r w:rsidR="00565D4F" w:rsidRPr="00565D4F">
                <w:rPr>
                  <w:color w:val="0000FF"/>
                  <w:sz w:val="44"/>
                  <w:szCs w:val="44"/>
                  <w:lang w:val="en-US"/>
                </w:rPr>
                <w:t>Anticipation</w:t>
              </w:r>
            </w:fldSimple>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jc w:val="center"/>
              <w:rPr>
                <w:color w:val="0000FF"/>
                <w:lang w:val="en-US"/>
              </w:rPr>
            </w:pPr>
          </w:p>
        </w:tc>
      </w:tr>
      <w:tr w:rsidR="0062197A" w:rsidRPr="00C307A6" w:rsidTr="008E0654">
        <w:trPr>
          <w:trHeight w:hRule="exact" w:val="1063"/>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2E6104" w:rsidRPr="00C307A6" w:rsidRDefault="00BE342A" w:rsidP="00B81A20">
            <w:pPr>
              <w:jc w:val="center"/>
              <w:rPr>
                <w:color w:val="0000FF"/>
                <w:sz w:val="40"/>
                <w:szCs w:val="40"/>
                <w:lang w:val="en-US"/>
              </w:rPr>
            </w:pPr>
            <w:fldSimple w:instr=" DOCPROPERTY  DocTitle  \* MERGEFORMAT ">
              <w:r w:rsidR="00565D4F" w:rsidRPr="00565D4F">
                <w:rPr>
                  <w:color w:val="0000FF"/>
                  <w:sz w:val="40"/>
                  <w:szCs w:val="40"/>
                  <w:lang w:val="en-US"/>
                </w:rPr>
                <w:t>NetAPI developer guide</w:t>
              </w:r>
            </w:fldSimple>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spacing w:before="0" w:after="0"/>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spacing w:before="0" w:after="0"/>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spacing w:before="0" w:after="0"/>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spacing w:before="0" w:after="0"/>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7514" w:type="dxa"/>
            <w:gridSpan w:val="3"/>
            <w:tcBorders>
              <w:top w:val="nil"/>
              <w:bottom w:val="nil"/>
              <w:right w:val="nil"/>
            </w:tcBorders>
          </w:tcPr>
          <w:p w:rsidR="0062197A" w:rsidRPr="00C307A6" w:rsidRDefault="0062197A" w:rsidP="008E0654">
            <w:pPr>
              <w:spacing w:before="0" w:after="0"/>
              <w:jc w:val="left"/>
              <w:rPr>
                <w:lang w:val="en-US"/>
              </w:rPr>
            </w:pP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2978" w:type="dxa"/>
            <w:tcBorders>
              <w:top w:val="nil"/>
              <w:bottom w:val="nil"/>
              <w:right w:val="nil"/>
            </w:tcBorders>
          </w:tcPr>
          <w:p w:rsidR="0062197A" w:rsidRPr="00C307A6" w:rsidRDefault="0062197A" w:rsidP="008E0654">
            <w:pPr>
              <w:spacing w:before="0" w:after="0"/>
              <w:jc w:val="center"/>
              <w:rPr>
                <w:sz w:val="22"/>
                <w:szCs w:val="22"/>
                <w:lang w:val="en-US"/>
              </w:rPr>
            </w:pPr>
          </w:p>
        </w:tc>
        <w:tc>
          <w:tcPr>
            <w:tcW w:w="2268" w:type="dxa"/>
            <w:tcBorders>
              <w:top w:val="nil"/>
              <w:left w:val="nil"/>
              <w:bottom w:val="nil"/>
              <w:right w:val="nil"/>
            </w:tcBorders>
          </w:tcPr>
          <w:p w:rsidR="0062197A" w:rsidRPr="00C307A6" w:rsidRDefault="0062197A" w:rsidP="008E0654">
            <w:pPr>
              <w:spacing w:before="0" w:after="0"/>
              <w:jc w:val="right"/>
              <w:rPr>
                <w:sz w:val="18"/>
                <w:szCs w:val="18"/>
                <w:lang w:val="en-US"/>
              </w:rPr>
            </w:pPr>
            <w:r w:rsidRPr="00C307A6">
              <w:rPr>
                <w:sz w:val="18"/>
                <w:szCs w:val="18"/>
                <w:lang w:val="en-US"/>
              </w:rPr>
              <w:t xml:space="preserve">Reference : </w:t>
            </w:r>
          </w:p>
        </w:tc>
        <w:tc>
          <w:tcPr>
            <w:tcW w:w="2268" w:type="dxa"/>
            <w:tcBorders>
              <w:top w:val="nil"/>
              <w:left w:val="nil"/>
              <w:bottom w:val="nil"/>
              <w:right w:val="nil"/>
            </w:tcBorders>
          </w:tcPr>
          <w:p w:rsidR="0062197A" w:rsidRPr="00C307A6" w:rsidRDefault="00BE342A" w:rsidP="008E0654">
            <w:pPr>
              <w:spacing w:before="0" w:after="0"/>
              <w:jc w:val="left"/>
              <w:rPr>
                <w:sz w:val="18"/>
                <w:szCs w:val="18"/>
                <w:lang w:val="en-US"/>
              </w:rPr>
            </w:pPr>
            <w:fldSimple w:instr=" DOCPROPERTY  DocRef  \* MERGEFORMAT ">
              <w:r w:rsidR="00565D4F" w:rsidRPr="00565D4F">
                <w:rPr>
                  <w:sz w:val="18"/>
                  <w:szCs w:val="18"/>
                  <w:lang w:val="en-US"/>
                </w:rPr>
                <w:t>RCSe</w:t>
              </w:r>
              <w:r w:rsidR="00565D4F" w:rsidRPr="00565D4F">
                <w:rPr>
                  <w:lang w:val="en-US"/>
                </w:rPr>
                <w:t>/Anticipation/145470</w:t>
              </w:r>
            </w:fldSimple>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2978" w:type="dxa"/>
            <w:tcBorders>
              <w:top w:val="nil"/>
              <w:bottom w:val="nil"/>
              <w:right w:val="nil"/>
            </w:tcBorders>
          </w:tcPr>
          <w:p w:rsidR="0062197A" w:rsidRPr="00C307A6" w:rsidRDefault="0062197A" w:rsidP="008E0654">
            <w:pPr>
              <w:spacing w:before="0" w:after="0"/>
              <w:jc w:val="center"/>
              <w:rPr>
                <w:sz w:val="24"/>
                <w:szCs w:val="24"/>
                <w:lang w:val="en-US"/>
              </w:rPr>
            </w:pPr>
          </w:p>
        </w:tc>
        <w:tc>
          <w:tcPr>
            <w:tcW w:w="2268" w:type="dxa"/>
            <w:tcBorders>
              <w:top w:val="nil"/>
              <w:left w:val="nil"/>
              <w:bottom w:val="nil"/>
              <w:right w:val="nil"/>
            </w:tcBorders>
          </w:tcPr>
          <w:p w:rsidR="0062197A" w:rsidRPr="00C307A6" w:rsidRDefault="0062197A" w:rsidP="008E0654">
            <w:pPr>
              <w:spacing w:before="0" w:after="0"/>
              <w:jc w:val="right"/>
              <w:rPr>
                <w:sz w:val="18"/>
                <w:szCs w:val="18"/>
                <w:lang w:val="en-US"/>
              </w:rPr>
            </w:pPr>
            <w:r w:rsidRPr="00C307A6">
              <w:rPr>
                <w:sz w:val="18"/>
                <w:szCs w:val="18"/>
                <w:lang w:val="en-US"/>
              </w:rPr>
              <w:t>Version :</w:t>
            </w:r>
          </w:p>
        </w:tc>
        <w:tc>
          <w:tcPr>
            <w:tcW w:w="2268" w:type="dxa"/>
            <w:tcBorders>
              <w:top w:val="nil"/>
              <w:left w:val="nil"/>
              <w:bottom w:val="nil"/>
              <w:right w:val="nil"/>
            </w:tcBorders>
          </w:tcPr>
          <w:p w:rsidR="0062197A" w:rsidRPr="00C307A6" w:rsidRDefault="00BE342A" w:rsidP="001B5C9D">
            <w:pPr>
              <w:spacing w:before="0" w:after="0"/>
              <w:jc w:val="left"/>
              <w:rPr>
                <w:sz w:val="18"/>
                <w:szCs w:val="18"/>
                <w:lang w:val="en-US"/>
              </w:rPr>
            </w:pPr>
            <w:fldSimple w:instr=" DOCPROPERTY &quot;DocVersion&quot;  \* MERGEFORMAT ">
              <w:r w:rsidR="00565D4F" w:rsidRPr="00565D4F">
                <w:rPr>
                  <w:lang w:val="en-US"/>
                </w:rPr>
                <w:t>V01.5</w:t>
              </w:r>
            </w:fldSimple>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2978" w:type="dxa"/>
            <w:vMerge w:val="restart"/>
            <w:tcBorders>
              <w:top w:val="nil"/>
              <w:bottom w:val="nil"/>
              <w:right w:val="nil"/>
            </w:tcBorders>
          </w:tcPr>
          <w:p w:rsidR="0062197A" w:rsidRPr="00C307A6" w:rsidRDefault="0062197A" w:rsidP="008E0654">
            <w:pPr>
              <w:spacing w:before="0" w:after="0"/>
              <w:jc w:val="right"/>
              <w:rPr>
                <w:sz w:val="24"/>
                <w:szCs w:val="24"/>
                <w:lang w:val="en-US"/>
              </w:rPr>
            </w:pPr>
          </w:p>
        </w:tc>
        <w:tc>
          <w:tcPr>
            <w:tcW w:w="2268" w:type="dxa"/>
            <w:tcBorders>
              <w:top w:val="nil"/>
              <w:left w:val="nil"/>
              <w:bottom w:val="nil"/>
              <w:right w:val="nil"/>
            </w:tcBorders>
          </w:tcPr>
          <w:p w:rsidR="0062197A" w:rsidRPr="00C307A6" w:rsidRDefault="0062197A" w:rsidP="008E0654">
            <w:pPr>
              <w:spacing w:before="0" w:after="0"/>
              <w:jc w:val="right"/>
              <w:rPr>
                <w:sz w:val="18"/>
                <w:szCs w:val="18"/>
                <w:lang w:val="en-US"/>
              </w:rPr>
            </w:pPr>
            <w:r w:rsidRPr="00C307A6">
              <w:rPr>
                <w:sz w:val="18"/>
                <w:szCs w:val="18"/>
                <w:lang w:val="en-US"/>
              </w:rPr>
              <w:t>Date :</w:t>
            </w:r>
          </w:p>
        </w:tc>
        <w:tc>
          <w:tcPr>
            <w:tcW w:w="2268" w:type="dxa"/>
            <w:tcBorders>
              <w:top w:val="nil"/>
              <w:left w:val="nil"/>
              <w:bottom w:val="nil"/>
              <w:right w:val="nil"/>
            </w:tcBorders>
          </w:tcPr>
          <w:p w:rsidR="0062197A" w:rsidRPr="00C307A6" w:rsidRDefault="00BE342A" w:rsidP="00B30245">
            <w:pPr>
              <w:spacing w:before="0" w:after="0"/>
              <w:jc w:val="left"/>
              <w:rPr>
                <w:sz w:val="18"/>
                <w:szCs w:val="18"/>
                <w:lang w:val="en-US"/>
              </w:rPr>
            </w:pPr>
            <w:fldSimple w:instr=" DOCPROPERTY  DocUpdate  \* MERGEFORMAT ">
              <w:r w:rsidR="00565D4F" w:rsidRPr="00565D4F">
                <w:rPr>
                  <w:sz w:val="18"/>
                  <w:szCs w:val="18"/>
                </w:rPr>
                <w:t>25/09/2013</w:t>
              </w:r>
            </w:fldSimple>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2978" w:type="dxa"/>
            <w:vMerge/>
            <w:tcBorders>
              <w:top w:val="nil"/>
              <w:bottom w:val="nil"/>
              <w:right w:val="nil"/>
            </w:tcBorders>
          </w:tcPr>
          <w:p w:rsidR="0062197A" w:rsidRPr="00C307A6" w:rsidRDefault="0062197A" w:rsidP="008E0654">
            <w:pPr>
              <w:spacing w:before="0" w:after="0"/>
              <w:jc w:val="right"/>
              <w:rPr>
                <w:sz w:val="24"/>
                <w:szCs w:val="24"/>
                <w:lang w:val="en-US"/>
              </w:rPr>
            </w:pPr>
          </w:p>
        </w:tc>
        <w:tc>
          <w:tcPr>
            <w:tcW w:w="2268" w:type="dxa"/>
            <w:tcBorders>
              <w:top w:val="nil"/>
              <w:left w:val="nil"/>
              <w:bottom w:val="nil"/>
              <w:right w:val="nil"/>
            </w:tcBorders>
          </w:tcPr>
          <w:p w:rsidR="0062197A" w:rsidRPr="00C307A6" w:rsidRDefault="0062197A" w:rsidP="008E0654">
            <w:pPr>
              <w:spacing w:before="0" w:after="0"/>
              <w:jc w:val="right"/>
              <w:rPr>
                <w:sz w:val="18"/>
                <w:szCs w:val="18"/>
                <w:lang w:val="en-US"/>
              </w:rPr>
            </w:pPr>
            <w:r w:rsidRPr="00C307A6">
              <w:rPr>
                <w:sz w:val="18"/>
                <w:szCs w:val="18"/>
                <w:lang w:val="en-US"/>
              </w:rPr>
              <w:t>Status :</w:t>
            </w:r>
          </w:p>
        </w:tc>
        <w:tc>
          <w:tcPr>
            <w:tcW w:w="2268" w:type="dxa"/>
            <w:tcBorders>
              <w:top w:val="nil"/>
              <w:left w:val="nil"/>
              <w:bottom w:val="nil"/>
              <w:right w:val="nil"/>
            </w:tcBorders>
          </w:tcPr>
          <w:p w:rsidR="0062197A" w:rsidRPr="00C307A6" w:rsidRDefault="00925848" w:rsidP="008E0654">
            <w:pPr>
              <w:spacing w:before="0" w:after="0"/>
              <w:jc w:val="left"/>
              <w:rPr>
                <w:sz w:val="18"/>
                <w:szCs w:val="18"/>
                <w:lang w:val="en-US"/>
              </w:rPr>
            </w:pPr>
            <w:r w:rsidRPr="00C307A6">
              <w:rPr>
                <w:lang w:val="en-US"/>
              </w:rPr>
              <w:t>Draft</w:t>
            </w: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2978" w:type="dxa"/>
            <w:vMerge/>
            <w:tcBorders>
              <w:top w:val="nil"/>
              <w:bottom w:val="nil"/>
              <w:right w:val="nil"/>
            </w:tcBorders>
          </w:tcPr>
          <w:p w:rsidR="0062197A" w:rsidRPr="00C307A6" w:rsidRDefault="0062197A" w:rsidP="008E0654">
            <w:pPr>
              <w:spacing w:before="0" w:after="0"/>
              <w:jc w:val="right"/>
              <w:rPr>
                <w:sz w:val="24"/>
                <w:szCs w:val="24"/>
                <w:lang w:val="en-US"/>
              </w:rPr>
            </w:pPr>
          </w:p>
        </w:tc>
        <w:tc>
          <w:tcPr>
            <w:tcW w:w="2268" w:type="dxa"/>
            <w:tcBorders>
              <w:top w:val="nil"/>
              <w:left w:val="nil"/>
              <w:bottom w:val="nil"/>
              <w:right w:val="nil"/>
            </w:tcBorders>
          </w:tcPr>
          <w:p w:rsidR="0062197A" w:rsidRPr="00C307A6" w:rsidRDefault="0062197A" w:rsidP="008E0654">
            <w:pPr>
              <w:spacing w:before="0" w:after="0"/>
              <w:jc w:val="right"/>
              <w:rPr>
                <w:sz w:val="18"/>
                <w:szCs w:val="18"/>
                <w:lang w:val="en-US"/>
              </w:rPr>
            </w:pPr>
            <w:r w:rsidRPr="00C307A6">
              <w:rPr>
                <w:sz w:val="18"/>
                <w:szCs w:val="18"/>
                <w:lang w:val="en-US"/>
              </w:rPr>
              <w:t>Usage :</w:t>
            </w:r>
          </w:p>
        </w:tc>
        <w:tc>
          <w:tcPr>
            <w:tcW w:w="2268" w:type="dxa"/>
            <w:tcBorders>
              <w:top w:val="nil"/>
              <w:left w:val="nil"/>
              <w:bottom w:val="nil"/>
              <w:right w:val="nil"/>
            </w:tcBorders>
          </w:tcPr>
          <w:p w:rsidR="0062197A" w:rsidRPr="00C307A6" w:rsidRDefault="00BE342A" w:rsidP="008E0654">
            <w:pPr>
              <w:spacing w:before="0" w:after="0"/>
              <w:jc w:val="left"/>
              <w:rPr>
                <w:sz w:val="18"/>
                <w:szCs w:val="18"/>
                <w:lang w:val="en-US"/>
              </w:rPr>
            </w:pPr>
            <w:r>
              <w:fldChar w:fldCharType="begin"/>
            </w:r>
            <w:r>
              <w:instrText xml:space="preserve"> DOCPROPERTY  DocUsage  \* MERGEFORMAT </w:instrText>
            </w:r>
            <w:r>
              <w:fldChar w:fldCharType="end"/>
            </w:r>
          </w:p>
        </w:tc>
      </w:tr>
      <w:tr w:rsidR="0062197A" w:rsidRPr="00C307A6" w:rsidTr="008E0654">
        <w:trPr>
          <w:trHeight w:hRule="exact" w:val="284"/>
        </w:trPr>
        <w:tc>
          <w:tcPr>
            <w:tcW w:w="2977" w:type="dxa"/>
            <w:tcBorders>
              <w:top w:val="nil"/>
              <w:left w:val="nil"/>
              <w:bottom w:val="nil"/>
            </w:tcBorders>
          </w:tcPr>
          <w:p w:rsidR="0062197A" w:rsidRPr="00C307A6" w:rsidRDefault="0062197A" w:rsidP="0087394D">
            <w:pPr>
              <w:rPr>
                <w:lang w:val="en-US"/>
              </w:rPr>
            </w:pPr>
          </w:p>
        </w:tc>
        <w:tc>
          <w:tcPr>
            <w:tcW w:w="2978" w:type="dxa"/>
            <w:vMerge/>
            <w:tcBorders>
              <w:top w:val="nil"/>
              <w:bottom w:val="nil"/>
              <w:right w:val="nil"/>
            </w:tcBorders>
          </w:tcPr>
          <w:p w:rsidR="0062197A" w:rsidRPr="00C307A6" w:rsidRDefault="0062197A" w:rsidP="008E0654">
            <w:pPr>
              <w:spacing w:before="0" w:after="0"/>
              <w:jc w:val="right"/>
              <w:rPr>
                <w:sz w:val="24"/>
                <w:szCs w:val="24"/>
                <w:lang w:val="en-US"/>
              </w:rPr>
            </w:pPr>
          </w:p>
        </w:tc>
        <w:tc>
          <w:tcPr>
            <w:tcW w:w="2268" w:type="dxa"/>
            <w:tcBorders>
              <w:top w:val="nil"/>
              <w:left w:val="nil"/>
              <w:bottom w:val="nil"/>
              <w:right w:val="nil"/>
            </w:tcBorders>
          </w:tcPr>
          <w:p w:rsidR="0062197A" w:rsidRPr="00C307A6" w:rsidRDefault="0062197A" w:rsidP="008E0654">
            <w:pPr>
              <w:spacing w:before="0" w:after="0"/>
              <w:jc w:val="right"/>
              <w:rPr>
                <w:sz w:val="18"/>
                <w:szCs w:val="18"/>
                <w:lang w:val="en-US"/>
              </w:rPr>
            </w:pPr>
            <w:r w:rsidRPr="00C307A6">
              <w:rPr>
                <w:sz w:val="18"/>
                <w:szCs w:val="18"/>
                <w:lang w:val="en-US"/>
              </w:rPr>
              <w:t xml:space="preserve">Author : </w:t>
            </w:r>
          </w:p>
        </w:tc>
        <w:tc>
          <w:tcPr>
            <w:tcW w:w="2268" w:type="dxa"/>
            <w:tcBorders>
              <w:top w:val="nil"/>
              <w:left w:val="nil"/>
              <w:bottom w:val="nil"/>
              <w:right w:val="nil"/>
            </w:tcBorders>
          </w:tcPr>
          <w:p w:rsidR="0062197A" w:rsidRPr="00C307A6" w:rsidRDefault="0062197A" w:rsidP="008E0654">
            <w:pPr>
              <w:spacing w:before="0" w:after="0"/>
              <w:jc w:val="left"/>
              <w:rPr>
                <w:sz w:val="18"/>
                <w:szCs w:val="18"/>
                <w:lang w:val="en-US"/>
              </w:rPr>
            </w:pPr>
          </w:p>
        </w:tc>
      </w:tr>
      <w:tr w:rsidR="0062197A" w:rsidRPr="00C307A6" w:rsidTr="008E0654">
        <w:trPr>
          <w:trHeight w:hRule="exact" w:val="468"/>
        </w:trPr>
        <w:tc>
          <w:tcPr>
            <w:tcW w:w="2977" w:type="dxa"/>
            <w:tcBorders>
              <w:top w:val="nil"/>
              <w:left w:val="nil"/>
              <w:bottom w:val="nil"/>
            </w:tcBorders>
          </w:tcPr>
          <w:p w:rsidR="0062197A" w:rsidRPr="00C307A6" w:rsidRDefault="0062197A" w:rsidP="0087394D">
            <w:pPr>
              <w:rPr>
                <w:lang w:val="en-US"/>
              </w:rPr>
            </w:pPr>
          </w:p>
        </w:tc>
        <w:tc>
          <w:tcPr>
            <w:tcW w:w="5246" w:type="dxa"/>
            <w:gridSpan w:val="2"/>
            <w:tcBorders>
              <w:top w:val="nil"/>
              <w:bottom w:val="nil"/>
              <w:right w:val="nil"/>
            </w:tcBorders>
          </w:tcPr>
          <w:p w:rsidR="0062197A" w:rsidRPr="00C307A6" w:rsidRDefault="0062197A" w:rsidP="008E0654">
            <w:pPr>
              <w:jc w:val="right"/>
              <w:rPr>
                <w:sz w:val="18"/>
                <w:szCs w:val="18"/>
                <w:lang w:val="en-US"/>
              </w:rPr>
            </w:pPr>
            <w:r w:rsidRPr="00C307A6">
              <w:rPr>
                <w:sz w:val="18"/>
                <w:szCs w:val="18"/>
                <w:lang w:val="en-US"/>
              </w:rPr>
              <w:t>Type :</w:t>
            </w:r>
          </w:p>
        </w:tc>
        <w:tc>
          <w:tcPr>
            <w:tcW w:w="2268" w:type="dxa"/>
            <w:tcBorders>
              <w:top w:val="nil"/>
              <w:left w:val="nil"/>
              <w:bottom w:val="nil"/>
              <w:right w:val="nil"/>
            </w:tcBorders>
          </w:tcPr>
          <w:p w:rsidR="0062197A" w:rsidRPr="00C307A6" w:rsidRDefault="00BE342A" w:rsidP="008E0654">
            <w:pPr>
              <w:jc w:val="left"/>
              <w:rPr>
                <w:sz w:val="18"/>
                <w:szCs w:val="18"/>
                <w:lang w:val="en-US"/>
              </w:rPr>
            </w:pPr>
            <w:fldSimple w:instr=" DOCPROPERTY  DocType  \* MERGEFORMAT ">
              <w:r w:rsidR="00565D4F" w:rsidRPr="00565D4F">
                <w:rPr>
                  <w:sz w:val="18"/>
                  <w:szCs w:val="18"/>
                  <w:lang w:val="en-US"/>
                </w:rPr>
                <w:t xml:space="preserve">MUT: Manuel </w:t>
              </w:r>
              <w:r w:rsidR="00565D4F" w:rsidRPr="00565D4F">
                <w:rPr>
                  <w:sz w:val="18"/>
                  <w:lang w:val="en-US"/>
                </w:rPr>
                <w:t>d'utilisation</w:t>
              </w:r>
            </w:fldSimple>
          </w:p>
        </w:tc>
      </w:tr>
    </w:tbl>
    <w:p w:rsidR="0062197A" w:rsidRPr="00C307A6" w:rsidRDefault="0062197A">
      <w:pPr>
        <w:rPr>
          <w:lang w:val="en-US"/>
        </w:rPr>
        <w:sectPr w:rsidR="0062197A" w:rsidRPr="00C307A6" w:rsidSect="0028457B">
          <w:headerReference w:type="even" r:id="rId10"/>
          <w:headerReference w:type="first" r:id="rId11"/>
          <w:footerReference w:type="first" r:id="rId12"/>
          <w:pgSz w:w="11907" w:h="16840" w:code="9"/>
          <w:pgMar w:top="816" w:right="1134" w:bottom="1134" w:left="1134" w:header="720" w:footer="680" w:gutter="0"/>
          <w:cols w:space="720"/>
        </w:sectPr>
      </w:pPr>
    </w:p>
    <w:p w:rsidR="0062197A" w:rsidRPr="00C307A6" w:rsidRDefault="0062197A" w:rsidP="00DB2424">
      <w:pPr>
        <w:rPr>
          <w:lang w:val="en-US"/>
        </w:rPr>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tblPr>
      <w:tblGrid>
        <w:gridCol w:w="2586"/>
        <w:gridCol w:w="2586"/>
        <w:gridCol w:w="1452"/>
        <w:gridCol w:w="2586"/>
      </w:tblGrid>
      <w:tr w:rsidR="0095385D" w:rsidRPr="000B3657" w:rsidTr="00935427">
        <w:trPr>
          <w:cantSplit/>
          <w:trHeight w:val="561"/>
          <w:jc w:val="center"/>
        </w:trPr>
        <w:tc>
          <w:tcPr>
            <w:tcW w:w="9210" w:type="dxa"/>
            <w:gridSpan w:val="4"/>
            <w:tcBorders>
              <w:bottom w:val="nil"/>
            </w:tcBorders>
            <w:vAlign w:val="center"/>
          </w:tcPr>
          <w:p w:rsidR="0095385D" w:rsidRPr="00E005CE" w:rsidRDefault="0095385D" w:rsidP="00935427">
            <w:pPr>
              <w:jc w:val="center"/>
              <w:rPr>
                <w:b/>
                <w:smallCaps/>
                <w:sz w:val="24"/>
                <w:szCs w:val="24"/>
              </w:rPr>
            </w:pPr>
            <w:r w:rsidRPr="00E005CE">
              <w:rPr>
                <w:b/>
                <w:smallCaps/>
                <w:sz w:val="24"/>
                <w:szCs w:val="24"/>
              </w:rPr>
              <w:t>document</w:t>
            </w:r>
            <w:r>
              <w:rPr>
                <w:b/>
                <w:smallCaps/>
                <w:sz w:val="24"/>
                <w:szCs w:val="24"/>
              </w:rPr>
              <w:t xml:space="preserve"> approval</w:t>
            </w:r>
          </w:p>
        </w:tc>
      </w:tr>
      <w:tr w:rsidR="0095385D" w:rsidRPr="000B3657" w:rsidTr="00935427">
        <w:trPr>
          <w:cantSplit/>
          <w:jc w:val="center"/>
        </w:trPr>
        <w:tc>
          <w:tcPr>
            <w:tcW w:w="2586" w:type="dxa"/>
            <w:tcBorders>
              <w:top w:val="single" w:sz="4" w:space="0" w:color="C0C0C0"/>
              <w:right w:val="single" w:sz="4" w:space="0" w:color="C0C0C0"/>
            </w:tcBorders>
            <w:shd w:val="clear" w:color="auto" w:fill="auto"/>
            <w:vAlign w:val="center"/>
          </w:tcPr>
          <w:p w:rsidR="0095385D" w:rsidRPr="000B3657" w:rsidRDefault="0095385D" w:rsidP="00935427">
            <w:pPr>
              <w:jc w:val="center"/>
              <w:rPr>
                <w:b/>
              </w:rPr>
            </w:pPr>
            <w:r>
              <w:rPr>
                <w:b/>
              </w:rPr>
              <w:t>Company</w:t>
            </w:r>
            <w:r w:rsidRPr="000B3657">
              <w:rPr>
                <w:b/>
              </w:rPr>
              <w:t xml:space="preserve"> </w:t>
            </w:r>
          </w:p>
        </w:tc>
        <w:tc>
          <w:tcPr>
            <w:tcW w:w="2586" w:type="dxa"/>
            <w:tcBorders>
              <w:top w:val="single" w:sz="4" w:space="0" w:color="C0C0C0"/>
              <w:right w:val="single" w:sz="4" w:space="0" w:color="C0C0C0"/>
            </w:tcBorders>
            <w:shd w:val="clear" w:color="auto" w:fill="auto"/>
            <w:vAlign w:val="center"/>
          </w:tcPr>
          <w:p w:rsidR="0095385D" w:rsidRPr="000B3657" w:rsidRDefault="0095385D" w:rsidP="00935427">
            <w:pPr>
              <w:jc w:val="center"/>
              <w:rPr>
                <w:b/>
              </w:rPr>
            </w:pPr>
            <w:r>
              <w:rPr>
                <w:b/>
              </w:rPr>
              <w:t>Name</w:t>
            </w:r>
            <w:r w:rsidRPr="000B3657">
              <w:rPr>
                <w:b/>
              </w:rPr>
              <w:t xml:space="preserve"> (f</w:t>
            </w:r>
            <w:r>
              <w:rPr>
                <w:b/>
              </w:rPr>
              <w:t>unc</w:t>
            </w:r>
            <w:r w:rsidRPr="000B3657">
              <w:rPr>
                <w:b/>
              </w:rPr>
              <w:t>tion)</w:t>
            </w:r>
          </w:p>
        </w:tc>
        <w:tc>
          <w:tcPr>
            <w:tcW w:w="1452" w:type="dxa"/>
            <w:tcBorders>
              <w:top w:val="single" w:sz="4" w:space="0" w:color="C0C0C0"/>
              <w:left w:val="single" w:sz="4" w:space="0" w:color="C0C0C0"/>
              <w:bottom w:val="single" w:sz="4" w:space="0" w:color="C0C0C0"/>
            </w:tcBorders>
            <w:vAlign w:val="center"/>
          </w:tcPr>
          <w:p w:rsidR="0095385D" w:rsidRPr="000B3657" w:rsidRDefault="0095385D" w:rsidP="00935427">
            <w:pPr>
              <w:jc w:val="center"/>
              <w:rPr>
                <w:sz w:val="24"/>
              </w:rPr>
            </w:pPr>
            <w:r w:rsidRPr="000B3657">
              <w:rPr>
                <w:b/>
              </w:rPr>
              <w:t>Date</w:t>
            </w:r>
          </w:p>
        </w:tc>
        <w:tc>
          <w:tcPr>
            <w:tcW w:w="2586" w:type="dxa"/>
            <w:tcBorders>
              <w:top w:val="single" w:sz="4" w:space="0" w:color="C0C0C0"/>
              <w:left w:val="single" w:sz="4" w:space="0" w:color="C0C0C0"/>
              <w:bottom w:val="single" w:sz="4" w:space="0" w:color="C0C0C0"/>
            </w:tcBorders>
            <w:vAlign w:val="center"/>
          </w:tcPr>
          <w:p w:rsidR="0095385D" w:rsidRPr="000B3657" w:rsidRDefault="0095385D" w:rsidP="00935427">
            <w:pPr>
              <w:jc w:val="center"/>
              <w:rPr>
                <w:sz w:val="24"/>
              </w:rPr>
            </w:pPr>
            <w:r w:rsidRPr="000B3657">
              <w:rPr>
                <w:b/>
              </w:rPr>
              <w:t>Visa</w:t>
            </w:r>
          </w:p>
        </w:tc>
      </w:tr>
      <w:tr w:rsidR="0095385D" w:rsidRPr="000B3657" w:rsidTr="00935427">
        <w:trPr>
          <w:cantSplit/>
          <w:jc w:val="center"/>
        </w:trPr>
        <w:tc>
          <w:tcPr>
            <w:tcW w:w="2586" w:type="dxa"/>
            <w:tcBorders>
              <w:right w:val="single" w:sz="4" w:space="0" w:color="C0C0C0"/>
            </w:tcBorders>
            <w:shd w:val="clear" w:color="auto" w:fill="auto"/>
            <w:vAlign w:val="center"/>
          </w:tcPr>
          <w:p w:rsidR="0095385D" w:rsidRPr="00366385" w:rsidRDefault="0095385D" w:rsidP="00935427">
            <w:pPr>
              <w:jc w:val="center"/>
              <w:rPr>
                <w:b/>
                <w:szCs w:val="22"/>
              </w:rPr>
            </w:pPr>
            <w:r>
              <w:rPr>
                <w:szCs w:val="22"/>
              </w:rPr>
              <w:t>Capgemini</w:t>
            </w:r>
          </w:p>
        </w:tc>
        <w:tc>
          <w:tcPr>
            <w:tcW w:w="2586" w:type="dxa"/>
            <w:tcBorders>
              <w:right w:val="single" w:sz="4" w:space="0" w:color="C0C0C0"/>
            </w:tcBorders>
            <w:shd w:val="clear" w:color="auto" w:fill="auto"/>
            <w:vAlign w:val="center"/>
          </w:tcPr>
          <w:p w:rsidR="0095385D" w:rsidRPr="00366385" w:rsidRDefault="0095385D" w:rsidP="00935427">
            <w:pPr>
              <w:jc w:val="center"/>
              <w:rPr>
                <w:szCs w:val="22"/>
              </w:rPr>
            </w:pPr>
            <w:r>
              <w:rPr>
                <w:szCs w:val="22"/>
              </w:rPr>
              <w:t>N. Beitz (CP)</w:t>
            </w:r>
          </w:p>
        </w:tc>
        <w:tc>
          <w:tcPr>
            <w:tcW w:w="1452" w:type="dxa"/>
            <w:tcBorders>
              <w:top w:val="single" w:sz="4" w:space="0" w:color="C0C0C0"/>
              <w:left w:val="single" w:sz="4" w:space="0" w:color="C0C0C0"/>
              <w:bottom w:val="single" w:sz="4" w:space="0" w:color="C0C0C0"/>
            </w:tcBorders>
            <w:vAlign w:val="center"/>
          </w:tcPr>
          <w:p w:rsidR="0095385D" w:rsidRPr="00366385" w:rsidRDefault="0095385D" w:rsidP="00935427">
            <w:pPr>
              <w:jc w:val="center"/>
              <w:rPr>
                <w:color w:val="FFFFFF"/>
                <w:szCs w:val="22"/>
              </w:rPr>
            </w:pPr>
          </w:p>
        </w:tc>
        <w:tc>
          <w:tcPr>
            <w:tcW w:w="2586" w:type="dxa"/>
            <w:tcBorders>
              <w:top w:val="single" w:sz="4" w:space="0" w:color="C0C0C0"/>
              <w:left w:val="single" w:sz="4" w:space="0" w:color="C0C0C0"/>
              <w:bottom w:val="single" w:sz="4" w:space="0" w:color="C0C0C0"/>
            </w:tcBorders>
            <w:vAlign w:val="center"/>
          </w:tcPr>
          <w:p w:rsidR="0095385D" w:rsidRPr="000B3657" w:rsidRDefault="0095385D" w:rsidP="00935427">
            <w:pPr>
              <w:jc w:val="center"/>
              <w:rPr>
                <w:color w:val="FFFFFF"/>
                <w:sz w:val="24"/>
              </w:rPr>
            </w:pPr>
          </w:p>
        </w:tc>
      </w:tr>
      <w:tr w:rsidR="0095385D" w:rsidRPr="008D7B12" w:rsidTr="00935427">
        <w:trPr>
          <w:cantSplit/>
          <w:jc w:val="center"/>
        </w:trPr>
        <w:tc>
          <w:tcPr>
            <w:tcW w:w="2586" w:type="dxa"/>
            <w:tcBorders>
              <w:right w:val="single" w:sz="4" w:space="0" w:color="C0C0C0"/>
            </w:tcBorders>
            <w:shd w:val="clear" w:color="auto" w:fill="auto"/>
          </w:tcPr>
          <w:p w:rsidR="0095385D" w:rsidRPr="00281E99" w:rsidRDefault="0095385D" w:rsidP="00935427">
            <w:pPr>
              <w:jc w:val="center"/>
            </w:pPr>
            <w:r w:rsidRPr="00281E99">
              <w:t>Orange</w:t>
            </w:r>
          </w:p>
        </w:tc>
        <w:tc>
          <w:tcPr>
            <w:tcW w:w="2586" w:type="dxa"/>
            <w:tcBorders>
              <w:right w:val="single" w:sz="4" w:space="0" w:color="C0C0C0"/>
            </w:tcBorders>
            <w:shd w:val="clear" w:color="auto" w:fill="auto"/>
          </w:tcPr>
          <w:p w:rsidR="0095385D" w:rsidRPr="00281E99" w:rsidRDefault="0095385D" w:rsidP="00935427">
            <w:pPr>
              <w:jc w:val="center"/>
            </w:pPr>
            <w:r w:rsidRPr="00281E99">
              <w:t>M. Ebrel (CP)</w:t>
            </w:r>
          </w:p>
        </w:tc>
        <w:tc>
          <w:tcPr>
            <w:tcW w:w="1452" w:type="dxa"/>
            <w:tcBorders>
              <w:top w:val="single" w:sz="4" w:space="0" w:color="C0C0C0"/>
              <w:left w:val="single" w:sz="4" w:space="0" w:color="C0C0C0"/>
              <w:bottom w:val="single" w:sz="4" w:space="0" w:color="C0C0C0"/>
            </w:tcBorders>
            <w:vAlign w:val="center"/>
          </w:tcPr>
          <w:p w:rsidR="0095385D" w:rsidRPr="008D7B12" w:rsidRDefault="0095385D" w:rsidP="00935427">
            <w:pPr>
              <w:jc w:val="center"/>
              <w:rPr>
                <w:iCs/>
                <w:szCs w:val="22"/>
              </w:rPr>
            </w:pPr>
          </w:p>
        </w:tc>
        <w:tc>
          <w:tcPr>
            <w:tcW w:w="2586" w:type="dxa"/>
            <w:tcBorders>
              <w:top w:val="single" w:sz="4" w:space="0" w:color="C0C0C0"/>
              <w:left w:val="single" w:sz="4" w:space="0" w:color="C0C0C0"/>
              <w:bottom w:val="single" w:sz="4" w:space="0" w:color="C0C0C0"/>
            </w:tcBorders>
            <w:vAlign w:val="center"/>
          </w:tcPr>
          <w:p w:rsidR="0095385D" w:rsidRPr="008D7B12" w:rsidRDefault="0095385D" w:rsidP="00935427">
            <w:pPr>
              <w:jc w:val="center"/>
              <w:rPr>
                <w:iCs/>
                <w:sz w:val="24"/>
              </w:rPr>
            </w:pPr>
          </w:p>
        </w:tc>
      </w:tr>
    </w:tbl>
    <w:p w:rsidR="0095385D" w:rsidRPr="000B3657" w:rsidRDefault="0095385D" w:rsidP="0095385D">
      <w:pPr>
        <w:pStyle w:val="Normalaprstbl"/>
        <w:spacing w:before="60"/>
      </w:pPr>
    </w:p>
    <w:p w:rsidR="0095385D" w:rsidRPr="000B3657" w:rsidRDefault="0095385D" w:rsidP="0095385D"/>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tblPr>
      <w:tblGrid>
        <w:gridCol w:w="2586"/>
        <w:gridCol w:w="2586"/>
        <w:gridCol w:w="1353"/>
        <w:gridCol w:w="1353"/>
        <w:gridCol w:w="1354"/>
      </w:tblGrid>
      <w:tr w:rsidR="0095385D" w:rsidRPr="000B3657" w:rsidTr="00935427">
        <w:trPr>
          <w:cantSplit/>
          <w:trHeight w:val="561"/>
          <w:jc w:val="center"/>
        </w:trPr>
        <w:tc>
          <w:tcPr>
            <w:tcW w:w="9232" w:type="dxa"/>
            <w:gridSpan w:val="5"/>
            <w:vAlign w:val="center"/>
          </w:tcPr>
          <w:p w:rsidR="0095385D" w:rsidRPr="00E005CE" w:rsidRDefault="0095385D" w:rsidP="00935427">
            <w:pPr>
              <w:jc w:val="center"/>
              <w:rPr>
                <w:b/>
                <w:smallCaps/>
                <w:sz w:val="24"/>
                <w:szCs w:val="24"/>
              </w:rPr>
            </w:pPr>
            <w:r w:rsidRPr="00E005CE">
              <w:rPr>
                <w:b/>
                <w:smallCaps/>
                <w:sz w:val="24"/>
                <w:szCs w:val="24"/>
              </w:rPr>
              <w:t>Diffusion</w:t>
            </w:r>
          </w:p>
        </w:tc>
      </w:tr>
      <w:tr w:rsidR="0095385D" w:rsidRPr="000B3657" w:rsidTr="00935427">
        <w:trPr>
          <w:cantSplit/>
          <w:trHeight w:val="422"/>
          <w:jc w:val="center"/>
        </w:trPr>
        <w:tc>
          <w:tcPr>
            <w:tcW w:w="2586" w:type="dxa"/>
            <w:tcBorders>
              <w:bottom w:val="single" w:sz="4" w:space="0" w:color="C0C0C0"/>
            </w:tcBorders>
            <w:vAlign w:val="center"/>
          </w:tcPr>
          <w:p w:rsidR="0095385D" w:rsidRPr="000B3657" w:rsidRDefault="0095385D" w:rsidP="00935427">
            <w:pPr>
              <w:jc w:val="center"/>
              <w:rPr>
                <w:b/>
              </w:rPr>
            </w:pPr>
            <w:r>
              <w:rPr>
                <w:b/>
              </w:rPr>
              <w:t>Addresses</w:t>
            </w:r>
          </w:p>
        </w:tc>
        <w:tc>
          <w:tcPr>
            <w:tcW w:w="2586" w:type="dxa"/>
            <w:tcBorders>
              <w:bottom w:val="single" w:sz="4" w:space="0" w:color="C0C0C0"/>
            </w:tcBorders>
            <w:vAlign w:val="center"/>
          </w:tcPr>
          <w:p w:rsidR="0095385D" w:rsidRPr="000B3657" w:rsidRDefault="0095385D" w:rsidP="00935427">
            <w:pPr>
              <w:jc w:val="center"/>
              <w:rPr>
                <w:b/>
              </w:rPr>
            </w:pPr>
            <w:r>
              <w:rPr>
                <w:b/>
              </w:rPr>
              <w:t>Company</w:t>
            </w:r>
            <w:r w:rsidRPr="000B3657">
              <w:rPr>
                <w:b/>
              </w:rPr>
              <w:t xml:space="preserve"> </w:t>
            </w:r>
          </w:p>
        </w:tc>
        <w:tc>
          <w:tcPr>
            <w:tcW w:w="1353" w:type="dxa"/>
            <w:tcBorders>
              <w:bottom w:val="single" w:sz="4" w:space="0" w:color="C0C0C0"/>
            </w:tcBorders>
            <w:vAlign w:val="center"/>
          </w:tcPr>
          <w:p w:rsidR="0095385D" w:rsidRPr="000B3657" w:rsidRDefault="0095385D" w:rsidP="00935427">
            <w:pPr>
              <w:jc w:val="center"/>
              <w:rPr>
                <w:b/>
              </w:rPr>
            </w:pPr>
            <w:r>
              <w:rPr>
                <w:b/>
              </w:rPr>
              <w:t>Number</w:t>
            </w:r>
          </w:p>
        </w:tc>
        <w:tc>
          <w:tcPr>
            <w:tcW w:w="1353" w:type="dxa"/>
            <w:tcBorders>
              <w:bottom w:val="single" w:sz="4" w:space="0" w:color="C0C0C0"/>
            </w:tcBorders>
            <w:vAlign w:val="center"/>
          </w:tcPr>
          <w:p w:rsidR="0095385D" w:rsidRPr="000B3657" w:rsidRDefault="0095385D" w:rsidP="00935427">
            <w:pPr>
              <w:jc w:val="center"/>
              <w:rPr>
                <w:b/>
              </w:rPr>
            </w:pPr>
            <w:r>
              <w:rPr>
                <w:b/>
              </w:rPr>
              <w:t>For</w:t>
            </w:r>
            <w:r w:rsidRPr="000B3657">
              <w:rPr>
                <w:b/>
              </w:rPr>
              <w:t xml:space="preserve"> action</w:t>
            </w:r>
          </w:p>
        </w:tc>
        <w:tc>
          <w:tcPr>
            <w:tcW w:w="1354" w:type="dxa"/>
            <w:tcBorders>
              <w:bottom w:val="single" w:sz="4" w:space="0" w:color="C0C0C0"/>
            </w:tcBorders>
            <w:vAlign w:val="center"/>
          </w:tcPr>
          <w:p w:rsidR="0095385D" w:rsidRPr="000B3657" w:rsidRDefault="0095385D" w:rsidP="00935427">
            <w:pPr>
              <w:jc w:val="center"/>
              <w:rPr>
                <w:b/>
              </w:rPr>
            </w:pPr>
            <w:r>
              <w:rPr>
                <w:b/>
              </w:rPr>
              <w:t>For</w:t>
            </w:r>
            <w:r w:rsidRPr="000B3657">
              <w:rPr>
                <w:b/>
              </w:rPr>
              <w:t xml:space="preserve"> info</w:t>
            </w:r>
          </w:p>
        </w:tc>
      </w:tr>
      <w:tr w:rsidR="0095385D" w:rsidRPr="000B3657" w:rsidTr="00935427">
        <w:trPr>
          <w:cantSplit/>
          <w:trHeight w:val="415"/>
          <w:jc w:val="center"/>
        </w:trPr>
        <w:tc>
          <w:tcPr>
            <w:tcW w:w="2586" w:type="dxa"/>
            <w:tcBorders>
              <w:top w:val="single" w:sz="4" w:space="0" w:color="C0C0C0"/>
              <w:bottom w:val="single" w:sz="4" w:space="0" w:color="C0C0C0"/>
            </w:tcBorders>
            <w:vAlign w:val="center"/>
          </w:tcPr>
          <w:p w:rsidR="0095385D" w:rsidRPr="00366385" w:rsidRDefault="0095385D" w:rsidP="00935427">
            <w:pPr>
              <w:jc w:val="center"/>
              <w:rPr>
                <w:szCs w:val="22"/>
              </w:rPr>
            </w:pPr>
            <w:r>
              <w:rPr>
                <w:szCs w:val="22"/>
              </w:rPr>
              <w:t>Project Team</w:t>
            </w:r>
          </w:p>
        </w:tc>
        <w:tc>
          <w:tcPr>
            <w:tcW w:w="2586" w:type="dxa"/>
            <w:tcBorders>
              <w:top w:val="single" w:sz="4" w:space="0" w:color="C0C0C0"/>
              <w:bottom w:val="single" w:sz="4" w:space="0" w:color="C0C0C0"/>
            </w:tcBorders>
            <w:vAlign w:val="center"/>
          </w:tcPr>
          <w:p w:rsidR="0095385D" w:rsidRPr="00366385" w:rsidRDefault="00D53E9B" w:rsidP="00935427">
            <w:pPr>
              <w:jc w:val="center"/>
              <w:rPr>
                <w:szCs w:val="22"/>
              </w:rPr>
            </w:pPr>
            <w:r>
              <w:t>Capgemini AS France</w:t>
            </w:r>
          </w:p>
        </w:tc>
        <w:tc>
          <w:tcPr>
            <w:tcW w:w="1353" w:type="dxa"/>
            <w:tcBorders>
              <w:top w:val="single" w:sz="4" w:space="0" w:color="C0C0C0"/>
              <w:bottom w:val="single" w:sz="4" w:space="0" w:color="C0C0C0"/>
            </w:tcBorders>
            <w:vAlign w:val="center"/>
          </w:tcPr>
          <w:p w:rsidR="0095385D" w:rsidRPr="00366385" w:rsidRDefault="0095385D" w:rsidP="00935427">
            <w:pPr>
              <w:jc w:val="center"/>
              <w:rPr>
                <w:szCs w:val="22"/>
              </w:rPr>
            </w:pPr>
            <w:r w:rsidRPr="00366385">
              <w:rPr>
                <w:szCs w:val="22"/>
              </w:rPr>
              <w:t>1</w:t>
            </w:r>
          </w:p>
        </w:tc>
        <w:tc>
          <w:tcPr>
            <w:tcW w:w="1353" w:type="dxa"/>
            <w:tcBorders>
              <w:top w:val="single" w:sz="4" w:space="0" w:color="C0C0C0"/>
              <w:bottom w:val="single" w:sz="4" w:space="0" w:color="C0C0C0"/>
            </w:tcBorders>
            <w:vAlign w:val="center"/>
          </w:tcPr>
          <w:p w:rsidR="0095385D" w:rsidRPr="00366385" w:rsidRDefault="0095385D" w:rsidP="00935427">
            <w:pPr>
              <w:jc w:val="center"/>
              <w:rPr>
                <w:szCs w:val="22"/>
              </w:rPr>
            </w:pPr>
          </w:p>
        </w:tc>
        <w:tc>
          <w:tcPr>
            <w:tcW w:w="1354" w:type="dxa"/>
            <w:tcBorders>
              <w:top w:val="single" w:sz="4" w:space="0" w:color="C0C0C0"/>
              <w:bottom w:val="single" w:sz="4" w:space="0" w:color="C0C0C0"/>
            </w:tcBorders>
            <w:vAlign w:val="center"/>
          </w:tcPr>
          <w:p w:rsidR="0095385D" w:rsidRPr="00366385" w:rsidRDefault="0095385D" w:rsidP="00935427">
            <w:pPr>
              <w:jc w:val="center"/>
              <w:rPr>
                <w:szCs w:val="22"/>
              </w:rPr>
            </w:pPr>
            <w:r>
              <w:rPr>
                <w:szCs w:val="22"/>
              </w:rPr>
              <w:t>X</w:t>
            </w:r>
          </w:p>
        </w:tc>
      </w:tr>
      <w:tr w:rsidR="0095385D" w:rsidRPr="00BD3F76" w:rsidTr="00935427">
        <w:trPr>
          <w:cantSplit/>
          <w:trHeight w:val="415"/>
          <w:jc w:val="center"/>
        </w:trPr>
        <w:tc>
          <w:tcPr>
            <w:tcW w:w="2586" w:type="dxa"/>
            <w:tcBorders>
              <w:top w:val="single" w:sz="4" w:space="0" w:color="C0C0C0"/>
              <w:bottom w:val="single" w:sz="4" w:space="0" w:color="C0C0C0"/>
            </w:tcBorders>
            <w:vAlign w:val="center"/>
          </w:tcPr>
          <w:p w:rsidR="0095385D" w:rsidRPr="00BD3F76" w:rsidRDefault="0095385D" w:rsidP="00935427">
            <w:pPr>
              <w:jc w:val="center"/>
              <w:rPr>
                <w:iCs/>
                <w:szCs w:val="22"/>
              </w:rPr>
            </w:pPr>
          </w:p>
        </w:tc>
        <w:tc>
          <w:tcPr>
            <w:tcW w:w="2586" w:type="dxa"/>
            <w:tcBorders>
              <w:top w:val="single" w:sz="4" w:space="0" w:color="C0C0C0"/>
              <w:bottom w:val="single" w:sz="4" w:space="0" w:color="C0C0C0"/>
            </w:tcBorders>
            <w:vAlign w:val="center"/>
          </w:tcPr>
          <w:p w:rsidR="0095385D" w:rsidRPr="00BD3F76" w:rsidRDefault="0095385D" w:rsidP="00935427">
            <w:pPr>
              <w:jc w:val="center"/>
              <w:rPr>
                <w:iCs/>
                <w:szCs w:val="22"/>
              </w:rPr>
            </w:pPr>
            <w:r>
              <w:rPr>
                <w:iCs/>
                <w:szCs w:val="22"/>
              </w:rPr>
              <w:t>Orange</w:t>
            </w:r>
          </w:p>
        </w:tc>
        <w:tc>
          <w:tcPr>
            <w:tcW w:w="1353" w:type="dxa"/>
            <w:tcBorders>
              <w:top w:val="single" w:sz="4" w:space="0" w:color="C0C0C0"/>
              <w:bottom w:val="single" w:sz="4" w:space="0" w:color="C0C0C0"/>
            </w:tcBorders>
            <w:vAlign w:val="center"/>
          </w:tcPr>
          <w:p w:rsidR="0095385D" w:rsidRPr="00BD3F76" w:rsidRDefault="0095385D" w:rsidP="00935427">
            <w:pPr>
              <w:jc w:val="center"/>
              <w:rPr>
                <w:iCs/>
                <w:szCs w:val="22"/>
              </w:rPr>
            </w:pPr>
            <w:r>
              <w:rPr>
                <w:iCs/>
                <w:szCs w:val="22"/>
              </w:rPr>
              <w:t>1</w:t>
            </w:r>
          </w:p>
        </w:tc>
        <w:tc>
          <w:tcPr>
            <w:tcW w:w="1353" w:type="dxa"/>
            <w:tcBorders>
              <w:top w:val="single" w:sz="4" w:space="0" w:color="C0C0C0"/>
              <w:bottom w:val="single" w:sz="4" w:space="0" w:color="C0C0C0"/>
            </w:tcBorders>
            <w:vAlign w:val="center"/>
          </w:tcPr>
          <w:p w:rsidR="0095385D" w:rsidRPr="00BD3F76" w:rsidRDefault="0095385D" w:rsidP="00935427">
            <w:pPr>
              <w:jc w:val="center"/>
              <w:rPr>
                <w:iCs/>
                <w:szCs w:val="22"/>
              </w:rPr>
            </w:pPr>
            <w:r>
              <w:rPr>
                <w:iCs/>
                <w:szCs w:val="22"/>
              </w:rPr>
              <w:t>X</w:t>
            </w:r>
          </w:p>
        </w:tc>
        <w:tc>
          <w:tcPr>
            <w:tcW w:w="1354" w:type="dxa"/>
            <w:tcBorders>
              <w:top w:val="single" w:sz="4" w:space="0" w:color="C0C0C0"/>
              <w:bottom w:val="single" w:sz="4" w:space="0" w:color="C0C0C0"/>
            </w:tcBorders>
            <w:vAlign w:val="center"/>
          </w:tcPr>
          <w:p w:rsidR="0095385D" w:rsidRPr="00BD3F76" w:rsidRDefault="0095385D" w:rsidP="00935427">
            <w:pPr>
              <w:jc w:val="center"/>
              <w:rPr>
                <w:iCs/>
                <w:szCs w:val="22"/>
              </w:rPr>
            </w:pPr>
          </w:p>
        </w:tc>
      </w:tr>
    </w:tbl>
    <w:p w:rsidR="0062197A" w:rsidRPr="00C307A6" w:rsidRDefault="0062197A" w:rsidP="00DB2424">
      <w:pPr>
        <w:rPr>
          <w:lang w:val="en-US"/>
        </w:rPr>
      </w:pPr>
    </w:p>
    <w:p w:rsidR="0062197A" w:rsidRPr="00C307A6" w:rsidRDefault="0062197A" w:rsidP="00DB2424">
      <w:pPr>
        <w:rPr>
          <w:lang w:val="en-US"/>
        </w:rPr>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tblPr>
      <w:tblGrid>
        <w:gridCol w:w="1021"/>
        <w:gridCol w:w="1985"/>
        <w:gridCol w:w="2126"/>
        <w:gridCol w:w="4078"/>
      </w:tblGrid>
      <w:tr w:rsidR="0062197A" w:rsidRPr="00C307A6">
        <w:trPr>
          <w:cantSplit/>
          <w:trHeight w:val="561"/>
          <w:jc w:val="center"/>
        </w:trPr>
        <w:tc>
          <w:tcPr>
            <w:tcW w:w="9210" w:type="dxa"/>
            <w:gridSpan w:val="4"/>
            <w:vAlign w:val="center"/>
          </w:tcPr>
          <w:p w:rsidR="0062197A" w:rsidRPr="00C307A6" w:rsidRDefault="0062197A" w:rsidP="009D3512">
            <w:pPr>
              <w:jc w:val="center"/>
              <w:rPr>
                <w:b/>
                <w:smallCaps/>
                <w:sz w:val="24"/>
                <w:szCs w:val="24"/>
                <w:lang w:val="en-US"/>
              </w:rPr>
            </w:pPr>
            <w:r w:rsidRPr="00C307A6">
              <w:rPr>
                <w:b/>
                <w:smallCaps/>
                <w:sz w:val="24"/>
                <w:szCs w:val="24"/>
                <w:lang w:val="en-US"/>
              </w:rPr>
              <w:t>Updates</w:t>
            </w:r>
          </w:p>
        </w:tc>
      </w:tr>
      <w:tr w:rsidR="0062197A" w:rsidRPr="00C307A6">
        <w:trPr>
          <w:cantSplit/>
          <w:trHeight w:val="407"/>
          <w:jc w:val="center"/>
        </w:trPr>
        <w:tc>
          <w:tcPr>
            <w:tcW w:w="1021" w:type="dxa"/>
            <w:vAlign w:val="center"/>
          </w:tcPr>
          <w:p w:rsidR="0062197A" w:rsidRPr="00C307A6" w:rsidRDefault="0062197A" w:rsidP="009D3512">
            <w:pPr>
              <w:jc w:val="center"/>
              <w:rPr>
                <w:b/>
                <w:lang w:val="en-US"/>
              </w:rPr>
            </w:pPr>
            <w:r w:rsidRPr="00C307A6">
              <w:rPr>
                <w:b/>
                <w:lang w:val="en-US"/>
              </w:rPr>
              <w:t>Version</w:t>
            </w:r>
          </w:p>
        </w:tc>
        <w:tc>
          <w:tcPr>
            <w:tcW w:w="1985" w:type="dxa"/>
            <w:vAlign w:val="center"/>
          </w:tcPr>
          <w:p w:rsidR="0062197A" w:rsidRPr="00C307A6" w:rsidRDefault="0062197A" w:rsidP="009D3512">
            <w:pPr>
              <w:jc w:val="center"/>
              <w:rPr>
                <w:b/>
                <w:lang w:val="en-US"/>
              </w:rPr>
            </w:pPr>
            <w:r w:rsidRPr="00C307A6">
              <w:rPr>
                <w:b/>
                <w:lang w:val="en-US"/>
              </w:rPr>
              <w:t>Date</w:t>
            </w:r>
          </w:p>
        </w:tc>
        <w:tc>
          <w:tcPr>
            <w:tcW w:w="2126" w:type="dxa"/>
            <w:vAlign w:val="center"/>
          </w:tcPr>
          <w:p w:rsidR="0062197A" w:rsidRPr="00C307A6" w:rsidRDefault="0062197A" w:rsidP="009D3512">
            <w:pPr>
              <w:jc w:val="center"/>
              <w:rPr>
                <w:sz w:val="24"/>
                <w:lang w:val="en-US"/>
              </w:rPr>
            </w:pPr>
            <w:r w:rsidRPr="00C307A6">
              <w:rPr>
                <w:b/>
                <w:lang w:val="en-US"/>
              </w:rPr>
              <w:t>Author</w:t>
            </w:r>
          </w:p>
        </w:tc>
        <w:tc>
          <w:tcPr>
            <w:tcW w:w="4078" w:type="dxa"/>
            <w:vAlign w:val="center"/>
          </w:tcPr>
          <w:p w:rsidR="0062197A" w:rsidRPr="00C307A6" w:rsidRDefault="0062197A" w:rsidP="009D3512">
            <w:pPr>
              <w:jc w:val="center"/>
              <w:rPr>
                <w:b/>
                <w:lang w:val="en-US"/>
              </w:rPr>
            </w:pPr>
            <w:r w:rsidRPr="00C307A6">
              <w:rPr>
                <w:b/>
                <w:lang w:val="en-US"/>
              </w:rPr>
              <w:t>Reasons</w:t>
            </w:r>
          </w:p>
        </w:tc>
      </w:tr>
      <w:tr w:rsidR="00477692" w:rsidRPr="00C307A6" w:rsidTr="007E643D">
        <w:trPr>
          <w:cantSplit/>
          <w:trHeight w:val="407"/>
          <w:jc w:val="center"/>
        </w:trPr>
        <w:tc>
          <w:tcPr>
            <w:tcW w:w="1021" w:type="dxa"/>
            <w:tcBorders>
              <w:top w:val="single" w:sz="4" w:space="0" w:color="C0C0C0"/>
              <w:left w:val="single" w:sz="4" w:space="0" w:color="C0C0C0"/>
              <w:bottom w:val="single" w:sz="4" w:space="0" w:color="C0C0C0"/>
              <w:right w:val="single" w:sz="4" w:space="0" w:color="C0C0C0"/>
            </w:tcBorders>
            <w:vAlign w:val="center"/>
          </w:tcPr>
          <w:p w:rsidR="00477692" w:rsidRPr="00C307A6" w:rsidRDefault="00285E1F" w:rsidP="007E643D">
            <w:pPr>
              <w:jc w:val="center"/>
              <w:rPr>
                <w:szCs w:val="22"/>
                <w:lang w:val="en-US"/>
              </w:rPr>
            </w:pPr>
            <w:r w:rsidRPr="00C307A6">
              <w:rPr>
                <w:szCs w:val="22"/>
                <w:lang w:val="en-US"/>
              </w:rPr>
              <w:t>V1.0</w:t>
            </w:r>
          </w:p>
        </w:tc>
        <w:tc>
          <w:tcPr>
            <w:tcW w:w="1985" w:type="dxa"/>
            <w:tcBorders>
              <w:top w:val="single" w:sz="4" w:space="0" w:color="C0C0C0"/>
              <w:left w:val="single" w:sz="4" w:space="0" w:color="C0C0C0"/>
              <w:bottom w:val="single" w:sz="4" w:space="0" w:color="C0C0C0"/>
              <w:right w:val="single" w:sz="4" w:space="0" w:color="C0C0C0"/>
            </w:tcBorders>
            <w:vAlign w:val="center"/>
          </w:tcPr>
          <w:p w:rsidR="00477692" w:rsidRPr="00C307A6" w:rsidRDefault="000474EB" w:rsidP="007E643D">
            <w:pPr>
              <w:jc w:val="center"/>
              <w:rPr>
                <w:szCs w:val="22"/>
                <w:lang w:val="en-US"/>
              </w:rPr>
            </w:pPr>
            <w:r w:rsidRPr="00C307A6">
              <w:rPr>
                <w:szCs w:val="22"/>
                <w:lang w:val="en-US"/>
              </w:rPr>
              <w:t>21/06/2013</w:t>
            </w:r>
          </w:p>
        </w:tc>
        <w:tc>
          <w:tcPr>
            <w:tcW w:w="2126" w:type="dxa"/>
            <w:tcBorders>
              <w:top w:val="single" w:sz="4" w:space="0" w:color="C0C0C0"/>
              <w:left w:val="single" w:sz="4" w:space="0" w:color="C0C0C0"/>
              <w:bottom w:val="single" w:sz="4" w:space="0" w:color="C0C0C0"/>
              <w:right w:val="single" w:sz="4" w:space="0" w:color="C0C0C0"/>
            </w:tcBorders>
            <w:vAlign w:val="center"/>
          </w:tcPr>
          <w:p w:rsidR="00477692" w:rsidRPr="00C307A6" w:rsidRDefault="00477692" w:rsidP="007E643D">
            <w:pPr>
              <w:jc w:val="center"/>
              <w:rPr>
                <w:szCs w:val="22"/>
                <w:lang w:val="en-US"/>
              </w:rPr>
            </w:pPr>
            <w:r w:rsidRPr="00C307A6">
              <w:rPr>
                <w:szCs w:val="22"/>
                <w:lang w:val="en-US"/>
              </w:rPr>
              <w:t>Capgemini</w:t>
            </w:r>
          </w:p>
        </w:tc>
        <w:tc>
          <w:tcPr>
            <w:tcW w:w="4078" w:type="dxa"/>
            <w:tcBorders>
              <w:top w:val="single" w:sz="4" w:space="0" w:color="C0C0C0"/>
              <w:left w:val="single" w:sz="4" w:space="0" w:color="C0C0C0"/>
              <w:bottom w:val="single" w:sz="4" w:space="0" w:color="C0C0C0"/>
              <w:right w:val="single" w:sz="4" w:space="0" w:color="C0C0C0"/>
            </w:tcBorders>
            <w:vAlign w:val="center"/>
          </w:tcPr>
          <w:p w:rsidR="00477692" w:rsidRPr="00C307A6" w:rsidRDefault="00477692" w:rsidP="007E643D">
            <w:pPr>
              <w:jc w:val="center"/>
              <w:rPr>
                <w:szCs w:val="22"/>
                <w:lang w:val="en-US"/>
              </w:rPr>
            </w:pPr>
          </w:p>
        </w:tc>
      </w:tr>
      <w:tr w:rsidR="000365A1" w:rsidRPr="00C307A6" w:rsidTr="007E643D">
        <w:trPr>
          <w:cantSplit/>
          <w:trHeight w:val="407"/>
          <w:jc w:val="center"/>
        </w:trPr>
        <w:tc>
          <w:tcPr>
            <w:tcW w:w="1021" w:type="dxa"/>
            <w:tcBorders>
              <w:top w:val="single" w:sz="4" w:space="0" w:color="C0C0C0"/>
              <w:left w:val="single" w:sz="4" w:space="0" w:color="C0C0C0"/>
              <w:bottom w:val="single" w:sz="4" w:space="0" w:color="C0C0C0"/>
              <w:right w:val="single" w:sz="4" w:space="0" w:color="C0C0C0"/>
            </w:tcBorders>
            <w:vAlign w:val="center"/>
          </w:tcPr>
          <w:p w:rsidR="000365A1" w:rsidRPr="00C307A6" w:rsidRDefault="000365A1" w:rsidP="007E643D">
            <w:pPr>
              <w:jc w:val="center"/>
              <w:rPr>
                <w:szCs w:val="22"/>
                <w:lang w:val="en-US"/>
              </w:rPr>
            </w:pPr>
            <w:r>
              <w:rPr>
                <w:szCs w:val="22"/>
                <w:lang w:val="en-US"/>
              </w:rPr>
              <w:t>V1.1</w:t>
            </w:r>
          </w:p>
        </w:tc>
        <w:tc>
          <w:tcPr>
            <w:tcW w:w="1985" w:type="dxa"/>
            <w:tcBorders>
              <w:top w:val="single" w:sz="4" w:space="0" w:color="C0C0C0"/>
              <w:left w:val="single" w:sz="4" w:space="0" w:color="C0C0C0"/>
              <w:bottom w:val="single" w:sz="4" w:space="0" w:color="C0C0C0"/>
              <w:right w:val="single" w:sz="4" w:space="0" w:color="C0C0C0"/>
            </w:tcBorders>
            <w:vAlign w:val="center"/>
          </w:tcPr>
          <w:p w:rsidR="000365A1" w:rsidRPr="00C307A6" w:rsidRDefault="00DE6330" w:rsidP="007E643D">
            <w:pPr>
              <w:jc w:val="center"/>
              <w:rPr>
                <w:szCs w:val="22"/>
                <w:lang w:val="en-US"/>
              </w:rPr>
            </w:pPr>
            <w:r>
              <w:rPr>
                <w:szCs w:val="22"/>
                <w:lang w:val="en-US"/>
              </w:rPr>
              <w:t>16</w:t>
            </w:r>
            <w:r w:rsidR="000365A1">
              <w:rPr>
                <w:szCs w:val="22"/>
                <w:lang w:val="en-US"/>
              </w:rPr>
              <w:t>/09/2013</w:t>
            </w:r>
          </w:p>
        </w:tc>
        <w:tc>
          <w:tcPr>
            <w:tcW w:w="2126" w:type="dxa"/>
            <w:tcBorders>
              <w:top w:val="single" w:sz="4" w:space="0" w:color="C0C0C0"/>
              <w:left w:val="single" w:sz="4" w:space="0" w:color="C0C0C0"/>
              <w:bottom w:val="single" w:sz="4" w:space="0" w:color="C0C0C0"/>
              <w:right w:val="single" w:sz="4" w:space="0" w:color="C0C0C0"/>
            </w:tcBorders>
            <w:vAlign w:val="center"/>
          </w:tcPr>
          <w:p w:rsidR="000365A1" w:rsidRPr="00C307A6" w:rsidRDefault="000365A1" w:rsidP="007E643D">
            <w:pPr>
              <w:jc w:val="center"/>
              <w:rPr>
                <w:szCs w:val="22"/>
                <w:lang w:val="en-US"/>
              </w:rPr>
            </w:pPr>
            <w:r>
              <w:rPr>
                <w:szCs w:val="22"/>
                <w:lang w:val="en-US"/>
              </w:rPr>
              <w:t>Capgemini</w:t>
            </w:r>
          </w:p>
        </w:tc>
        <w:tc>
          <w:tcPr>
            <w:tcW w:w="4078" w:type="dxa"/>
            <w:tcBorders>
              <w:top w:val="single" w:sz="4" w:space="0" w:color="C0C0C0"/>
              <w:left w:val="single" w:sz="4" w:space="0" w:color="C0C0C0"/>
              <w:bottom w:val="single" w:sz="4" w:space="0" w:color="C0C0C0"/>
              <w:right w:val="single" w:sz="4" w:space="0" w:color="C0C0C0"/>
            </w:tcBorders>
            <w:vAlign w:val="center"/>
          </w:tcPr>
          <w:p w:rsidR="000365A1" w:rsidRPr="00C307A6" w:rsidRDefault="000365A1" w:rsidP="007E643D">
            <w:pPr>
              <w:jc w:val="center"/>
              <w:rPr>
                <w:szCs w:val="22"/>
                <w:lang w:val="en-US"/>
              </w:rPr>
            </w:pPr>
            <w:r>
              <w:rPr>
                <w:szCs w:val="22"/>
                <w:lang w:val="en-US"/>
              </w:rPr>
              <w:t>Update with Orange review</w:t>
            </w:r>
          </w:p>
        </w:tc>
      </w:tr>
      <w:tr w:rsidR="003C53A1" w:rsidRPr="00476322" w:rsidTr="007E643D">
        <w:trPr>
          <w:cantSplit/>
          <w:trHeight w:val="407"/>
          <w:jc w:val="center"/>
        </w:trPr>
        <w:tc>
          <w:tcPr>
            <w:tcW w:w="1021" w:type="dxa"/>
            <w:tcBorders>
              <w:top w:val="single" w:sz="4" w:space="0" w:color="C0C0C0"/>
              <w:left w:val="single" w:sz="4" w:space="0" w:color="C0C0C0"/>
              <w:bottom w:val="single" w:sz="4" w:space="0" w:color="C0C0C0"/>
              <w:right w:val="single" w:sz="4" w:space="0" w:color="C0C0C0"/>
            </w:tcBorders>
            <w:vAlign w:val="center"/>
          </w:tcPr>
          <w:p w:rsidR="003C53A1" w:rsidRDefault="003C53A1" w:rsidP="007E643D">
            <w:pPr>
              <w:jc w:val="center"/>
              <w:rPr>
                <w:szCs w:val="22"/>
                <w:lang w:val="en-US"/>
              </w:rPr>
            </w:pPr>
            <w:r>
              <w:rPr>
                <w:szCs w:val="22"/>
                <w:lang w:val="en-US"/>
              </w:rPr>
              <w:t>V1.2</w:t>
            </w:r>
          </w:p>
        </w:tc>
        <w:tc>
          <w:tcPr>
            <w:tcW w:w="1985" w:type="dxa"/>
            <w:tcBorders>
              <w:top w:val="single" w:sz="4" w:space="0" w:color="C0C0C0"/>
              <w:left w:val="single" w:sz="4" w:space="0" w:color="C0C0C0"/>
              <w:bottom w:val="single" w:sz="4" w:space="0" w:color="C0C0C0"/>
              <w:right w:val="single" w:sz="4" w:space="0" w:color="C0C0C0"/>
            </w:tcBorders>
            <w:vAlign w:val="center"/>
          </w:tcPr>
          <w:p w:rsidR="003C53A1" w:rsidRDefault="003C53A1" w:rsidP="007E643D">
            <w:pPr>
              <w:jc w:val="center"/>
              <w:rPr>
                <w:szCs w:val="22"/>
                <w:lang w:val="en-US"/>
              </w:rPr>
            </w:pPr>
            <w:r>
              <w:rPr>
                <w:szCs w:val="22"/>
                <w:lang w:val="en-US"/>
              </w:rPr>
              <w:t>18/09/2013</w:t>
            </w:r>
          </w:p>
        </w:tc>
        <w:tc>
          <w:tcPr>
            <w:tcW w:w="2126" w:type="dxa"/>
            <w:tcBorders>
              <w:top w:val="single" w:sz="4" w:space="0" w:color="C0C0C0"/>
              <w:left w:val="single" w:sz="4" w:space="0" w:color="C0C0C0"/>
              <w:bottom w:val="single" w:sz="4" w:space="0" w:color="C0C0C0"/>
              <w:right w:val="single" w:sz="4" w:space="0" w:color="C0C0C0"/>
            </w:tcBorders>
            <w:vAlign w:val="center"/>
          </w:tcPr>
          <w:p w:rsidR="003C53A1" w:rsidRDefault="003C53A1" w:rsidP="007E643D">
            <w:pPr>
              <w:jc w:val="center"/>
              <w:rPr>
                <w:szCs w:val="22"/>
                <w:lang w:val="en-US"/>
              </w:rPr>
            </w:pPr>
            <w:r>
              <w:rPr>
                <w:szCs w:val="22"/>
                <w:lang w:val="en-US"/>
              </w:rPr>
              <w:t>Capgemini</w:t>
            </w:r>
          </w:p>
        </w:tc>
        <w:tc>
          <w:tcPr>
            <w:tcW w:w="4078" w:type="dxa"/>
            <w:tcBorders>
              <w:top w:val="single" w:sz="4" w:space="0" w:color="C0C0C0"/>
              <w:left w:val="single" w:sz="4" w:space="0" w:color="C0C0C0"/>
              <w:bottom w:val="single" w:sz="4" w:space="0" w:color="C0C0C0"/>
              <w:right w:val="single" w:sz="4" w:space="0" w:color="C0C0C0"/>
            </w:tcBorders>
            <w:vAlign w:val="center"/>
          </w:tcPr>
          <w:p w:rsidR="003C53A1" w:rsidRDefault="003C53A1" w:rsidP="00794C22">
            <w:pPr>
              <w:jc w:val="center"/>
              <w:rPr>
                <w:szCs w:val="22"/>
                <w:lang w:val="en-US"/>
              </w:rPr>
            </w:pPr>
            <w:r>
              <w:rPr>
                <w:szCs w:val="22"/>
                <w:lang w:val="en-US"/>
              </w:rPr>
              <w:t xml:space="preserve">Usage overview of </w:t>
            </w:r>
            <w:r w:rsidR="00794C22">
              <w:rPr>
                <w:szCs w:val="22"/>
                <w:lang w:val="en-US"/>
              </w:rPr>
              <w:t>F</w:t>
            </w:r>
            <w:r>
              <w:rPr>
                <w:szCs w:val="22"/>
                <w:lang w:val="en-US"/>
              </w:rPr>
              <w:t>ile Transfer</w:t>
            </w:r>
          </w:p>
        </w:tc>
      </w:tr>
      <w:tr w:rsidR="00A47CE1" w:rsidRPr="00C307A6" w:rsidTr="007E643D">
        <w:trPr>
          <w:cantSplit/>
          <w:trHeight w:val="407"/>
          <w:jc w:val="center"/>
        </w:trPr>
        <w:tc>
          <w:tcPr>
            <w:tcW w:w="1021" w:type="dxa"/>
            <w:tcBorders>
              <w:top w:val="single" w:sz="4" w:space="0" w:color="C0C0C0"/>
              <w:left w:val="single" w:sz="4" w:space="0" w:color="C0C0C0"/>
              <w:bottom w:val="single" w:sz="4" w:space="0" w:color="C0C0C0"/>
              <w:right w:val="single" w:sz="4" w:space="0" w:color="C0C0C0"/>
            </w:tcBorders>
            <w:vAlign w:val="center"/>
          </w:tcPr>
          <w:p w:rsidR="00A47CE1" w:rsidRDefault="00A47CE1" w:rsidP="007E643D">
            <w:pPr>
              <w:jc w:val="center"/>
              <w:rPr>
                <w:szCs w:val="22"/>
                <w:lang w:val="en-US"/>
              </w:rPr>
            </w:pPr>
            <w:r>
              <w:rPr>
                <w:szCs w:val="22"/>
                <w:lang w:val="en-US"/>
              </w:rPr>
              <w:t>V1.3</w:t>
            </w:r>
          </w:p>
        </w:tc>
        <w:tc>
          <w:tcPr>
            <w:tcW w:w="1985" w:type="dxa"/>
            <w:tcBorders>
              <w:top w:val="single" w:sz="4" w:space="0" w:color="C0C0C0"/>
              <w:left w:val="single" w:sz="4" w:space="0" w:color="C0C0C0"/>
              <w:bottom w:val="single" w:sz="4" w:space="0" w:color="C0C0C0"/>
              <w:right w:val="single" w:sz="4" w:space="0" w:color="C0C0C0"/>
            </w:tcBorders>
            <w:vAlign w:val="center"/>
          </w:tcPr>
          <w:p w:rsidR="00A47CE1" w:rsidRDefault="00A47CE1" w:rsidP="007E643D">
            <w:pPr>
              <w:jc w:val="center"/>
              <w:rPr>
                <w:szCs w:val="22"/>
                <w:lang w:val="en-US"/>
              </w:rPr>
            </w:pPr>
            <w:r>
              <w:rPr>
                <w:szCs w:val="22"/>
                <w:lang w:val="en-US"/>
              </w:rPr>
              <w:t>20/09/2013</w:t>
            </w:r>
          </w:p>
        </w:tc>
        <w:tc>
          <w:tcPr>
            <w:tcW w:w="2126" w:type="dxa"/>
            <w:tcBorders>
              <w:top w:val="single" w:sz="4" w:space="0" w:color="C0C0C0"/>
              <w:left w:val="single" w:sz="4" w:space="0" w:color="C0C0C0"/>
              <w:bottom w:val="single" w:sz="4" w:space="0" w:color="C0C0C0"/>
              <w:right w:val="single" w:sz="4" w:space="0" w:color="C0C0C0"/>
            </w:tcBorders>
            <w:vAlign w:val="center"/>
          </w:tcPr>
          <w:p w:rsidR="00A47CE1" w:rsidRDefault="00A47CE1" w:rsidP="007E643D">
            <w:pPr>
              <w:jc w:val="center"/>
              <w:rPr>
                <w:szCs w:val="22"/>
                <w:lang w:val="en-US"/>
              </w:rPr>
            </w:pPr>
            <w:r>
              <w:rPr>
                <w:szCs w:val="22"/>
                <w:lang w:val="en-US"/>
              </w:rPr>
              <w:t>Capgemini</w:t>
            </w:r>
          </w:p>
        </w:tc>
        <w:tc>
          <w:tcPr>
            <w:tcW w:w="4078" w:type="dxa"/>
            <w:tcBorders>
              <w:top w:val="single" w:sz="4" w:space="0" w:color="C0C0C0"/>
              <w:left w:val="single" w:sz="4" w:space="0" w:color="C0C0C0"/>
              <w:bottom w:val="single" w:sz="4" w:space="0" w:color="C0C0C0"/>
              <w:right w:val="single" w:sz="4" w:space="0" w:color="C0C0C0"/>
            </w:tcBorders>
            <w:vAlign w:val="center"/>
          </w:tcPr>
          <w:p w:rsidR="00A47CE1" w:rsidRDefault="00A47CE1" w:rsidP="00794C22">
            <w:pPr>
              <w:jc w:val="center"/>
              <w:rPr>
                <w:szCs w:val="22"/>
                <w:lang w:val="en-US"/>
              </w:rPr>
            </w:pPr>
            <w:r>
              <w:rPr>
                <w:szCs w:val="22"/>
                <w:lang w:val="en-US"/>
              </w:rPr>
              <w:t>Update with Orange review</w:t>
            </w:r>
            <w:r w:rsidR="00A01B20">
              <w:rPr>
                <w:szCs w:val="22"/>
                <w:lang w:val="en-US"/>
              </w:rPr>
              <w:t xml:space="preserve"> &amp; cURL examples</w:t>
            </w:r>
          </w:p>
        </w:tc>
      </w:tr>
      <w:tr w:rsidR="00A01B20" w:rsidRPr="00C307A6" w:rsidTr="007E643D">
        <w:trPr>
          <w:cantSplit/>
          <w:trHeight w:val="407"/>
          <w:jc w:val="center"/>
        </w:trPr>
        <w:tc>
          <w:tcPr>
            <w:tcW w:w="1021" w:type="dxa"/>
            <w:tcBorders>
              <w:top w:val="single" w:sz="4" w:space="0" w:color="C0C0C0"/>
              <w:left w:val="single" w:sz="4" w:space="0" w:color="C0C0C0"/>
              <w:bottom w:val="single" w:sz="4" w:space="0" w:color="C0C0C0"/>
              <w:right w:val="single" w:sz="4" w:space="0" w:color="C0C0C0"/>
            </w:tcBorders>
            <w:vAlign w:val="center"/>
          </w:tcPr>
          <w:p w:rsidR="00A01B20" w:rsidRDefault="00A01B20" w:rsidP="007E643D">
            <w:pPr>
              <w:jc w:val="center"/>
              <w:rPr>
                <w:szCs w:val="22"/>
                <w:lang w:val="en-US"/>
              </w:rPr>
            </w:pPr>
            <w:r>
              <w:rPr>
                <w:szCs w:val="22"/>
                <w:lang w:val="en-US"/>
              </w:rPr>
              <w:t>V1.4</w:t>
            </w:r>
          </w:p>
        </w:tc>
        <w:tc>
          <w:tcPr>
            <w:tcW w:w="1985" w:type="dxa"/>
            <w:tcBorders>
              <w:top w:val="single" w:sz="4" w:space="0" w:color="C0C0C0"/>
              <w:left w:val="single" w:sz="4" w:space="0" w:color="C0C0C0"/>
              <w:bottom w:val="single" w:sz="4" w:space="0" w:color="C0C0C0"/>
              <w:right w:val="single" w:sz="4" w:space="0" w:color="C0C0C0"/>
            </w:tcBorders>
            <w:vAlign w:val="center"/>
          </w:tcPr>
          <w:p w:rsidR="00A01B20" w:rsidRDefault="00A01B20" w:rsidP="007E643D">
            <w:pPr>
              <w:jc w:val="center"/>
              <w:rPr>
                <w:szCs w:val="22"/>
                <w:lang w:val="en-US"/>
              </w:rPr>
            </w:pPr>
            <w:r>
              <w:rPr>
                <w:szCs w:val="22"/>
                <w:lang w:val="en-US"/>
              </w:rPr>
              <w:t>24/09/2013</w:t>
            </w:r>
          </w:p>
        </w:tc>
        <w:tc>
          <w:tcPr>
            <w:tcW w:w="2126" w:type="dxa"/>
            <w:tcBorders>
              <w:top w:val="single" w:sz="4" w:space="0" w:color="C0C0C0"/>
              <w:left w:val="single" w:sz="4" w:space="0" w:color="C0C0C0"/>
              <w:bottom w:val="single" w:sz="4" w:space="0" w:color="C0C0C0"/>
              <w:right w:val="single" w:sz="4" w:space="0" w:color="C0C0C0"/>
            </w:tcBorders>
            <w:vAlign w:val="center"/>
          </w:tcPr>
          <w:p w:rsidR="00A01B20" w:rsidRDefault="00A01B20" w:rsidP="007E643D">
            <w:pPr>
              <w:jc w:val="center"/>
              <w:rPr>
                <w:szCs w:val="22"/>
                <w:lang w:val="en-US"/>
              </w:rPr>
            </w:pPr>
            <w:r>
              <w:rPr>
                <w:szCs w:val="22"/>
                <w:lang w:val="en-US"/>
              </w:rPr>
              <w:t>Capgemini</w:t>
            </w:r>
          </w:p>
        </w:tc>
        <w:tc>
          <w:tcPr>
            <w:tcW w:w="4078" w:type="dxa"/>
            <w:tcBorders>
              <w:top w:val="single" w:sz="4" w:space="0" w:color="C0C0C0"/>
              <w:left w:val="single" w:sz="4" w:space="0" w:color="C0C0C0"/>
              <w:bottom w:val="single" w:sz="4" w:space="0" w:color="C0C0C0"/>
              <w:right w:val="single" w:sz="4" w:space="0" w:color="C0C0C0"/>
            </w:tcBorders>
            <w:vAlign w:val="center"/>
          </w:tcPr>
          <w:p w:rsidR="00A01B20" w:rsidRDefault="00A01B20" w:rsidP="00794C22">
            <w:pPr>
              <w:jc w:val="center"/>
              <w:rPr>
                <w:szCs w:val="22"/>
                <w:lang w:val="en-US"/>
              </w:rPr>
            </w:pPr>
            <w:r>
              <w:rPr>
                <w:szCs w:val="22"/>
                <w:lang w:val="en-US"/>
              </w:rPr>
              <w:t>Update with Orange review</w:t>
            </w:r>
          </w:p>
        </w:tc>
      </w:tr>
      <w:tr w:rsidR="00ED4836" w:rsidRPr="00C307A6" w:rsidTr="007E643D">
        <w:trPr>
          <w:cantSplit/>
          <w:trHeight w:val="407"/>
          <w:jc w:val="center"/>
          <w:ins w:id="0" w:author="RESTOUX Loïc (lrestoux)" w:date="2013-09-25T11:37:00Z"/>
        </w:trPr>
        <w:tc>
          <w:tcPr>
            <w:tcW w:w="1021" w:type="dxa"/>
            <w:tcBorders>
              <w:top w:val="single" w:sz="4" w:space="0" w:color="C0C0C0"/>
              <w:left w:val="single" w:sz="4" w:space="0" w:color="C0C0C0"/>
              <w:bottom w:val="single" w:sz="4" w:space="0" w:color="C0C0C0"/>
              <w:right w:val="single" w:sz="4" w:space="0" w:color="C0C0C0"/>
            </w:tcBorders>
            <w:vAlign w:val="center"/>
          </w:tcPr>
          <w:p w:rsidR="00ED4836" w:rsidRDefault="00ED4836" w:rsidP="007E643D">
            <w:pPr>
              <w:jc w:val="center"/>
              <w:rPr>
                <w:ins w:id="1" w:author="RESTOUX Loïc (lrestoux)" w:date="2013-09-25T11:37:00Z"/>
                <w:szCs w:val="22"/>
                <w:lang w:val="en-US"/>
              </w:rPr>
            </w:pPr>
            <w:ins w:id="2" w:author="RESTOUX Loïc (lrestoux)" w:date="2013-09-25T11:37:00Z">
              <w:r>
                <w:rPr>
                  <w:szCs w:val="22"/>
                  <w:lang w:val="en-US"/>
                </w:rPr>
                <w:t>V1.5</w:t>
              </w:r>
            </w:ins>
          </w:p>
        </w:tc>
        <w:tc>
          <w:tcPr>
            <w:tcW w:w="1985" w:type="dxa"/>
            <w:tcBorders>
              <w:top w:val="single" w:sz="4" w:space="0" w:color="C0C0C0"/>
              <w:left w:val="single" w:sz="4" w:space="0" w:color="C0C0C0"/>
              <w:bottom w:val="single" w:sz="4" w:space="0" w:color="C0C0C0"/>
              <w:right w:val="single" w:sz="4" w:space="0" w:color="C0C0C0"/>
            </w:tcBorders>
            <w:vAlign w:val="center"/>
          </w:tcPr>
          <w:p w:rsidR="00ED4836" w:rsidRDefault="00ED4836" w:rsidP="007E643D">
            <w:pPr>
              <w:jc w:val="center"/>
              <w:rPr>
                <w:ins w:id="3" w:author="RESTOUX Loïc (lrestoux)" w:date="2013-09-25T11:37:00Z"/>
                <w:szCs w:val="22"/>
                <w:lang w:val="en-US"/>
              </w:rPr>
            </w:pPr>
            <w:ins w:id="4" w:author="RESTOUX Loïc (lrestoux)" w:date="2013-09-25T11:37:00Z">
              <w:r>
                <w:rPr>
                  <w:szCs w:val="22"/>
                  <w:lang w:val="en-US"/>
                </w:rPr>
                <w:t>25/09/2013</w:t>
              </w:r>
            </w:ins>
          </w:p>
        </w:tc>
        <w:tc>
          <w:tcPr>
            <w:tcW w:w="2126" w:type="dxa"/>
            <w:tcBorders>
              <w:top w:val="single" w:sz="4" w:space="0" w:color="C0C0C0"/>
              <w:left w:val="single" w:sz="4" w:space="0" w:color="C0C0C0"/>
              <w:bottom w:val="single" w:sz="4" w:space="0" w:color="C0C0C0"/>
              <w:right w:val="single" w:sz="4" w:space="0" w:color="C0C0C0"/>
            </w:tcBorders>
            <w:vAlign w:val="center"/>
          </w:tcPr>
          <w:p w:rsidR="00ED4836" w:rsidRDefault="00ED4836" w:rsidP="007E643D">
            <w:pPr>
              <w:jc w:val="center"/>
              <w:rPr>
                <w:ins w:id="5" w:author="RESTOUX Loïc (lrestoux)" w:date="2013-09-25T11:37:00Z"/>
                <w:szCs w:val="22"/>
                <w:lang w:val="en-US"/>
              </w:rPr>
            </w:pPr>
            <w:ins w:id="6" w:author="RESTOUX Loïc (lrestoux)" w:date="2013-09-25T11:37:00Z">
              <w:r>
                <w:rPr>
                  <w:szCs w:val="22"/>
                  <w:lang w:val="en-US"/>
                </w:rPr>
                <w:t>Capgemini</w:t>
              </w:r>
            </w:ins>
          </w:p>
        </w:tc>
        <w:tc>
          <w:tcPr>
            <w:tcW w:w="4078" w:type="dxa"/>
            <w:tcBorders>
              <w:top w:val="single" w:sz="4" w:space="0" w:color="C0C0C0"/>
              <w:left w:val="single" w:sz="4" w:space="0" w:color="C0C0C0"/>
              <w:bottom w:val="single" w:sz="4" w:space="0" w:color="C0C0C0"/>
              <w:right w:val="single" w:sz="4" w:space="0" w:color="C0C0C0"/>
            </w:tcBorders>
            <w:vAlign w:val="center"/>
          </w:tcPr>
          <w:p w:rsidR="00ED4836" w:rsidRDefault="00530F78" w:rsidP="00794C22">
            <w:pPr>
              <w:jc w:val="center"/>
              <w:rPr>
                <w:ins w:id="7" w:author="RESTOUX Loïc (lrestoux)" w:date="2013-09-25T11:37:00Z"/>
                <w:szCs w:val="22"/>
                <w:lang w:val="en-US"/>
              </w:rPr>
            </w:pPr>
            <w:ins w:id="8" w:author="RESTOUX Loïc (lrestoux)" w:date="2013-09-25T13:40:00Z">
              <w:r>
                <w:rPr>
                  <w:szCs w:val="22"/>
                  <w:lang w:val="en-US"/>
                </w:rPr>
                <w:t>Update with Orange review</w:t>
              </w:r>
            </w:ins>
          </w:p>
        </w:tc>
      </w:tr>
    </w:tbl>
    <w:p w:rsidR="0062197A" w:rsidRPr="00C307A6" w:rsidRDefault="0062197A" w:rsidP="00DB2424">
      <w:pPr>
        <w:rPr>
          <w:lang w:val="en-US"/>
        </w:rPr>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tblPr>
      <w:tblGrid>
        <w:gridCol w:w="637"/>
        <w:gridCol w:w="6095"/>
        <w:gridCol w:w="1418"/>
        <w:gridCol w:w="1060"/>
      </w:tblGrid>
      <w:tr w:rsidR="00A6246C" w:rsidRPr="00C307A6" w:rsidTr="00A17B14">
        <w:trPr>
          <w:cantSplit/>
          <w:trHeight w:val="561"/>
          <w:jc w:val="center"/>
        </w:trPr>
        <w:tc>
          <w:tcPr>
            <w:tcW w:w="9210" w:type="dxa"/>
            <w:gridSpan w:val="4"/>
            <w:tcBorders>
              <w:bottom w:val="nil"/>
            </w:tcBorders>
            <w:vAlign w:val="center"/>
          </w:tcPr>
          <w:p w:rsidR="00A6246C" w:rsidRPr="00C307A6" w:rsidRDefault="00A6246C" w:rsidP="00A17B14">
            <w:pPr>
              <w:jc w:val="center"/>
              <w:rPr>
                <w:b/>
                <w:smallCaps/>
                <w:sz w:val="24"/>
                <w:szCs w:val="24"/>
                <w:lang w:val="en-US"/>
              </w:rPr>
            </w:pPr>
            <w:r w:rsidRPr="00C307A6">
              <w:rPr>
                <w:b/>
                <w:smallCaps/>
                <w:sz w:val="24"/>
                <w:szCs w:val="24"/>
                <w:lang w:val="en-US"/>
              </w:rPr>
              <w:t>Reference Documents</w:t>
            </w:r>
          </w:p>
        </w:tc>
      </w:tr>
      <w:tr w:rsidR="00A6246C" w:rsidRPr="00C307A6" w:rsidTr="00A6246C">
        <w:trPr>
          <w:cantSplit/>
          <w:jc w:val="center"/>
        </w:trPr>
        <w:tc>
          <w:tcPr>
            <w:tcW w:w="637" w:type="dxa"/>
            <w:vAlign w:val="center"/>
          </w:tcPr>
          <w:p w:rsidR="00A6246C" w:rsidRPr="00C307A6" w:rsidRDefault="00A6246C" w:rsidP="00A17B14">
            <w:pPr>
              <w:jc w:val="center"/>
              <w:rPr>
                <w:b/>
                <w:lang w:val="en-US"/>
              </w:rPr>
            </w:pPr>
            <w:r w:rsidRPr="00C307A6">
              <w:rPr>
                <w:b/>
                <w:lang w:val="en-US"/>
              </w:rPr>
              <w:t>Id</w:t>
            </w:r>
          </w:p>
        </w:tc>
        <w:tc>
          <w:tcPr>
            <w:tcW w:w="6095" w:type="dxa"/>
            <w:vAlign w:val="center"/>
          </w:tcPr>
          <w:p w:rsidR="00A6246C" w:rsidRPr="00C307A6" w:rsidRDefault="00A6246C" w:rsidP="00A6246C">
            <w:pPr>
              <w:jc w:val="center"/>
              <w:rPr>
                <w:b/>
                <w:lang w:val="en-US"/>
              </w:rPr>
            </w:pPr>
            <w:r w:rsidRPr="00C307A6">
              <w:rPr>
                <w:b/>
                <w:lang w:val="en-US"/>
              </w:rPr>
              <w:t>Name</w:t>
            </w:r>
          </w:p>
        </w:tc>
        <w:tc>
          <w:tcPr>
            <w:tcW w:w="1418" w:type="dxa"/>
            <w:vAlign w:val="center"/>
          </w:tcPr>
          <w:p w:rsidR="00A6246C" w:rsidRPr="00C307A6" w:rsidRDefault="00A6246C" w:rsidP="00A17B14">
            <w:pPr>
              <w:jc w:val="center"/>
              <w:rPr>
                <w:sz w:val="24"/>
                <w:lang w:val="en-US"/>
              </w:rPr>
            </w:pPr>
            <w:r w:rsidRPr="00C307A6">
              <w:rPr>
                <w:b/>
                <w:lang w:val="en-US"/>
              </w:rPr>
              <w:t>Origin</w:t>
            </w:r>
          </w:p>
        </w:tc>
        <w:tc>
          <w:tcPr>
            <w:tcW w:w="1060" w:type="dxa"/>
            <w:vAlign w:val="center"/>
          </w:tcPr>
          <w:p w:rsidR="00A6246C" w:rsidRPr="00C307A6" w:rsidRDefault="00A6246C" w:rsidP="00A17B14">
            <w:pPr>
              <w:jc w:val="center"/>
              <w:rPr>
                <w:sz w:val="24"/>
                <w:lang w:val="en-US"/>
              </w:rPr>
            </w:pPr>
            <w:r w:rsidRPr="00C307A6">
              <w:rPr>
                <w:b/>
                <w:lang w:val="en-US"/>
              </w:rPr>
              <w:t>Version</w:t>
            </w:r>
          </w:p>
        </w:tc>
      </w:tr>
      <w:tr w:rsidR="00A6246C" w:rsidRPr="00C307A6" w:rsidTr="00A6246C">
        <w:trPr>
          <w:cantSplit/>
          <w:jc w:val="center"/>
        </w:trPr>
        <w:tc>
          <w:tcPr>
            <w:tcW w:w="637" w:type="dxa"/>
            <w:vAlign w:val="center"/>
          </w:tcPr>
          <w:p w:rsidR="00A6246C" w:rsidRPr="00DA3E5A" w:rsidRDefault="00F341AC" w:rsidP="00A17B14">
            <w:pPr>
              <w:jc w:val="center"/>
              <w:rPr>
                <w:lang w:val="en-US"/>
              </w:rPr>
            </w:pPr>
            <w:r>
              <w:rPr>
                <w:lang w:val="en-US"/>
              </w:rPr>
              <w:t>1.</w:t>
            </w:r>
          </w:p>
        </w:tc>
        <w:tc>
          <w:tcPr>
            <w:tcW w:w="6095" w:type="dxa"/>
            <w:vAlign w:val="center"/>
          </w:tcPr>
          <w:p w:rsidR="003C6D81" w:rsidRPr="00C307A6" w:rsidRDefault="000474EB" w:rsidP="005E0787">
            <w:pPr>
              <w:jc w:val="left"/>
              <w:rPr>
                <w:lang w:val="en-US"/>
              </w:rPr>
            </w:pPr>
            <w:r w:rsidRPr="00C307A6">
              <w:rPr>
                <w:lang w:val="en-US"/>
              </w:rPr>
              <w:t>RCS Profile of RESTful Network APIs</w:t>
            </w:r>
          </w:p>
        </w:tc>
        <w:tc>
          <w:tcPr>
            <w:tcW w:w="1418" w:type="dxa"/>
            <w:vAlign w:val="center"/>
          </w:tcPr>
          <w:p w:rsidR="00A6246C" w:rsidRPr="00C307A6" w:rsidRDefault="000474EB" w:rsidP="00A17B14">
            <w:pPr>
              <w:jc w:val="center"/>
              <w:rPr>
                <w:lang w:val="en-US"/>
              </w:rPr>
            </w:pPr>
            <w:r w:rsidRPr="00C307A6">
              <w:rPr>
                <w:lang w:val="en-US"/>
              </w:rPr>
              <w:t>OMA</w:t>
            </w:r>
          </w:p>
        </w:tc>
        <w:tc>
          <w:tcPr>
            <w:tcW w:w="1060" w:type="dxa"/>
            <w:vAlign w:val="center"/>
          </w:tcPr>
          <w:p w:rsidR="00A6246C" w:rsidRPr="00C307A6" w:rsidRDefault="000474EB" w:rsidP="00A17B14">
            <w:pPr>
              <w:jc w:val="center"/>
              <w:rPr>
                <w:lang w:val="en-US"/>
              </w:rPr>
            </w:pPr>
            <w:r w:rsidRPr="00C307A6">
              <w:rPr>
                <w:lang w:val="en-US"/>
              </w:rPr>
              <w:t>2.0</w:t>
            </w:r>
          </w:p>
        </w:tc>
      </w:tr>
      <w:tr w:rsidR="005E0787" w:rsidRPr="00C307A6" w:rsidTr="00A6246C">
        <w:trPr>
          <w:cantSplit/>
          <w:jc w:val="center"/>
        </w:trPr>
        <w:tc>
          <w:tcPr>
            <w:tcW w:w="637" w:type="dxa"/>
            <w:vAlign w:val="center"/>
          </w:tcPr>
          <w:p w:rsidR="005E0787" w:rsidRPr="00C307A6" w:rsidRDefault="005E0787" w:rsidP="00A17B14">
            <w:pPr>
              <w:jc w:val="center"/>
              <w:rPr>
                <w:lang w:val="en-US"/>
              </w:rPr>
            </w:pPr>
            <w:r w:rsidRPr="00C307A6">
              <w:rPr>
                <w:lang w:val="en-US"/>
              </w:rPr>
              <w:t>2.</w:t>
            </w:r>
          </w:p>
        </w:tc>
        <w:tc>
          <w:tcPr>
            <w:tcW w:w="6095" w:type="dxa"/>
            <w:vAlign w:val="center"/>
          </w:tcPr>
          <w:p w:rsidR="005E0787" w:rsidRPr="00C307A6" w:rsidRDefault="000474EB" w:rsidP="005E0787">
            <w:pPr>
              <w:jc w:val="left"/>
              <w:rPr>
                <w:lang w:val="en-US"/>
              </w:rPr>
            </w:pPr>
            <w:r w:rsidRPr="00C307A6">
              <w:rPr>
                <w:lang w:val="en-US"/>
              </w:rPr>
              <w:t>Common definitions for RESTful Network APIs</w:t>
            </w:r>
          </w:p>
        </w:tc>
        <w:tc>
          <w:tcPr>
            <w:tcW w:w="1418" w:type="dxa"/>
            <w:vAlign w:val="center"/>
          </w:tcPr>
          <w:p w:rsidR="005E0787" w:rsidRPr="00C307A6" w:rsidRDefault="000474EB" w:rsidP="00A17B14">
            <w:pPr>
              <w:jc w:val="center"/>
              <w:rPr>
                <w:lang w:val="en-US"/>
              </w:rPr>
            </w:pPr>
            <w:r w:rsidRPr="00C307A6">
              <w:rPr>
                <w:lang w:val="en-US"/>
              </w:rPr>
              <w:t>OMA</w:t>
            </w:r>
          </w:p>
        </w:tc>
        <w:tc>
          <w:tcPr>
            <w:tcW w:w="1060" w:type="dxa"/>
            <w:vAlign w:val="center"/>
          </w:tcPr>
          <w:p w:rsidR="005E0787" w:rsidRPr="00C307A6" w:rsidRDefault="000474EB" w:rsidP="00A17B14">
            <w:pPr>
              <w:jc w:val="center"/>
              <w:rPr>
                <w:lang w:val="en-US"/>
              </w:rPr>
            </w:pPr>
            <w:r w:rsidRPr="00C307A6">
              <w:rPr>
                <w:lang w:val="en-US"/>
              </w:rPr>
              <w:t>1.0</w:t>
            </w:r>
          </w:p>
        </w:tc>
      </w:tr>
      <w:tr w:rsidR="00FF163A" w:rsidRPr="00C307A6" w:rsidTr="00A6246C">
        <w:trPr>
          <w:cantSplit/>
          <w:jc w:val="center"/>
        </w:trPr>
        <w:tc>
          <w:tcPr>
            <w:tcW w:w="637" w:type="dxa"/>
            <w:vAlign w:val="center"/>
          </w:tcPr>
          <w:p w:rsidR="00FF163A" w:rsidRPr="00C307A6" w:rsidRDefault="005E0787">
            <w:pPr>
              <w:jc w:val="center"/>
              <w:rPr>
                <w:lang w:val="en-US"/>
              </w:rPr>
            </w:pPr>
            <w:r w:rsidRPr="00C307A6">
              <w:rPr>
                <w:lang w:val="en-US"/>
              </w:rPr>
              <w:t>3</w:t>
            </w:r>
            <w:r w:rsidR="00FF163A" w:rsidRPr="00C307A6">
              <w:rPr>
                <w:lang w:val="en-US"/>
              </w:rPr>
              <w:t>.</w:t>
            </w:r>
          </w:p>
        </w:tc>
        <w:tc>
          <w:tcPr>
            <w:tcW w:w="6095" w:type="dxa"/>
            <w:vAlign w:val="center"/>
          </w:tcPr>
          <w:p w:rsidR="00FF163A" w:rsidRPr="00C307A6" w:rsidRDefault="000474EB" w:rsidP="003C6D81">
            <w:pPr>
              <w:jc w:val="left"/>
              <w:rPr>
                <w:lang w:val="en-US"/>
              </w:rPr>
            </w:pPr>
            <w:r w:rsidRPr="00C307A6">
              <w:rPr>
                <w:lang w:val="en-US"/>
              </w:rPr>
              <w:t>RESTful Network API for Chat</w:t>
            </w:r>
          </w:p>
        </w:tc>
        <w:tc>
          <w:tcPr>
            <w:tcW w:w="1418" w:type="dxa"/>
            <w:vAlign w:val="center"/>
          </w:tcPr>
          <w:p w:rsidR="00FF163A" w:rsidRPr="00C307A6" w:rsidRDefault="000474EB">
            <w:pPr>
              <w:jc w:val="center"/>
              <w:rPr>
                <w:lang w:val="en-US"/>
              </w:rPr>
            </w:pPr>
            <w:r w:rsidRPr="00C307A6">
              <w:rPr>
                <w:lang w:val="en-US"/>
              </w:rPr>
              <w:t>OMA</w:t>
            </w:r>
          </w:p>
        </w:tc>
        <w:tc>
          <w:tcPr>
            <w:tcW w:w="1060" w:type="dxa"/>
            <w:vAlign w:val="center"/>
          </w:tcPr>
          <w:p w:rsidR="00FF163A" w:rsidRPr="00C307A6" w:rsidRDefault="000474EB">
            <w:pPr>
              <w:jc w:val="center"/>
              <w:rPr>
                <w:lang w:val="en-US"/>
              </w:rPr>
            </w:pPr>
            <w:r w:rsidRPr="00C307A6">
              <w:rPr>
                <w:lang w:val="en-US"/>
              </w:rPr>
              <w:t>1.0</w:t>
            </w:r>
          </w:p>
        </w:tc>
      </w:tr>
      <w:tr w:rsidR="000B13DC" w:rsidRPr="00C307A6" w:rsidTr="00A6246C">
        <w:trPr>
          <w:cantSplit/>
          <w:jc w:val="center"/>
        </w:trPr>
        <w:tc>
          <w:tcPr>
            <w:tcW w:w="637" w:type="dxa"/>
            <w:vAlign w:val="center"/>
          </w:tcPr>
          <w:p w:rsidR="000B13DC" w:rsidRPr="00C307A6" w:rsidRDefault="000B13DC">
            <w:pPr>
              <w:jc w:val="center"/>
              <w:rPr>
                <w:lang w:val="en-US"/>
              </w:rPr>
            </w:pPr>
            <w:r w:rsidRPr="00C307A6">
              <w:rPr>
                <w:lang w:val="en-US"/>
              </w:rPr>
              <w:t>4.</w:t>
            </w:r>
          </w:p>
        </w:tc>
        <w:tc>
          <w:tcPr>
            <w:tcW w:w="6095" w:type="dxa"/>
            <w:vAlign w:val="center"/>
          </w:tcPr>
          <w:p w:rsidR="000B13DC" w:rsidRPr="00C307A6" w:rsidRDefault="000474EB" w:rsidP="000474EB">
            <w:pPr>
              <w:jc w:val="left"/>
              <w:rPr>
                <w:lang w:val="en-US"/>
              </w:rPr>
            </w:pPr>
            <w:r w:rsidRPr="00C307A6">
              <w:rPr>
                <w:lang w:val="en-US"/>
              </w:rPr>
              <w:t>RESTful Network API for FileTransfer</w:t>
            </w:r>
          </w:p>
        </w:tc>
        <w:tc>
          <w:tcPr>
            <w:tcW w:w="1418" w:type="dxa"/>
            <w:vAlign w:val="center"/>
          </w:tcPr>
          <w:p w:rsidR="000B13DC" w:rsidRPr="00C307A6" w:rsidRDefault="000474EB">
            <w:pPr>
              <w:jc w:val="center"/>
              <w:rPr>
                <w:lang w:val="en-US"/>
              </w:rPr>
            </w:pPr>
            <w:r w:rsidRPr="00C307A6">
              <w:rPr>
                <w:lang w:val="en-US"/>
              </w:rPr>
              <w:t>OMA</w:t>
            </w:r>
          </w:p>
        </w:tc>
        <w:tc>
          <w:tcPr>
            <w:tcW w:w="1060" w:type="dxa"/>
            <w:vAlign w:val="center"/>
          </w:tcPr>
          <w:p w:rsidR="000B13DC" w:rsidRPr="00C307A6" w:rsidRDefault="000474EB">
            <w:pPr>
              <w:jc w:val="center"/>
              <w:rPr>
                <w:lang w:val="en-US"/>
              </w:rPr>
            </w:pPr>
            <w:r w:rsidRPr="00C307A6">
              <w:rPr>
                <w:lang w:val="en-US"/>
              </w:rPr>
              <w:t>1.0</w:t>
            </w:r>
          </w:p>
        </w:tc>
      </w:tr>
      <w:tr w:rsidR="00390BB8" w:rsidRPr="00C307A6" w:rsidTr="00A6246C">
        <w:trPr>
          <w:cantSplit/>
          <w:jc w:val="center"/>
        </w:trPr>
        <w:tc>
          <w:tcPr>
            <w:tcW w:w="637" w:type="dxa"/>
            <w:vAlign w:val="center"/>
          </w:tcPr>
          <w:p w:rsidR="00390BB8" w:rsidRPr="00C307A6" w:rsidRDefault="009C5A9E">
            <w:pPr>
              <w:jc w:val="center"/>
              <w:rPr>
                <w:lang w:val="en-US"/>
              </w:rPr>
            </w:pPr>
            <w:r>
              <w:rPr>
                <w:lang w:val="en-US"/>
              </w:rPr>
              <w:t>5</w:t>
            </w:r>
            <w:r w:rsidR="00390BB8" w:rsidRPr="00C307A6">
              <w:rPr>
                <w:lang w:val="en-US"/>
              </w:rPr>
              <w:t>.</w:t>
            </w:r>
          </w:p>
        </w:tc>
        <w:tc>
          <w:tcPr>
            <w:tcW w:w="6095" w:type="dxa"/>
            <w:vAlign w:val="center"/>
          </w:tcPr>
          <w:p w:rsidR="00390BB8" w:rsidRPr="00C307A6" w:rsidRDefault="00390BB8" w:rsidP="003C6D81">
            <w:pPr>
              <w:jc w:val="left"/>
              <w:rPr>
                <w:lang w:val="en-US"/>
              </w:rPr>
            </w:pPr>
          </w:p>
        </w:tc>
        <w:tc>
          <w:tcPr>
            <w:tcW w:w="1418" w:type="dxa"/>
            <w:vAlign w:val="center"/>
          </w:tcPr>
          <w:p w:rsidR="00390BB8" w:rsidRPr="00C307A6" w:rsidRDefault="00390BB8">
            <w:pPr>
              <w:jc w:val="center"/>
              <w:rPr>
                <w:lang w:val="en-US"/>
              </w:rPr>
            </w:pPr>
          </w:p>
        </w:tc>
        <w:tc>
          <w:tcPr>
            <w:tcW w:w="1060" w:type="dxa"/>
            <w:vAlign w:val="center"/>
          </w:tcPr>
          <w:p w:rsidR="00390BB8" w:rsidRPr="00C307A6" w:rsidRDefault="00390BB8">
            <w:pPr>
              <w:jc w:val="center"/>
              <w:rPr>
                <w:lang w:val="en-US"/>
              </w:rPr>
            </w:pPr>
          </w:p>
        </w:tc>
      </w:tr>
    </w:tbl>
    <w:p w:rsidR="00A6246C" w:rsidRPr="00C307A6" w:rsidRDefault="00A6246C" w:rsidP="00DB2424">
      <w:pPr>
        <w:rPr>
          <w:lang w:val="en-US"/>
        </w:rPr>
      </w:pPr>
    </w:p>
    <w:p w:rsidR="00A6246C" w:rsidRPr="00C307A6" w:rsidDel="00ED4836" w:rsidRDefault="00A6246C" w:rsidP="00DB2424">
      <w:pPr>
        <w:rPr>
          <w:del w:id="9" w:author="RESTOUX Loïc (lrestoux)" w:date="2013-09-25T11:37:00Z"/>
          <w:lang w:val="en-US"/>
        </w:rPr>
      </w:pPr>
    </w:p>
    <w:p w:rsidR="0062197A" w:rsidRPr="00C307A6" w:rsidRDefault="0062197A" w:rsidP="00DB2424">
      <w:pPr>
        <w:rPr>
          <w:lang w:val="en-US"/>
        </w:rPr>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tblPr>
      <w:tblGrid>
        <w:gridCol w:w="4748"/>
        <w:gridCol w:w="2268"/>
        <w:gridCol w:w="2194"/>
      </w:tblGrid>
      <w:tr w:rsidR="0062197A" w:rsidRPr="00C307A6" w:rsidTr="005B7658">
        <w:trPr>
          <w:cantSplit/>
          <w:trHeight w:val="383"/>
          <w:jc w:val="center"/>
        </w:trPr>
        <w:tc>
          <w:tcPr>
            <w:tcW w:w="9210" w:type="dxa"/>
            <w:gridSpan w:val="3"/>
            <w:vAlign w:val="center"/>
          </w:tcPr>
          <w:p w:rsidR="0062197A" w:rsidRPr="00C307A6" w:rsidRDefault="0062197A" w:rsidP="00DE0C70">
            <w:pPr>
              <w:jc w:val="center"/>
              <w:rPr>
                <w:b/>
                <w:smallCaps/>
                <w:sz w:val="24"/>
                <w:szCs w:val="24"/>
                <w:lang w:val="en-US"/>
              </w:rPr>
            </w:pPr>
            <w:r w:rsidRPr="00C307A6">
              <w:rPr>
                <w:b/>
                <w:smallCaps/>
                <w:sz w:val="24"/>
                <w:szCs w:val="24"/>
                <w:lang w:val="en-US"/>
              </w:rPr>
              <w:t>Deposit</w:t>
            </w:r>
          </w:p>
        </w:tc>
      </w:tr>
      <w:tr w:rsidR="0062197A" w:rsidRPr="00C307A6" w:rsidTr="005B7658">
        <w:trPr>
          <w:cantSplit/>
          <w:trHeight w:val="407"/>
          <w:jc w:val="center"/>
        </w:trPr>
        <w:tc>
          <w:tcPr>
            <w:tcW w:w="4748" w:type="dxa"/>
            <w:vAlign w:val="center"/>
          </w:tcPr>
          <w:p w:rsidR="0062197A" w:rsidRPr="00C307A6" w:rsidRDefault="0062197A" w:rsidP="00DE0C70">
            <w:pPr>
              <w:jc w:val="center"/>
              <w:rPr>
                <w:b/>
                <w:lang w:val="en-US"/>
              </w:rPr>
            </w:pPr>
            <w:r w:rsidRPr="00C307A6">
              <w:rPr>
                <w:b/>
                <w:lang w:val="en-US"/>
              </w:rPr>
              <w:t>URL</w:t>
            </w:r>
          </w:p>
        </w:tc>
        <w:tc>
          <w:tcPr>
            <w:tcW w:w="2268" w:type="dxa"/>
            <w:vAlign w:val="center"/>
          </w:tcPr>
          <w:p w:rsidR="0062197A" w:rsidRPr="00C307A6" w:rsidRDefault="0062197A" w:rsidP="00DE0C70">
            <w:pPr>
              <w:jc w:val="center"/>
              <w:rPr>
                <w:sz w:val="24"/>
                <w:lang w:val="en-US"/>
              </w:rPr>
            </w:pPr>
            <w:r w:rsidRPr="00C307A6">
              <w:rPr>
                <w:b/>
                <w:lang w:val="en-US"/>
              </w:rPr>
              <w:t xml:space="preserve">Anonymous </w:t>
            </w:r>
            <w:proofErr w:type="gramStart"/>
            <w:r w:rsidRPr="00C307A6">
              <w:rPr>
                <w:b/>
                <w:lang w:val="en-US"/>
              </w:rPr>
              <w:t>access ?</w:t>
            </w:r>
            <w:proofErr w:type="gramEnd"/>
          </w:p>
        </w:tc>
        <w:tc>
          <w:tcPr>
            <w:tcW w:w="2194" w:type="dxa"/>
            <w:vAlign w:val="center"/>
          </w:tcPr>
          <w:p w:rsidR="0062197A" w:rsidRPr="00C307A6" w:rsidRDefault="0062197A" w:rsidP="00DE0C70">
            <w:pPr>
              <w:jc w:val="center"/>
              <w:rPr>
                <w:b/>
                <w:lang w:val="en-US"/>
              </w:rPr>
            </w:pPr>
            <w:r w:rsidRPr="00C307A6">
              <w:rPr>
                <w:b/>
                <w:lang w:val="en-US"/>
              </w:rPr>
              <w:t>Administrator</w:t>
            </w:r>
          </w:p>
        </w:tc>
      </w:tr>
      <w:tr w:rsidR="0062197A" w:rsidRPr="00C307A6" w:rsidTr="005B7658">
        <w:trPr>
          <w:cantSplit/>
          <w:trHeight w:val="407"/>
          <w:jc w:val="center"/>
        </w:trPr>
        <w:tc>
          <w:tcPr>
            <w:tcW w:w="4748" w:type="dxa"/>
            <w:vAlign w:val="center"/>
          </w:tcPr>
          <w:p w:rsidR="0062197A" w:rsidRPr="00152D5F" w:rsidRDefault="009F5D84" w:rsidP="00690C71">
            <w:pPr>
              <w:jc w:val="left"/>
              <w:rPr>
                <w:szCs w:val="22"/>
              </w:rPr>
            </w:pPr>
            <w:r w:rsidRPr="00152D5F">
              <w:rPr>
                <w:szCs w:val="22"/>
              </w:rPr>
              <w:t>https://coconet2.capgemini.com/sf/go/doc2064916</w:t>
            </w:r>
          </w:p>
        </w:tc>
        <w:tc>
          <w:tcPr>
            <w:tcW w:w="2268" w:type="dxa"/>
            <w:vAlign w:val="center"/>
          </w:tcPr>
          <w:p w:rsidR="0062197A" w:rsidRPr="00C307A6" w:rsidRDefault="005B7658" w:rsidP="00690C71">
            <w:pPr>
              <w:jc w:val="center"/>
              <w:rPr>
                <w:szCs w:val="22"/>
                <w:lang w:val="en-US"/>
              </w:rPr>
            </w:pPr>
            <w:r w:rsidRPr="00C307A6">
              <w:rPr>
                <w:szCs w:val="22"/>
                <w:lang w:val="en-US"/>
              </w:rPr>
              <w:t>N</w:t>
            </w:r>
          </w:p>
        </w:tc>
        <w:tc>
          <w:tcPr>
            <w:tcW w:w="2194" w:type="dxa"/>
            <w:vAlign w:val="center"/>
          </w:tcPr>
          <w:p w:rsidR="0062197A" w:rsidRPr="00C307A6" w:rsidRDefault="0062197A" w:rsidP="00690C71">
            <w:pPr>
              <w:jc w:val="center"/>
              <w:rPr>
                <w:szCs w:val="22"/>
                <w:lang w:val="en-US"/>
              </w:rPr>
            </w:pPr>
          </w:p>
        </w:tc>
      </w:tr>
    </w:tbl>
    <w:p w:rsidR="0062197A" w:rsidRPr="00C307A6" w:rsidRDefault="009F5D84" w:rsidP="006465D4">
      <w:pPr>
        <w:pStyle w:val="Normalaprstbl"/>
        <w:spacing w:before="60"/>
        <w:rPr>
          <w:lang w:val="en-US"/>
        </w:rPr>
      </w:pPr>
      <w:r w:rsidRPr="00C307A6">
        <w:rPr>
          <w:lang w:val="en-US"/>
        </w:rPr>
        <w:br w:type="page"/>
      </w:r>
    </w:p>
    <w:p w:rsidR="0062197A" w:rsidRPr="00C307A6" w:rsidRDefault="0062197A" w:rsidP="00834AFD">
      <w:pPr>
        <w:jc w:val="right"/>
        <w:outlineLvl w:val="0"/>
        <w:rPr>
          <w:b/>
          <w:i/>
          <w:sz w:val="44"/>
          <w:lang w:val="en-US"/>
        </w:rPr>
      </w:pPr>
      <w:r w:rsidRPr="00C307A6">
        <w:rPr>
          <w:b/>
          <w:i/>
          <w:sz w:val="44"/>
          <w:lang w:val="en-US"/>
        </w:rPr>
        <w:lastRenderedPageBreak/>
        <w:t>CONTENTS</w:t>
      </w:r>
    </w:p>
    <w:p w:rsidR="0062197A" w:rsidRPr="00C307A6" w:rsidRDefault="0062197A">
      <w:pPr>
        <w:spacing w:before="0" w:after="0"/>
        <w:rPr>
          <w:lang w:val="en-US"/>
        </w:rPr>
      </w:pPr>
    </w:p>
    <w:p w:rsidR="00BE704E" w:rsidRDefault="00BE342A">
      <w:pPr>
        <w:pStyle w:val="TM1"/>
        <w:rPr>
          <w:rFonts w:asciiTheme="minorHAnsi" w:eastAsiaTheme="minorEastAsia" w:hAnsiTheme="minorHAnsi" w:cstheme="minorBidi"/>
          <w:b w:val="0"/>
          <w:caps w:val="0"/>
          <w:sz w:val="22"/>
          <w:szCs w:val="22"/>
        </w:rPr>
      </w:pPr>
      <w:r w:rsidRPr="00BE342A">
        <w:rPr>
          <w:b w:val="0"/>
          <w:caps w:val="0"/>
          <w:noProof w:val="0"/>
          <w:lang w:val="en-US"/>
        </w:rPr>
        <w:fldChar w:fldCharType="begin"/>
      </w:r>
      <w:r w:rsidR="0062197A" w:rsidRPr="00C307A6">
        <w:rPr>
          <w:b w:val="0"/>
          <w:caps w:val="0"/>
          <w:noProof w:val="0"/>
          <w:lang w:val="en-US"/>
        </w:rPr>
        <w:instrText xml:space="preserve"> TOC \o "1-4" </w:instrText>
      </w:r>
      <w:r w:rsidRPr="00BE342A">
        <w:rPr>
          <w:b w:val="0"/>
          <w:caps w:val="0"/>
          <w:noProof w:val="0"/>
          <w:lang w:val="en-US"/>
        </w:rPr>
        <w:fldChar w:fldCharType="separate"/>
      </w:r>
      <w:r w:rsidR="00BE704E">
        <w:t>1.</w:t>
      </w:r>
      <w:r w:rsidR="00BE704E">
        <w:rPr>
          <w:rFonts w:asciiTheme="minorHAnsi" w:eastAsiaTheme="minorEastAsia" w:hAnsiTheme="minorHAnsi" w:cstheme="minorBidi"/>
          <w:b w:val="0"/>
          <w:caps w:val="0"/>
          <w:sz w:val="22"/>
          <w:szCs w:val="22"/>
        </w:rPr>
        <w:tab/>
      </w:r>
      <w:r w:rsidR="00BE704E">
        <w:t>Introduction</w:t>
      </w:r>
      <w:r w:rsidR="00BE704E">
        <w:tab/>
      </w:r>
      <w:r>
        <w:fldChar w:fldCharType="begin"/>
      </w:r>
      <w:r w:rsidR="00BE704E">
        <w:instrText xml:space="preserve"> PAGEREF _Toc367807019 \h </w:instrText>
      </w:r>
      <w:r>
        <w:fldChar w:fldCharType="separate"/>
      </w:r>
      <w:r w:rsidR="00565D4F">
        <w:t>5</w:t>
      </w:r>
      <w:r>
        <w:fldChar w:fldCharType="end"/>
      </w:r>
    </w:p>
    <w:p w:rsidR="00BE704E" w:rsidRDefault="00BE704E">
      <w:pPr>
        <w:pStyle w:val="TM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rsidRPr="007D5872">
        <w:rPr>
          <w:lang w:val="en-US"/>
        </w:rPr>
        <w:t>Scope</w:t>
      </w:r>
      <w:r>
        <w:tab/>
      </w:r>
      <w:r w:rsidR="00BE342A">
        <w:fldChar w:fldCharType="begin"/>
      </w:r>
      <w:r>
        <w:instrText xml:space="preserve"> PAGEREF _Toc367807020 \h </w:instrText>
      </w:r>
      <w:r w:rsidR="00BE342A">
        <w:fldChar w:fldCharType="separate"/>
      </w:r>
      <w:r w:rsidR="00565D4F">
        <w:t>5</w:t>
      </w:r>
      <w:r w:rsidR="00BE342A">
        <w:fldChar w:fldCharType="end"/>
      </w:r>
    </w:p>
    <w:p w:rsidR="00BE704E" w:rsidRDefault="00BE704E">
      <w:pPr>
        <w:pStyle w:val="TM2"/>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Version 1.0</w:t>
      </w:r>
      <w:r>
        <w:tab/>
      </w:r>
      <w:r w:rsidR="00BE342A">
        <w:fldChar w:fldCharType="begin"/>
      </w:r>
      <w:r>
        <w:instrText xml:space="preserve"> PAGEREF _Toc367807021 \h </w:instrText>
      </w:r>
      <w:r w:rsidR="00BE342A">
        <w:fldChar w:fldCharType="separate"/>
      </w:r>
      <w:r w:rsidR="00565D4F">
        <w:t>6</w:t>
      </w:r>
      <w:r w:rsidR="00BE342A">
        <w:fldChar w:fldCharType="end"/>
      </w:r>
    </w:p>
    <w:p w:rsidR="00BE704E" w:rsidRDefault="00BE704E">
      <w:pPr>
        <w:pStyle w:val="TM1"/>
        <w:rPr>
          <w:rFonts w:asciiTheme="minorHAnsi" w:eastAsiaTheme="minorEastAsia" w:hAnsiTheme="minorHAnsi" w:cstheme="minorBidi"/>
          <w:b w:val="0"/>
          <w:caps w:val="0"/>
          <w:sz w:val="22"/>
          <w:szCs w:val="22"/>
        </w:rPr>
      </w:pPr>
      <w:r w:rsidRPr="007D5872">
        <w:rPr>
          <w:lang w:val="en-US"/>
        </w:rPr>
        <w:t>2.</w:t>
      </w:r>
      <w:r>
        <w:rPr>
          <w:rFonts w:asciiTheme="minorHAnsi" w:eastAsiaTheme="minorEastAsia" w:hAnsiTheme="minorHAnsi" w:cstheme="minorBidi"/>
          <w:b w:val="0"/>
          <w:caps w:val="0"/>
          <w:sz w:val="22"/>
          <w:szCs w:val="22"/>
        </w:rPr>
        <w:tab/>
      </w:r>
      <w:r w:rsidRPr="007D5872">
        <w:rPr>
          <w:lang w:val="en-US"/>
        </w:rPr>
        <w:t>Technical informations</w:t>
      </w:r>
      <w:r>
        <w:tab/>
      </w:r>
      <w:r w:rsidR="00BE342A">
        <w:fldChar w:fldCharType="begin"/>
      </w:r>
      <w:r>
        <w:instrText xml:space="preserve"> PAGEREF _Toc367807022 \h </w:instrText>
      </w:r>
      <w:r w:rsidR="00BE342A">
        <w:fldChar w:fldCharType="separate"/>
      </w:r>
      <w:r w:rsidR="00565D4F">
        <w:t>7</w:t>
      </w:r>
      <w:r w:rsidR="00BE342A">
        <w:fldChar w:fldCharType="end"/>
      </w:r>
    </w:p>
    <w:p w:rsidR="00BE704E" w:rsidRDefault="00BE704E">
      <w:pPr>
        <w:pStyle w:val="TM2"/>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Tools</w:t>
      </w:r>
      <w:r>
        <w:tab/>
      </w:r>
      <w:r w:rsidR="00BE342A">
        <w:fldChar w:fldCharType="begin"/>
      </w:r>
      <w:r>
        <w:instrText xml:space="preserve"> PAGEREF _Toc367807023 \h </w:instrText>
      </w:r>
      <w:r w:rsidR="00BE342A">
        <w:fldChar w:fldCharType="separate"/>
      </w:r>
      <w:r w:rsidR="00565D4F">
        <w:t>7</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2.2</w:t>
      </w:r>
      <w:r>
        <w:rPr>
          <w:rFonts w:asciiTheme="minorHAnsi" w:eastAsiaTheme="minorEastAsia" w:hAnsiTheme="minorHAnsi" w:cstheme="minorBidi"/>
          <w:smallCaps w:val="0"/>
          <w:sz w:val="22"/>
          <w:szCs w:val="22"/>
        </w:rPr>
        <w:tab/>
      </w:r>
      <w:r w:rsidRPr="007D5872">
        <w:rPr>
          <w:lang w:val="en-US"/>
        </w:rPr>
        <w:t>Hackathon platform</w:t>
      </w:r>
      <w:r>
        <w:tab/>
      </w:r>
      <w:r w:rsidR="00BE342A">
        <w:fldChar w:fldCharType="begin"/>
      </w:r>
      <w:r>
        <w:instrText xml:space="preserve"> PAGEREF _Toc367807024 \h </w:instrText>
      </w:r>
      <w:r w:rsidR="00BE342A">
        <w:fldChar w:fldCharType="separate"/>
      </w:r>
      <w:r w:rsidR="00565D4F">
        <w:t>7</w:t>
      </w:r>
      <w:r w:rsidR="00BE342A">
        <w:fldChar w:fldCharType="end"/>
      </w:r>
    </w:p>
    <w:p w:rsidR="00BE704E" w:rsidRDefault="00BE704E">
      <w:pPr>
        <w:pStyle w:val="TM1"/>
        <w:rPr>
          <w:rFonts w:asciiTheme="minorHAnsi" w:eastAsiaTheme="minorEastAsia" w:hAnsiTheme="minorHAnsi" w:cstheme="minorBidi"/>
          <w:b w:val="0"/>
          <w:caps w:val="0"/>
          <w:sz w:val="22"/>
          <w:szCs w:val="22"/>
        </w:rPr>
      </w:pPr>
      <w:r w:rsidRPr="007D5872">
        <w:rPr>
          <w:lang w:val="en-US"/>
        </w:rPr>
        <w:t>3.</w:t>
      </w:r>
      <w:r>
        <w:rPr>
          <w:rFonts w:asciiTheme="minorHAnsi" w:eastAsiaTheme="minorEastAsia" w:hAnsiTheme="minorHAnsi" w:cstheme="minorBidi"/>
          <w:b w:val="0"/>
          <w:caps w:val="0"/>
          <w:sz w:val="22"/>
          <w:szCs w:val="22"/>
        </w:rPr>
        <w:tab/>
      </w:r>
      <w:r w:rsidRPr="007D5872">
        <w:rPr>
          <w:lang w:val="en-US"/>
        </w:rPr>
        <w:t>Usage overview</w:t>
      </w:r>
      <w:r>
        <w:tab/>
      </w:r>
      <w:r w:rsidR="00BE342A">
        <w:fldChar w:fldCharType="begin"/>
      </w:r>
      <w:r>
        <w:instrText xml:space="preserve"> PAGEREF _Toc367807025 \h </w:instrText>
      </w:r>
      <w:r w:rsidR="00BE342A">
        <w:fldChar w:fldCharType="separate"/>
      </w:r>
      <w:r w:rsidR="00565D4F">
        <w:t>8</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3.1</w:t>
      </w:r>
      <w:r>
        <w:rPr>
          <w:rFonts w:asciiTheme="minorHAnsi" w:eastAsiaTheme="minorEastAsia" w:hAnsiTheme="minorHAnsi" w:cstheme="minorBidi"/>
          <w:smallCaps w:val="0"/>
          <w:sz w:val="22"/>
          <w:szCs w:val="22"/>
        </w:rPr>
        <w:tab/>
      </w:r>
      <w:r w:rsidRPr="007D5872">
        <w:rPr>
          <w:lang w:val="en-US"/>
        </w:rPr>
        <w:t>Chat usage overview</w:t>
      </w:r>
      <w:r>
        <w:tab/>
      </w:r>
      <w:r w:rsidR="00BE342A">
        <w:fldChar w:fldCharType="begin"/>
      </w:r>
      <w:r>
        <w:instrText xml:space="preserve"> PAGEREF _Toc367807026 \h </w:instrText>
      </w:r>
      <w:r w:rsidR="00BE342A">
        <w:fldChar w:fldCharType="separate"/>
      </w:r>
      <w:r w:rsidR="00565D4F">
        <w:t>8</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3.1.1</w:t>
      </w:r>
      <w:r>
        <w:rPr>
          <w:rFonts w:asciiTheme="minorHAnsi" w:eastAsiaTheme="minorEastAsia" w:hAnsiTheme="minorHAnsi" w:cstheme="minorBidi"/>
          <w:i w:val="0"/>
          <w:sz w:val="22"/>
          <w:szCs w:val="22"/>
        </w:rPr>
        <w:tab/>
      </w:r>
      <w:r w:rsidRPr="007D5872">
        <w:rPr>
          <w:lang w:val="en-US"/>
        </w:rPr>
        <w:t>Call-flow</w:t>
      </w:r>
      <w:r>
        <w:tab/>
      </w:r>
      <w:r w:rsidR="00BE342A">
        <w:fldChar w:fldCharType="begin"/>
      </w:r>
      <w:r>
        <w:instrText xml:space="preserve"> PAGEREF _Toc367807027 \h </w:instrText>
      </w:r>
      <w:r w:rsidR="00BE342A">
        <w:fldChar w:fldCharType="separate"/>
      </w:r>
      <w:r w:rsidR="00565D4F">
        <w:t>8</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3.1.2</w:t>
      </w:r>
      <w:r>
        <w:rPr>
          <w:rFonts w:asciiTheme="minorHAnsi" w:eastAsiaTheme="minorEastAsia" w:hAnsiTheme="minorHAnsi" w:cstheme="minorBidi"/>
          <w:i w:val="0"/>
          <w:sz w:val="22"/>
          <w:szCs w:val="22"/>
        </w:rPr>
        <w:tab/>
      </w:r>
      <w:r w:rsidRPr="007D5872">
        <w:rPr>
          <w:lang w:val="en-US"/>
        </w:rPr>
        <w:t>Notification subscription</w:t>
      </w:r>
      <w:r>
        <w:tab/>
      </w:r>
      <w:r w:rsidR="00BE342A">
        <w:fldChar w:fldCharType="begin"/>
      </w:r>
      <w:r>
        <w:instrText xml:space="preserve"> PAGEREF _Toc367807028 \h </w:instrText>
      </w:r>
      <w:r w:rsidR="00BE342A">
        <w:fldChar w:fldCharType="separate"/>
      </w:r>
      <w:r w:rsidR="00565D4F">
        <w:t>9</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3.1.3</w:t>
      </w:r>
      <w:r>
        <w:rPr>
          <w:rFonts w:asciiTheme="minorHAnsi" w:eastAsiaTheme="minorEastAsia" w:hAnsiTheme="minorHAnsi" w:cstheme="minorBidi"/>
          <w:i w:val="0"/>
          <w:sz w:val="22"/>
          <w:szCs w:val="22"/>
        </w:rPr>
        <w:tab/>
      </w:r>
      <w:r w:rsidRPr="007D5872">
        <w:rPr>
          <w:lang w:val="en-US"/>
        </w:rPr>
        <w:t>Chat session creation</w:t>
      </w:r>
      <w:r>
        <w:tab/>
      </w:r>
      <w:r w:rsidR="00BE342A">
        <w:fldChar w:fldCharType="begin"/>
      </w:r>
      <w:r>
        <w:instrText xml:space="preserve"> PAGEREF _Toc367807029 \h </w:instrText>
      </w:r>
      <w:r w:rsidR="00BE342A">
        <w:fldChar w:fldCharType="separate"/>
      </w:r>
      <w:r w:rsidR="00565D4F">
        <w:t>11</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3.1.4</w:t>
      </w:r>
      <w:r>
        <w:rPr>
          <w:rFonts w:asciiTheme="minorHAnsi" w:eastAsiaTheme="minorEastAsia" w:hAnsiTheme="minorHAnsi" w:cstheme="minorBidi"/>
          <w:i w:val="0"/>
          <w:sz w:val="22"/>
          <w:szCs w:val="22"/>
        </w:rPr>
        <w:tab/>
      </w:r>
      <w:r w:rsidRPr="007D5872">
        <w:rPr>
          <w:lang w:val="en-US"/>
        </w:rPr>
        <w:t>Sending messages</w:t>
      </w:r>
      <w:r>
        <w:tab/>
      </w:r>
      <w:r w:rsidR="00BE342A">
        <w:fldChar w:fldCharType="begin"/>
      </w:r>
      <w:r>
        <w:instrText xml:space="preserve"> PAGEREF _Toc367807030 \h </w:instrText>
      </w:r>
      <w:r w:rsidR="00BE342A">
        <w:fldChar w:fldCharType="separate"/>
      </w:r>
      <w:r w:rsidR="00565D4F">
        <w:t>12</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3.1.5</w:t>
      </w:r>
      <w:r>
        <w:rPr>
          <w:rFonts w:asciiTheme="minorHAnsi" w:eastAsiaTheme="minorEastAsia" w:hAnsiTheme="minorHAnsi" w:cstheme="minorBidi"/>
          <w:i w:val="0"/>
          <w:sz w:val="22"/>
          <w:szCs w:val="22"/>
        </w:rPr>
        <w:tab/>
      </w:r>
      <w:r w:rsidRPr="007D5872">
        <w:rPr>
          <w:lang w:val="en-US"/>
        </w:rPr>
        <w:t>Receiving messages</w:t>
      </w:r>
      <w:r>
        <w:tab/>
      </w:r>
      <w:r w:rsidR="00BE342A">
        <w:fldChar w:fldCharType="begin"/>
      </w:r>
      <w:r>
        <w:instrText xml:space="preserve"> PAGEREF _Toc367807031 \h </w:instrText>
      </w:r>
      <w:r w:rsidR="00BE342A">
        <w:fldChar w:fldCharType="separate"/>
      </w:r>
      <w:r w:rsidR="00565D4F">
        <w:t>13</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3.1.6</w:t>
      </w:r>
      <w:r>
        <w:rPr>
          <w:rFonts w:asciiTheme="minorHAnsi" w:eastAsiaTheme="minorEastAsia" w:hAnsiTheme="minorHAnsi" w:cstheme="minorBidi"/>
          <w:i w:val="0"/>
          <w:sz w:val="22"/>
          <w:szCs w:val="22"/>
        </w:rPr>
        <w:tab/>
      </w:r>
      <w:r w:rsidRPr="007D5872">
        <w:rPr>
          <w:lang w:val="en-US"/>
        </w:rPr>
        <w:t>Closing the chat session</w:t>
      </w:r>
      <w:r>
        <w:tab/>
      </w:r>
      <w:r w:rsidR="00BE342A">
        <w:fldChar w:fldCharType="begin"/>
      </w:r>
      <w:r>
        <w:instrText xml:space="preserve"> PAGEREF _Toc367807032 \h </w:instrText>
      </w:r>
      <w:r w:rsidR="00BE342A">
        <w:fldChar w:fldCharType="separate"/>
      </w:r>
      <w:r w:rsidR="00565D4F">
        <w:t>14</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3.1.7</w:t>
      </w:r>
      <w:r>
        <w:rPr>
          <w:rFonts w:asciiTheme="minorHAnsi" w:eastAsiaTheme="minorEastAsia" w:hAnsiTheme="minorHAnsi" w:cstheme="minorBidi"/>
          <w:i w:val="0"/>
          <w:sz w:val="22"/>
          <w:szCs w:val="22"/>
        </w:rPr>
        <w:tab/>
      </w:r>
      <w:r w:rsidRPr="007D5872">
        <w:rPr>
          <w:lang w:val="en-US"/>
        </w:rPr>
        <w:t>Unsubscribing to the notification</w:t>
      </w:r>
      <w:r>
        <w:tab/>
      </w:r>
      <w:r w:rsidR="00BE342A">
        <w:fldChar w:fldCharType="begin"/>
      </w:r>
      <w:r>
        <w:instrText xml:space="preserve"> PAGEREF _Toc367807033 \h </w:instrText>
      </w:r>
      <w:r w:rsidR="00BE342A">
        <w:fldChar w:fldCharType="separate"/>
      </w:r>
      <w:r w:rsidR="00565D4F">
        <w:t>15</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3.2</w:t>
      </w:r>
      <w:r>
        <w:rPr>
          <w:rFonts w:asciiTheme="minorHAnsi" w:eastAsiaTheme="minorEastAsia" w:hAnsiTheme="minorHAnsi" w:cstheme="minorBidi"/>
          <w:smallCaps w:val="0"/>
          <w:sz w:val="22"/>
          <w:szCs w:val="22"/>
        </w:rPr>
        <w:tab/>
      </w:r>
      <w:r w:rsidRPr="007D5872">
        <w:rPr>
          <w:lang w:val="en-US"/>
        </w:rPr>
        <w:t>File transfer usage overview</w:t>
      </w:r>
      <w:r>
        <w:tab/>
      </w:r>
      <w:r w:rsidR="00BE342A">
        <w:fldChar w:fldCharType="begin"/>
      </w:r>
      <w:r>
        <w:instrText xml:space="preserve"> PAGEREF _Toc367807034 \h </w:instrText>
      </w:r>
      <w:r w:rsidR="00BE342A">
        <w:fldChar w:fldCharType="separate"/>
      </w:r>
      <w:r w:rsidR="00565D4F">
        <w:t>16</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3.2.1</w:t>
      </w:r>
      <w:r>
        <w:rPr>
          <w:rFonts w:asciiTheme="minorHAnsi" w:eastAsiaTheme="minorEastAsia" w:hAnsiTheme="minorHAnsi" w:cstheme="minorBidi"/>
          <w:i w:val="0"/>
          <w:sz w:val="22"/>
          <w:szCs w:val="22"/>
        </w:rPr>
        <w:tab/>
      </w:r>
      <w:r w:rsidRPr="007D5872">
        <w:rPr>
          <w:lang w:val="en-US"/>
        </w:rPr>
        <w:t>Call-flow</w:t>
      </w:r>
      <w:r>
        <w:tab/>
      </w:r>
      <w:r w:rsidR="00BE342A">
        <w:fldChar w:fldCharType="begin"/>
      </w:r>
      <w:r>
        <w:instrText xml:space="preserve"> PAGEREF _Toc367807035 \h </w:instrText>
      </w:r>
      <w:r w:rsidR="00BE342A">
        <w:fldChar w:fldCharType="separate"/>
      </w:r>
      <w:r w:rsidR="00565D4F">
        <w:t>16</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3.2.2</w:t>
      </w:r>
      <w:r>
        <w:rPr>
          <w:rFonts w:asciiTheme="minorHAnsi" w:eastAsiaTheme="minorEastAsia" w:hAnsiTheme="minorHAnsi" w:cstheme="minorBidi"/>
          <w:i w:val="0"/>
          <w:sz w:val="22"/>
          <w:szCs w:val="22"/>
        </w:rPr>
        <w:tab/>
      </w:r>
      <w:r w:rsidRPr="007D5872">
        <w:rPr>
          <w:lang w:val="en-US"/>
        </w:rPr>
        <w:t>Notification subscription</w:t>
      </w:r>
      <w:r>
        <w:tab/>
      </w:r>
      <w:r w:rsidR="00BE342A">
        <w:fldChar w:fldCharType="begin"/>
      </w:r>
      <w:r>
        <w:instrText xml:space="preserve"> PAGEREF _Toc367807036 \h </w:instrText>
      </w:r>
      <w:r w:rsidR="00BE342A">
        <w:fldChar w:fldCharType="separate"/>
      </w:r>
      <w:r w:rsidR="00565D4F">
        <w:t>16</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3.2.3</w:t>
      </w:r>
      <w:r>
        <w:rPr>
          <w:rFonts w:asciiTheme="minorHAnsi" w:eastAsiaTheme="minorEastAsia" w:hAnsiTheme="minorHAnsi" w:cstheme="minorBidi"/>
          <w:i w:val="0"/>
          <w:sz w:val="22"/>
          <w:szCs w:val="22"/>
        </w:rPr>
        <w:tab/>
      </w:r>
      <w:r w:rsidRPr="007D5872">
        <w:rPr>
          <w:lang w:val="en-US"/>
        </w:rPr>
        <w:t>File transfer with an URL</w:t>
      </w:r>
      <w:r>
        <w:tab/>
      </w:r>
      <w:r w:rsidR="00BE342A">
        <w:fldChar w:fldCharType="begin"/>
      </w:r>
      <w:r>
        <w:instrText xml:space="preserve"> PAGEREF _Toc367807037 \h </w:instrText>
      </w:r>
      <w:r w:rsidR="00BE342A">
        <w:fldChar w:fldCharType="separate"/>
      </w:r>
      <w:r w:rsidR="00565D4F">
        <w:t>17</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3.2.4</w:t>
      </w:r>
      <w:r>
        <w:rPr>
          <w:rFonts w:asciiTheme="minorHAnsi" w:eastAsiaTheme="minorEastAsia" w:hAnsiTheme="minorHAnsi" w:cstheme="minorBidi"/>
          <w:i w:val="0"/>
          <w:sz w:val="22"/>
          <w:szCs w:val="22"/>
        </w:rPr>
        <w:tab/>
      </w:r>
      <w:r w:rsidRPr="007D5872">
        <w:rPr>
          <w:lang w:val="en-US"/>
        </w:rPr>
        <w:t>File transfer with embedded file</w:t>
      </w:r>
      <w:r>
        <w:tab/>
      </w:r>
      <w:r w:rsidR="00BE342A">
        <w:fldChar w:fldCharType="begin"/>
      </w:r>
      <w:r>
        <w:instrText xml:space="preserve"> PAGEREF _Toc367807038 \h </w:instrText>
      </w:r>
      <w:r w:rsidR="00BE342A">
        <w:fldChar w:fldCharType="separate"/>
      </w:r>
      <w:r w:rsidR="00565D4F">
        <w:t>18</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3.2.5</w:t>
      </w:r>
      <w:r>
        <w:rPr>
          <w:rFonts w:asciiTheme="minorHAnsi" w:eastAsiaTheme="minorEastAsia" w:hAnsiTheme="minorHAnsi" w:cstheme="minorBidi"/>
          <w:i w:val="0"/>
          <w:sz w:val="22"/>
          <w:szCs w:val="22"/>
        </w:rPr>
        <w:tab/>
      </w:r>
      <w:r w:rsidRPr="007D5872">
        <w:rPr>
          <w:lang w:val="en-US"/>
        </w:rPr>
        <w:t>Notifications during the file transfer</w:t>
      </w:r>
      <w:r>
        <w:tab/>
      </w:r>
      <w:r w:rsidR="00BE342A">
        <w:fldChar w:fldCharType="begin"/>
      </w:r>
      <w:r>
        <w:instrText xml:space="preserve"> PAGEREF _Toc367807039 \h </w:instrText>
      </w:r>
      <w:r w:rsidR="00BE342A">
        <w:fldChar w:fldCharType="separate"/>
      </w:r>
      <w:r w:rsidR="00565D4F">
        <w:t>19</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3.2.6</w:t>
      </w:r>
      <w:r>
        <w:rPr>
          <w:rFonts w:asciiTheme="minorHAnsi" w:eastAsiaTheme="minorEastAsia" w:hAnsiTheme="minorHAnsi" w:cstheme="minorBidi"/>
          <w:i w:val="0"/>
          <w:sz w:val="22"/>
          <w:szCs w:val="22"/>
        </w:rPr>
        <w:tab/>
      </w:r>
      <w:r w:rsidRPr="007D5872">
        <w:rPr>
          <w:lang w:val="en-US"/>
        </w:rPr>
        <w:t>Unsubscribing the notification</w:t>
      </w:r>
      <w:r>
        <w:tab/>
      </w:r>
      <w:r w:rsidR="00BE342A">
        <w:fldChar w:fldCharType="begin"/>
      </w:r>
      <w:r>
        <w:instrText xml:space="preserve"> PAGEREF _Toc367807040 \h </w:instrText>
      </w:r>
      <w:r w:rsidR="00BE342A">
        <w:fldChar w:fldCharType="separate"/>
      </w:r>
      <w:r w:rsidR="00565D4F">
        <w:t>21</w:t>
      </w:r>
      <w:r w:rsidR="00BE342A">
        <w:fldChar w:fldCharType="end"/>
      </w:r>
    </w:p>
    <w:p w:rsidR="00BE704E" w:rsidRDefault="00BE704E">
      <w:pPr>
        <w:pStyle w:val="TM1"/>
        <w:rPr>
          <w:rFonts w:asciiTheme="minorHAnsi" w:eastAsiaTheme="minorEastAsia" w:hAnsiTheme="minorHAnsi" w:cstheme="minorBidi"/>
          <w:b w:val="0"/>
          <w:caps w:val="0"/>
          <w:sz w:val="22"/>
          <w:szCs w:val="22"/>
        </w:rPr>
      </w:pPr>
      <w:r w:rsidRPr="007D5872">
        <w:rPr>
          <w:lang w:val="en-US"/>
        </w:rPr>
        <w:t>4.</w:t>
      </w:r>
      <w:r>
        <w:rPr>
          <w:rFonts w:asciiTheme="minorHAnsi" w:eastAsiaTheme="minorEastAsia" w:hAnsiTheme="minorHAnsi" w:cstheme="minorBidi"/>
          <w:b w:val="0"/>
          <w:caps w:val="0"/>
          <w:sz w:val="22"/>
          <w:szCs w:val="22"/>
        </w:rPr>
        <w:tab/>
      </w:r>
      <w:r w:rsidRPr="007D5872">
        <w:rPr>
          <w:lang w:val="en-US"/>
        </w:rPr>
        <w:t>cURL Examples</w:t>
      </w:r>
      <w:r>
        <w:tab/>
      </w:r>
      <w:r w:rsidR="00BE342A">
        <w:fldChar w:fldCharType="begin"/>
      </w:r>
      <w:r>
        <w:instrText xml:space="preserve"> PAGEREF _Toc367807041 \h </w:instrText>
      </w:r>
      <w:r w:rsidR="00BE342A">
        <w:fldChar w:fldCharType="separate"/>
      </w:r>
      <w:r w:rsidR="00565D4F">
        <w:t>22</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4.1</w:t>
      </w:r>
      <w:r>
        <w:rPr>
          <w:rFonts w:asciiTheme="minorHAnsi" w:eastAsiaTheme="minorEastAsia" w:hAnsiTheme="minorHAnsi" w:cstheme="minorBidi"/>
          <w:smallCaps w:val="0"/>
          <w:sz w:val="22"/>
          <w:szCs w:val="22"/>
        </w:rPr>
        <w:tab/>
      </w:r>
      <w:r w:rsidRPr="007D5872">
        <w:rPr>
          <w:lang w:val="en-US"/>
        </w:rPr>
        <w:t>Chat usage examples</w:t>
      </w:r>
      <w:r>
        <w:tab/>
      </w:r>
      <w:r w:rsidR="00BE342A">
        <w:fldChar w:fldCharType="begin"/>
      </w:r>
      <w:r>
        <w:instrText xml:space="preserve"> PAGEREF _Toc367807042 \h </w:instrText>
      </w:r>
      <w:r w:rsidR="00BE342A">
        <w:fldChar w:fldCharType="separate"/>
      </w:r>
      <w:r w:rsidR="00565D4F">
        <w:t>22</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4.1.1</w:t>
      </w:r>
      <w:r>
        <w:rPr>
          <w:rFonts w:asciiTheme="minorHAnsi" w:eastAsiaTheme="minorEastAsia" w:hAnsiTheme="minorHAnsi" w:cstheme="minorBidi"/>
          <w:i w:val="0"/>
          <w:sz w:val="22"/>
          <w:szCs w:val="22"/>
        </w:rPr>
        <w:tab/>
      </w:r>
      <w:r w:rsidRPr="007D5872">
        <w:rPr>
          <w:lang w:val="en-US"/>
        </w:rPr>
        <w:t>Notification subscription</w:t>
      </w:r>
      <w:r>
        <w:tab/>
      </w:r>
      <w:r w:rsidR="00BE342A">
        <w:fldChar w:fldCharType="begin"/>
      </w:r>
      <w:r>
        <w:instrText xml:space="preserve"> PAGEREF _Toc367807043 \h </w:instrText>
      </w:r>
      <w:r w:rsidR="00BE342A">
        <w:fldChar w:fldCharType="separate"/>
      </w:r>
      <w:r w:rsidR="00565D4F">
        <w:t>22</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4.1.1.1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_Toc367807044 \h </w:instrText>
      </w:r>
      <w:r w:rsidR="00BE342A">
        <w:fldChar w:fldCharType="separate"/>
      </w:r>
      <w:r w:rsidR="00565D4F">
        <w:t>22</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4.1.1.2</w:t>
      </w:r>
      <w:r>
        <w:rPr>
          <w:rFonts w:asciiTheme="minorHAnsi" w:eastAsiaTheme="minorEastAsia" w:hAnsiTheme="minorHAnsi" w:cstheme="minorBidi"/>
          <w:sz w:val="22"/>
          <w:szCs w:val="22"/>
        </w:rPr>
        <w:tab/>
      </w:r>
      <w:r w:rsidRPr="007D5872">
        <w:rPr>
          <w:lang w:val="en-US"/>
        </w:rPr>
        <w:t>JSON</w:t>
      </w:r>
      <w:r>
        <w:tab/>
      </w:r>
      <w:r w:rsidR="00BE342A">
        <w:fldChar w:fldCharType="begin"/>
      </w:r>
      <w:r>
        <w:instrText xml:space="preserve"> PAGEREF _Toc367807045 \h </w:instrText>
      </w:r>
      <w:r w:rsidR="00BE342A">
        <w:fldChar w:fldCharType="separate"/>
      </w:r>
      <w:r w:rsidR="00565D4F">
        <w:t>23</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4.1.2</w:t>
      </w:r>
      <w:r>
        <w:rPr>
          <w:rFonts w:asciiTheme="minorHAnsi" w:eastAsiaTheme="minorEastAsia" w:hAnsiTheme="minorHAnsi" w:cstheme="minorBidi"/>
          <w:i w:val="0"/>
          <w:sz w:val="22"/>
          <w:szCs w:val="22"/>
        </w:rPr>
        <w:tab/>
      </w:r>
      <w:r w:rsidRPr="007D5872">
        <w:rPr>
          <w:lang w:val="en-US"/>
        </w:rPr>
        <w:t>Chat session creation</w:t>
      </w:r>
      <w:r>
        <w:tab/>
      </w:r>
      <w:r w:rsidR="00BE342A">
        <w:fldChar w:fldCharType="begin"/>
      </w:r>
      <w:r>
        <w:instrText xml:space="preserve"> PAGEREF _Toc367807046 \h </w:instrText>
      </w:r>
      <w:r w:rsidR="00BE342A">
        <w:fldChar w:fldCharType="separate"/>
      </w:r>
      <w:r w:rsidR="00565D4F">
        <w:t>24</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4.1.2.1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_Toc367807047 \h </w:instrText>
      </w:r>
      <w:r w:rsidR="00BE342A">
        <w:fldChar w:fldCharType="separate"/>
      </w:r>
      <w:r w:rsidR="00565D4F">
        <w:t>24</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4.1.2.2</w:t>
      </w:r>
      <w:r>
        <w:rPr>
          <w:rFonts w:asciiTheme="minorHAnsi" w:eastAsiaTheme="minorEastAsia" w:hAnsiTheme="minorHAnsi" w:cstheme="minorBidi"/>
          <w:sz w:val="22"/>
          <w:szCs w:val="22"/>
        </w:rPr>
        <w:tab/>
      </w:r>
      <w:r w:rsidRPr="007D5872">
        <w:rPr>
          <w:lang w:val="en-US"/>
        </w:rPr>
        <w:t>JSON</w:t>
      </w:r>
      <w:r>
        <w:tab/>
      </w:r>
      <w:r w:rsidR="00BE342A">
        <w:fldChar w:fldCharType="begin"/>
      </w:r>
      <w:r>
        <w:instrText xml:space="preserve"> PAGEREF _Toc367807048 \h </w:instrText>
      </w:r>
      <w:r w:rsidR="00BE342A">
        <w:fldChar w:fldCharType="separate"/>
      </w:r>
      <w:r w:rsidR="00565D4F">
        <w:t>24</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4.1.3</w:t>
      </w:r>
      <w:r>
        <w:rPr>
          <w:rFonts w:asciiTheme="minorHAnsi" w:eastAsiaTheme="minorEastAsia" w:hAnsiTheme="minorHAnsi" w:cstheme="minorBidi"/>
          <w:i w:val="0"/>
          <w:sz w:val="22"/>
          <w:szCs w:val="22"/>
        </w:rPr>
        <w:tab/>
      </w:r>
      <w:r w:rsidRPr="007D5872">
        <w:rPr>
          <w:lang w:val="en-US"/>
        </w:rPr>
        <w:t>Sending messages</w:t>
      </w:r>
      <w:r>
        <w:tab/>
      </w:r>
      <w:r w:rsidR="00BE342A">
        <w:fldChar w:fldCharType="begin"/>
      </w:r>
      <w:r>
        <w:instrText xml:space="preserve"> PAGEREF _Toc367807049 \h </w:instrText>
      </w:r>
      <w:r w:rsidR="00BE342A">
        <w:fldChar w:fldCharType="separate"/>
      </w:r>
      <w:r w:rsidR="00565D4F">
        <w:t>25</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4.1.3.1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_Toc367807050 \h </w:instrText>
      </w:r>
      <w:r w:rsidR="00BE342A">
        <w:fldChar w:fldCharType="separate"/>
      </w:r>
      <w:r w:rsidR="00565D4F">
        <w:t>25</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4.1.3.2</w:t>
      </w:r>
      <w:r>
        <w:rPr>
          <w:rFonts w:asciiTheme="minorHAnsi" w:eastAsiaTheme="minorEastAsia" w:hAnsiTheme="minorHAnsi" w:cstheme="minorBidi"/>
          <w:sz w:val="22"/>
          <w:szCs w:val="22"/>
        </w:rPr>
        <w:tab/>
      </w:r>
      <w:r w:rsidRPr="007D5872">
        <w:rPr>
          <w:lang w:val="en-US"/>
        </w:rPr>
        <w:t>JSON</w:t>
      </w:r>
      <w:r>
        <w:tab/>
      </w:r>
      <w:r w:rsidR="00BE342A">
        <w:fldChar w:fldCharType="begin"/>
      </w:r>
      <w:r>
        <w:instrText xml:space="preserve"> PAGEREF _Toc367807051 \h </w:instrText>
      </w:r>
      <w:r w:rsidR="00BE342A">
        <w:fldChar w:fldCharType="separate"/>
      </w:r>
      <w:r w:rsidR="00565D4F">
        <w:t>26</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4.1.4</w:t>
      </w:r>
      <w:r>
        <w:rPr>
          <w:rFonts w:asciiTheme="minorHAnsi" w:eastAsiaTheme="minorEastAsia" w:hAnsiTheme="minorHAnsi" w:cstheme="minorBidi"/>
          <w:i w:val="0"/>
          <w:sz w:val="22"/>
          <w:szCs w:val="22"/>
        </w:rPr>
        <w:tab/>
      </w:r>
      <w:r w:rsidRPr="007D5872">
        <w:rPr>
          <w:lang w:val="en-US"/>
        </w:rPr>
        <w:t>Sending isComposing notification</w:t>
      </w:r>
      <w:r>
        <w:tab/>
      </w:r>
      <w:r w:rsidR="00BE342A">
        <w:fldChar w:fldCharType="begin"/>
      </w:r>
      <w:r>
        <w:instrText xml:space="preserve"> PAGEREF _Toc367807052 \h </w:instrText>
      </w:r>
      <w:r w:rsidR="00BE342A">
        <w:fldChar w:fldCharType="separate"/>
      </w:r>
      <w:r w:rsidR="00565D4F">
        <w:t>27</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4.1.4.1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_Toc367807053 \h </w:instrText>
      </w:r>
      <w:r w:rsidR="00BE342A">
        <w:fldChar w:fldCharType="separate"/>
      </w:r>
      <w:r w:rsidR="00565D4F">
        <w:t>27</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4.1.4.2</w:t>
      </w:r>
      <w:r>
        <w:rPr>
          <w:rFonts w:asciiTheme="minorHAnsi" w:eastAsiaTheme="minorEastAsia" w:hAnsiTheme="minorHAnsi" w:cstheme="minorBidi"/>
          <w:sz w:val="22"/>
          <w:szCs w:val="22"/>
        </w:rPr>
        <w:tab/>
      </w:r>
      <w:r w:rsidRPr="007D5872">
        <w:rPr>
          <w:lang w:val="en-US"/>
        </w:rPr>
        <w:t>JSON</w:t>
      </w:r>
      <w:r>
        <w:tab/>
      </w:r>
      <w:r w:rsidR="00BE342A">
        <w:fldChar w:fldCharType="begin"/>
      </w:r>
      <w:r>
        <w:instrText xml:space="preserve"> PAGEREF _Toc367807054 \h </w:instrText>
      </w:r>
      <w:r w:rsidR="00BE342A">
        <w:fldChar w:fldCharType="separate"/>
      </w:r>
      <w:r w:rsidR="00565D4F">
        <w:t>27</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4.1.5</w:t>
      </w:r>
      <w:r>
        <w:rPr>
          <w:rFonts w:asciiTheme="minorHAnsi" w:eastAsiaTheme="minorEastAsia" w:hAnsiTheme="minorHAnsi" w:cstheme="minorBidi"/>
          <w:i w:val="0"/>
          <w:sz w:val="22"/>
          <w:szCs w:val="22"/>
        </w:rPr>
        <w:tab/>
      </w:r>
      <w:r w:rsidRPr="007D5872">
        <w:rPr>
          <w:lang w:val="en-US"/>
        </w:rPr>
        <w:t>Updating status of received messages</w:t>
      </w:r>
      <w:r>
        <w:tab/>
      </w:r>
      <w:r w:rsidR="00BE342A">
        <w:fldChar w:fldCharType="begin"/>
      </w:r>
      <w:r>
        <w:instrText xml:space="preserve"> PAGEREF _Toc367807055 \h </w:instrText>
      </w:r>
      <w:r w:rsidR="00BE342A">
        <w:fldChar w:fldCharType="separate"/>
      </w:r>
      <w:r w:rsidR="00565D4F">
        <w:t>28</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4.1.5.1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_Toc367807056 \h </w:instrText>
      </w:r>
      <w:r w:rsidR="00BE342A">
        <w:fldChar w:fldCharType="separate"/>
      </w:r>
      <w:r w:rsidR="00565D4F">
        <w:t>28</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4.1.5.2</w:t>
      </w:r>
      <w:r>
        <w:rPr>
          <w:rFonts w:asciiTheme="minorHAnsi" w:eastAsiaTheme="minorEastAsia" w:hAnsiTheme="minorHAnsi" w:cstheme="minorBidi"/>
          <w:sz w:val="22"/>
          <w:szCs w:val="22"/>
        </w:rPr>
        <w:tab/>
      </w:r>
      <w:r w:rsidRPr="007D5872">
        <w:rPr>
          <w:lang w:val="en-US"/>
        </w:rPr>
        <w:t>JSON</w:t>
      </w:r>
      <w:r>
        <w:tab/>
      </w:r>
      <w:r w:rsidR="00BE342A">
        <w:fldChar w:fldCharType="begin"/>
      </w:r>
      <w:r>
        <w:instrText xml:space="preserve"> PAGEREF _Toc367807057 \h </w:instrText>
      </w:r>
      <w:r w:rsidR="00BE342A">
        <w:fldChar w:fldCharType="separate"/>
      </w:r>
      <w:r w:rsidR="00565D4F">
        <w:t>29</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4.1.6</w:t>
      </w:r>
      <w:r>
        <w:rPr>
          <w:rFonts w:asciiTheme="minorHAnsi" w:eastAsiaTheme="minorEastAsia" w:hAnsiTheme="minorHAnsi" w:cstheme="minorBidi"/>
          <w:i w:val="0"/>
          <w:sz w:val="22"/>
          <w:szCs w:val="22"/>
        </w:rPr>
        <w:tab/>
      </w:r>
      <w:r w:rsidRPr="007D5872">
        <w:rPr>
          <w:lang w:val="en-US"/>
        </w:rPr>
        <w:t>Closing the chat session</w:t>
      </w:r>
      <w:r>
        <w:tab/>
      </w:r>
      <w:r w:rsidR="00BE342A">
        <w:fldChar w:fldCharType="begin"/>
      </w:r>
      <w:r>
        <w:instrText xml:space="preserve"> PAGEREF _Toc367807058 \h </w:instrText>
      </w:r>
      <w:r w:rsidR="00BE342A">
        <w:fldChar w:fldCharType="separate"/>
      </w:r>
      <w:r w:rsidR="00565D4F">
        <w:t>29</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4.1.6.1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_Toc367807059 \h </w:instrText>
      </w:r>
      <w:r w:rsidR="00BE342A">
        <w:fldChar w:fldCharType="separate"/>
      </w:r>
      <w:r w:rsidR="00565D4F">
        <w:t>29</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4.1.7</w:t>
      </w:r>
      <w:r>
        <w:rPr>
          <w:rFonts w:asciiTheme="minorHAnsi" w:eastAsiaTheme="minorEastAsia" w:hAnsiTheme="minorHAnsi" w:cstheme="minorBidi"/>
          <w:i w:val="0"/>
          <w:sz w:val="22"/>
          <w:szCs w:val="22"/>
        </w:rPr>
        <w:tab/>
      </w:r>
      <w:r w:rsidRPr="007D5872">
        <w:rPr>
          <w:lang w:val="en-US"/>
        </w:rPr>
        <w:t>Unsubscribing the notification</w:t>
      </w:r>
      <w:r>
        <w:tab/>
      </w:r>
      <w:r w:rsidR="00BE342A">
        <w:fldChar w:fldCharType="begin"/>
      </w:r>
      <w:r>
        <w:instrText xml:space="preserve"> PAGEREF _Toc367807060 \h </w:instrText>
      </w:r>
      <w:r w:rsidR="00BE342A">
        <w:fldChar w:fldCharType="separate"/>
      </w:r>
      <w:r w:rsidR="00565D4F">
        <w:t>30</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4.2</w:t>
      </w:r>
      <w:r>
        <w:rPr>
          <w:rFonts w:asciiTheme="minorHAnsi" w:eastAsiaTheme="minorEastAsia" w:hAnsiTheme="minorHAnsi" w:cstheme="minorBidi"/>
          <w:smallCaps w:val="0"/>
          <w:sz w:val="22"/>
          <w:szCs w:val="22"/>
        </w:rPr>
        <w:tab/>
      </w:r>
      <w:r w:rsidRPr="007D5872">
        <w:rPr>
          <w:lang w:val="en-US"/>
        </w:rPr>
        <w:t>File Transfer usage examples</w:t>
      </w:r>
      <w:r>
        <w:tab/>
      </w:r>
      <w:r w:rsidR="00BE342A">
        <w:fldChar w:fldCharType="begin"/>
      </w:r>
      <w:r>
        <w:instrText xml:space="preserve"> PAGEREF _Toc367807061 \h </w:instrText>
      </w:r>
      <w:r w:rsidR="00BE342A">
        <w:fldChar w:fldCharType="separate"/>
      </w:r>
      <w:r w:rsidR="00565D4F">
        <w:t>31</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4.2.1</w:t>
      </w:r>
      <w:r>
        <w:rPr>
          <w:rFonts w:asciiTheme="minorHAnsi" w:eastAsiaTheme="minorEastAsia" w:hAnsiTheme="minorHAnsi" w:cstheme="minorBidi"/>
          <w:i w:val="0"/>
          <w:sz w:val="22"/>
          <w:szCs w:val="22"/>
        </w:rPr>
        <w:tab/>
      </w:r>
      <w:r w:rsidRPr="007D5872">
        <w:rPr>
          <w:lang w:val="en-US"/>
        </w:rPr>
        <w:t>Notification subscription</w:t>
      </w:r>
      <w:r>
        <w:tab/>
      </w:r>
      <w:r w:rsidR="00BE342A">
        <w:fldChar w:fldCharType="begin"/>
      </w:r>
      <w:r>
        <w:instrText xml:space="preserve"> PAGEREF _Toc367807062 \h </w:instrText>
      </w:r>
      <w:r w:rsidR="00BE342A">
        <w:fldChar w:fldCharType="separate"/>
      </w:r>
      <w:r w:rsidR="00565D4F">
        <w:t>31</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4.2.1.1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_Toc367807063 \h </w:instrText>
      </w:r>
      <w:r w:rsidR="00BE342A">
        <w:fldChar w:fldCharType="separate"/>
      </w:r>
      <w:r w:rsidR="00565D4F">
        <w:t>31</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4.2.1.2</w:t>
      </w:r>
      <w:r>
        <w:rPr>
          <w:rFonts w:asciiTheme="minorHAnsi" w:eastAsiaTheme="minorEastAsia" w:hAnsiTheme="minorHAnsi" w:cstheme="minorBidi"/>
          <w:sz w:val="22"/>
          <w:szCs w:val="22"/>
        </w:rPr>
        <w:tab/>
      </w:r>
      <w:r w:rsidRPr="007D5872">
        <w:rPr>
          <w:lang w:val="en-US"/>
        </w:rPr>
        <w:t>JSON</w:t>
      </w:r>
      <w:r>
        <w:tab/>
      </w:r>
      <w:r w:rsidR="00BE342A">
        <w:fldChar w:fldCharType="begin"/>
      </w:r>
      <w:r>
        <w:instrText xml:space="preserve"> PAGEREF _Toc367807064 \h </w:instrText>
      </w:r>
      <w:r w:rsidR="00BE342A">
        <w:fldChar w:fldCharType="separate"/>
      </w:r>
      <w:r w:rsidR="00565D4F">
        <w:t>31</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4.2.2</w:t>
      </w:r>
      <w:r>
        <w:rPr>
          <w:rFonts w:asciiTheme="minorHAnsi" w:eastAsiaTheme="minorEastAsia" w:hAnsiTheme="minorHAnsi" w:cstheme="minorBidi"/>
          <w:i w:val="0"/>
          <w:sz w:val="22"/>
          <w:szCs w:val="22"/>
        </w:rPr>
        <w:tab/>
      </w:r>
      <w:r w:rsidRPr="007D5872">
        <w:rPr>
          <w:lang w:val="en-US"/>
        </w:rPr>
        <w:t>File transfer with an URL</w:t>
      </w:r>
      <w:r>
        <w:tab/>
      </w:r>
      <w:r w:rsidR="00BE342A">
        <w:fldChar w:fldCharType="begin"/>
      </w:r>
      <w:r>
        <w:instrText xml:space="preserve"> PAGEREF _Toc367807065 \h </w:instrText>
      </w:r>
      <w:r w:rsidR="00BE342A">
        <w:fldChar w:fldCharType="separate"/>
      </w:r>
      <w:r w:rsidR="00565D4F">
        <w:t>32</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4.2.2.1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_Toc367807066 \h </w:instrText>
      </w:r>
      <w:r w:rsidR="00BE342A">
        <w:fldChar w:fldCharType="separate"/>
      </w:r>
      <w:r w:rsidR="00565D4F">
        <w:t>32</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4.2.2.2</w:t>
      </w:r>
      <w:r>
        <w:rPr>
          <w:rFonts w:asciiTheme="minorHAnsi" w:eastAsiaTheme="minorEastAsia" w:hAnsiTheme="minorHAnsi" w:cstheme="minorBidi"/>
          <w:sz w:val="22"/>
          <w:szCs w:val="22"/>
        </w:rPr>
        <w:tab/>
      </w:r>
      <w:r w:rsidRPr="007D5872">
        <w:rPr>
          <w:lang w:val="en-US"/>
        </w:rPr>
        <w:t>JSON</w:t>
      </w:r>
      <w:r>
        <w:tab/>
      </w:r>
      <w:r w:rsidR="00BE342A">
        <w:fldChar w:fldCharType="begin"/>
      </w:r>
      <w:r>
        <w:instrText xml:space="preserve"> PAGEREF _Toc367807067 \h </w:instrText>
      </w:r>
      <w:r w:rsidR="00BE342A">
        <w:fldChar w:fldCharType="separate"/>
      </w:r>
      <w:r w:rsidR="00565D4F">
        <w:t>34</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4.2.3</w:t>
      </w:r>
      <w:r>
        <w:rPr>
          <w:rFonts w:asciiTheme="minorHAnsi" w:eastAsiaTheme="minorEastAsia" w:hAnsiTheme="minorHAnsi" w:cstheme="minorBidi"/>
          <w:i w:val="0"/>
          <w:sz w:val="22"/>
          <w:szCs w:val="22"/>
        </w:rPr>
        <w:tab/>
      </w:r>
      <w:r w:rsidRPr="007D5872">
        <w:rPr>
          <w:lang w:val="en-US"/>
        </w:rPr>
        <w:t>File transfer with embedded file</w:t>
      </w:r>
      <w:r>
        <w:tab/>
      </w:r>
      <w:r w:rsidR="00BE342A">
        <w:fldChar w:fldCharType="begin"/>
      </w:r>
      <w:r>
        <w:instrText xml:space="preserve"> PAGEREF _Toc367807068 \h </w:instrText>
      </w:r>
      <w:r w:rsidR="00BE342A">
        <w:fldChar w:fldCharType="separate"/>
      </w:r>
      <w:r w:rsidR="00565D4F">
        <w:t>35</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4.2.3.1</w:t>
      </w:r>
      <w:r>
        <w:rPr>
          <w:rFonts w:asciiTheme="minorHAnsi" w:eastAsiaTheme="minorEastAsia" w:hAnsiTheme="minorHAnsi" w:cstheme="minorBidi"/>
          <w:sz w:val="22"/>
          <w:szCs w:val="22"/>
        </w:rPr>
        <w:tab/>
      </w:r>
      <w:r w:rsidRPr="007D5872">
        <w:rPr>
          <w:lang w:val="en-US"/>
        </w:rPr>
        <w:t>XML</w:t>
      </w:r>
      <w:r>
        <w:tab/>
      </w:r>
      <w:r w:rsidR="00BE342A">
        <w:fldChar w:fldCharType="begin"/>
      </w:r>
      <w:r>
        <w:instrText xml:space="preserve"> PAGEREF _Toc367807069 \h </w:instrText>
      </w:r>
      <w:r w:rsidR="00BE342A">
        <w:fldChar w:fldCharType="separate"/>
      </w:r>
      <w:r w:rsidR="00565D4F">
        <w:t>35</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4.2.3.2</w:t>
      </w:r>
      <w:r>
        <w:rPr>
          <w:rFonts w:asciiTheme="minorHAnsi" w:eastAsiaTheme="minorEastAsia" w:hAnsiTheme="minorHAnsi" w:cstheme="minorBidi"/>
          <w:sz w:val="22"/>
          <w:szCs w:val="22"/>
        </w:rPr>
        <w:tab/>
      </w:r>
      <w:r w:rsidRPr="007D5872">
        <w:rPr>
          <w:lang w:val="en-US"/>
        </w:rPr>
        <w:t>JSON</w:t>
      </w:r>
      <w:r>
        <w:tab/>
      </w:r>
      <w:r w:rsidR="00BE342A">
        <w:fldChar w:fldCharType="begin"/>
      </w:r>
      <w:r>
        <w:instrText xml:space="preserve"> PAGEREF _Toc367807070 \h </w:instrText>
      </w:r>
      <w:r w:rsidR="00BE342A">
        <w:fldChar w:fldCharType="separate"/>
      </w:r>
      <w:r w:rsidR="00565D4F">
        <w:t>36</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4.2.4</w:t>
      </w:r>
      <w:r>
        <w:rPr>
          <w:rFonts w:asciiTheme="minorHAnsi" w:eastAsiaTheme="minorEastAsia" w:hAnsiTheme="minorHAnsi" w:cstheme="minorBidi"/>
          <w:i w:val="0"/>
          <w:sz w:val="22"/>
          <w:szCs w:val="22"/>
        </w:rPr>
        <w:tab/>
      </w:r>
      <w:r w:rsidRPr="007D5872">
        <w:rPr>
          <w:lang w:val="en-US"/>
        </w:rPr>
        <w:t>Unsubscribing the notification</w:t>
      </w:r>
      <w:r>
        <w:tab/>
      </w:r>
      <w:r w:rsidR="00BE342A">
        <w:fldChar w:fldCharType="begin"/>
      </w:r>
      <w:r>
        <w:instrText xml:space="preserve"> PAGEREF _Toc367807071 \h </w:instrText>
      </w:r>
      <w:r w:rsidR="00BE342A">
        <w:fldChar w:fldCharType="separate"/>
      </w:r>
      <w:r w:rsidR="00565D4F">
        <w:t>37</w:t>
      </w:r>
      <w:r w:rsidR="00BE342A">
        <w:fldChar w:fldCharType="end"/>
      </w:r>
    </w:p>
    <w:p w:rsidR="00BE704E" w:rsidRDefault="00BE704E">
      <w:pPr>
        <w:pStyle w:val="TM1"/>
        <w:rPr>
          <w:rFonts w:asciiTheme="minorHAnsi" w:eastAsiaTheme="minorEastAsia" w:hAnsiTheme="minorHAnsi" w:cstheme="minorBidi"/>
          <w:b w:val="0"/>
          <w:caps w:val="0"/>
          <w:sz w:val="22"/>
          <w:szCs w:val="22"/>
        </w:rPr>
      </w:pPr>
      <w:r w:rsidRPr="007D5872">
        <w:rPr>
          <w:lang w:val="en-US"/>
        </w:rPr>
        <w:t>5.</w:t>
      </w:r>
      <w:r>
        <w:rPr>
          <w:rFonts w:asciiTheme="minorHAnsi" w:eastAsiaTheme="minorEastAsia" w:hAnsiTheme="minorHAnsi" w:cstheme="minorBidi"/>
          <w:b w:val="0"/>
          <w:caps w:val="0"/>
          <w:sz w:val="22"/>
          <w:szCs w:val="22"/>
        </w:rPr>
        <w:tab/>
      </w:r>
      <w:r w:rsidRPr="007D5872">
        <w:rPr>
          <w:lang w:val="en-US"/>
        </w:rPr>
        <w:t>API Reference</w:t>
      </w:r>
      <w:r>
        <w:tab/>
      </w:r>
      <w:r w:rsidR="00BE342A">
        <w:fldChar w:fldCharType="begin"/>
      </w:r>
      <w:r>
        <w:instrText xml:space="preserve"> PAGEREF _Toc367807072 \h </w:instrText>
      </w:r>
      <w:r w:rsidR="00BE342A">
        <w:fldChar w:fldCharType="separate"/>
      </w:r>
      <w:r w:rsidR="00565D4F">
        <w:t>39</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5.1</w:t>
      </w:r>
      <w:r>
        <w:rPr>
          <w:rFonts w:asciiTheme="minorHAnsi" w:eastAsiaTheme="minorEastAsia" w:hAnsiTheme="minorHAnsi" w:cstheme="minorBidi"/>
          <w:smallCaps w:val="0"/>
          <w:sz w:val="22"/>
          <w:szCs w:val="22"/>
        </w:rPr>
        <w:tab/>
      </w:r>
      <w:r w:rsidRPr="007D5872">
        <w:rPr>
          <w:lang w:val="en-US"/>
        </w:rPr>
        <w:t>Common API specifications</w:t>
      </w:r>
      <w:r>
        <w:tab/>
      </w:r>
      <w:r w:rsidR="00BE342A">
        <w:fldChar w:fldCharType="begin"/>
      </w:r>
      <w:r>
        <w:instrText xml:space="preserve"> PAGEREF _Toc367807073 \h </w:instrText>
      </w:r>
      <w:r w:rsidR="00BE342A">
        <w:fldChar w:fldCharType="separate"/>
      </w:r>
      <w:r w:rsidR="00565D4F">
        <w:t>39</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5.1.1</w:t>
      </w:r>
      <w:r>
        <w:rPr>
          <w:rFonts w:asciiTheme="minorHAnsi" w:eastAsiaTheme="minorEastAsia" w:hAnsiTheme="minorHAnsi" w:cstheme="minorBidi"/>
          <w:i w:val="0"/>
          <w:sz w:val="22"/>
          <w:szCs w:val="22"/>
        </w:rPr>
        <w:tab/>
      </w:r>
      <w:r w:rsidRPr="007D5872">
        <w:rPr>
          <w:lang w:val="en-US"/>
        </w:rPr>
        <w:t>Common considerations</w:t>
      </w:r>
      <w:r>
        <w:tab/>
      </w:r>
      <w:r w:rsidR="00BE342A">
        <w:fldChar w:fldCharType="begin"/>
      </w:r>
      <w:r>
        <w:instrText xml:space="preserve"> PAGEREF _Toc367807074 \h </w:instrText>
      </w:r>
      <w:r w:rsidR="00BE342A">
        <w:fldChar w:fldCharType="separate"/>
      </w:r>
      <w:r w:rsidR="00565D4F">
        <w:t>39</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5.1.1.1</w:t>
      </w:r>
      <w:r>
        <w:rPr>
          <w:rFonts w:asciiTheme="minorHAnsi" w:eastAsiaTheme="minorEastAsia" w:hAnsiTheme="minorHAnsi" w:cstheme="minorBidi"/>
          <w:sz w:val="22"/>
          <w:szCs w:val="22"/>
        </w:rPr>
        <w:tab/>
      </w:r>
      <w:r w:rsidRPr="007D5872">
        <w:rPr>
          <w:lang w:val="en-US"/>
        </w:rPr>
        <w:t>Content-type negotiation</w:t>
      </w:r>
      <w:r>
        <w:tab/>
      </w:r>
      <w:r w:rsidR="00BE342A">
        <w:fldChar w:fldCharType="begin"/>
      </w:r>
      <w:r>
        <w:instrText xml:space="preserve"> PAGEREF _Toc367807075 \h </w:instrText>
      </w:r>
      <w:r w:rsidR="00BE342A">
        <w:fldChar w:fldCharType="separate"/>
      </w:r>
      <w:r w:rsidR="00565D4F">
        <w:t>39</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5.1.1.2</w:t>
      </w:r>
      <w:r>
        <w:rPr>
          <w:rFonts w:asciiTheme="minorHAnsi" w:eastAsiaTheme="minorEastAsia" w:hAnsiTheme="minorHAnsi" w:cstheme="minorBidi"/>
          <w:sz w:val="22"/>
          <w:szCs w:val="22"/>
        </w:rPr>
        <w:tab/>
      </w:r>
      <w:r w:rsidRPr="007D5872">
        <w:rPr>
          <w:lang w:val="en-US"/>
        </w:rPr>
        <w:t>Resource creation</w:t>
      </w:r>
      <w:r>
        <w:tab/>
      </w:r>
      <w:r w:rsidR="00BE342A">
        <w:fldChar w:fldCharType="begin"/>
      </w:r>
      <w:r>
        <w:instrText xml:space="preserve"> PAGEREF _Toc367807076 \h </w:instrText>
      </w:r>
      <w:r w:rsidR="00BE342A">
        <w:fldChar w:fldCharType="separate"/>
      </w:r>
      <w:r w:rsidR="00565D4F">
        <w:t>39</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5.1.1.3</w:t>
      </w:r>
      <w:r>
        <w:rPr>
          <w:rFonts w:asciiTheme="minorHAnsi" w:eastAsiaTheme="minorEastAsia" w:hAnsiTheme="minorHAnsi" w:cstheme="minorBidi"/>
          <w:sz w:val="22"/>
          <w:szCs w:val="22"/>
        </w:rPr>
        <w:tab/>
      </w:r>
      <w:r w:rsidRPr="007D5872">
        <w:rPr>
          <w:lang w:val="en-US"/>
        </w:rPr>
        <w:t>Resource URL considerations</w:t>
      </w:r>
      <w:r>
        <w:tab/>
      </w:r>
      <w:r w:rsidR="00BE342A">
        <w:fldChar w:fldCharType="begin"/>
      </w:r>
      <w:r>
        <w:instrText xml:space="preserve"> PAGEREF _Toc367807077 \h </w:instrText>
      </w:r>
      <w:r w:rsidR="00BE342A">
        <w:fldChar w:fldCharType="separate"/>
      </w:r>
      <w:r w:rsidR="00565D4F">
        <w:t>39</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5.1.1.4</w:t>
      </w:r>
      <w:r>
        <w:rPr>
          <w:rFonts w:asciiTheme="minorHAnsi" w:eastAsiaTheme="minorEastAsia" w:hAnsiTheme="minorHAnsi" w:cstheme="minorBidi"/>
          <w:sz w:val="22"/>
          <w:szCs w:val="22"/>
        </w:rPr>
        <w:tab/>
      </w:r>
      <w:r w:rsidRPr="007D5872">
        <w:rPr>
          <w:lang w:val="en-US"/>
        </w:rPr>
        <w:t>User identifiers</w:t>
      </w:r>
      <w:r>
        <w:tab/>
      </w:r>
      <w:r w:rsidR="00BE342A">
        <w:fldChar w:fldCharType="begin"/>
      </w:r>
      <w:r>
        <w:instrText xml:space="preserve"> PAGEREF _Toc367807078 \h </w:instrText>
      </w:r>
      <w:r w:rsidR="00BE342A">
        <w:fldChar w:fldCharType="separate"/>
      </w:r>
      <w:r w:rsidR="00565D4F">
        <w:t>39</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5.1.2</w:t>
      </w:r>
      <w:r>
        <w:rPr>
          <w:rFonts w:asciiTheme="minorHAnsi" w:eastAsiaTheme="minorEastAsia" w:hAnsiTheme="minorHAnsi" w:cstheme="minorBidi"/>
          <w:i w:val="0"/>
          <w:sz w:val="22"/>
          <w:szCs w:val="22"/>
        </w:rPr>
        <w:tab/>
      </w:r>
      <w:r w:rsidRPr="007D5872">
        <w:rPr>
          <w:lang w:val="en-US"/>
        </w:rPr>
        <w:t>Data types</w:t>
      </w:r>
      <w:r>
        <w:tab/>
      </w:r>
      <w:r w:rsidR="00BE342A">
        <w:fldChar w:fldCharType="begin"/>
      </w:r>
      <w:r>
        <w:instrText xml:space="preserve"> PAGEREF _Toc367807079 \h </w:instrText>
      </w:r>
      <w:r w:rsidR="00BE342A">
        <w:fldChar w:fldCharType="separate"/>
      </w:r>
      <w:r w:rsidR="00565D4F">
        <w:t>40</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5.1.2.1</w:t>
      </w:r>
      <w:r>
        <w:rPr>
          <w:rFonts w:asciiTheme="minorHAnsi" w:eastAsiaTheme="minorEastAsia" w:hAnsiTheme="minorHAnsi" w:cstheme="minorBidi"/>
          <w:sz w:val="22"/>
          <w:szCs w:val="22"/>
        </w:rPr>
        <w:tab/>
      </w:r>
      <w:r w:rsidRPr="007D5872">
        <w:rPr>
          <w:lang w:val="en-US"/>
        </w:rPr>
        <w:t>XML namespaces</w:t>
      </w:r>
      <w:r>
        <w:tab/>
      </w:r>
      <w:r w:rsidR="00BE342A">
        <w:fldChar w:fldCharType="begin"/>
      </w:r>
      <w:r>
        <w:instrText xml:space="preserve"> PAGEREF _Toc367807080 \h </w:instrText>
      </w:r>
      <w:r w:rsidR="00BE342A">
        <w:fldChar w:fldCharType="separate"/>
      </w:r>
      <w:r w:rsidR="00565D4F">
        <w:t>40</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5.1.2.2</w:t>
      </w:r>
      <w:r>
        <w:rPr>
          <w:rFonts w:asciiTheme="minorHAnsi" w:eastAsiaTheme="minorEastAsia" w:hAnsiTheme="minorHAnsi" w:cstheme="minorBidi"/>
          <w:sz w:val="22"/>
          <w:szCs w:val="22"/>
        </w:rPr>
        <w:tab/>
      </w:r>
      <w:r w:rsidRPr="007D5872">
        <w:rPr>
          <w:lang w:val="en-US"/>
        </w:rPr>
        <w:t>Structures</w:t>
      </w:r>
      <w:r>
        <w:tab/>
      </w:r>
      <w:r w:rsidR="00BE342A">
        <w:fldChar w:fldCharType="begin"/>
      </w:r>
      <w:r>
        <w:instrText xml:space="preserve"> PAGEREF _Toc367807081 \h </w:instrText>
      </w:r>
      <w:r w:rsidR="00BE342A">
        <w:fldChar w:fldCharType="separate"/>
      </w:r>
      <w:r w:rsidR="00565D4F">
        <w:t>40</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5.1.2.3</w:t>
      </w:r>
      <w:r>
        <w:rPr>
          <w:rFonts w:asciiTheme="minorHAnsi" w:eastAsiaTheme="minorEastAsia" w:hAnsiTheme="minorHAnsi" w:cstheme="minorBidi"/>
          <w:sz w:val="22"/>
          <w:szCs w:val="22"/>
        </w:rPr>
        <w:tab/>
      </w:r>
      <w:r w:rsidRPr="007D5872">
        <w:rPr>
          <w:lang w:val="en-US"/>
        </w:rPr>
        <w:t>Enumerations</w:t>
      </w:r>
      <w:r>
        <w:tab/>
      </w:r>
      <w:r w:rsidR="00BE342A">
        <w:fldChar w:fldCharType="begin"/>
      </w:r>
      <w:r>
        <w:instrText xml:space="preserve"> PAGEREF _Toc367807082 \h </w:instrText>
      </w:r>
      <w:r w:rsidR="00BE342A">
        <w:fldChar w:fldCharType="separate"/>
      </w:r>
      <w:r w:rsidR="00565D4F">
        <w:t>41</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5.2</w:t>
      </w:r>
      <w:r>
        <w:rPr>
          <w:rFonts w:asciiTheme="minorHAnsi" w:eastAsiaTheme="minorEastAsia" w:hAnsiTheme="minorHAnsi" w:cstheme="minorBidi"/>
          <w:smallCaps w:val="0"/>
          <w:sz w:val="22"/>
          <w:szCs w:val="22"/>
        </w:rPr>
        <w:tab/>
      </w:r>
      <w:r w:rsidRPr="007D5872">
        <w:rPr>
          <w:lang w:val="en-US"/>
        </w:rPr>
        <w:t>Chat API definition</w:t>
      </w:r>
      <w:r>
        <w:tab/>
      </w:r>
      <w:r w:rsidR="00BE342A">
        <w:fldChar w:fldCharType="begin"/>
      </w:r>
      <w:r>
        <w:instrText xml:space="preserve"> PAGEREF _Toc367807083 \h </w:instrText>
      </w:r>
      <w:r w:rsidR="00BE342A">
        <w:fldChar w:fldCharType="separate"/>
      </w:r>
      <w:r w:rsidR="00565D4F">
        <w:t>42</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5.2.1</w:t>
      </w:r>
      <w:r>
        <w:rPr>
          <w:rFonts w:asciiTheme="minorHAnsi" w:eastAsiaTheme="minorEastAsia" w:hAnsiTheme="minorHAnsi" w:cstheme="minorBidi"/>
          <w:i w:val="0"/>
          <w:sz w:val="22"/>
          <w:szCs w:val="22"/>
        </w:rPr>
        <w:tab/>
      </w:r>
      <w:r w:rsidRPr="007D5872">
        <w:rPr>
          <w:lang w:val="en-US"/>
        </w:rPr>
        <w:t>Resources Summary</w:t>
      </w:r>
      <w:r>
        <w:tab/>
      </w:r>
      <w:r w:rsidR="00BE342A">
        <w:fldChar w:fldCharType="begin"/>
      </w:r>
      <w:r>
        <w:instrText xml:space="preserve"> PAGEREF _Toc367807084 \h </w:instrText>
      </w:r>
      <w:r w:rsidR="00BE342A">
        <w:fldChar w:fldCharType="separate"/>
      </w:r>
      <w:r w:rsidR="00565D4F">
        <w:t>42</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5.2.2</w:t>
      </w:r>
      <w:r>
        <w:rPr>
          <w:rFonts w:asciiTheme="minorHAnsi" w:eastAsiaTheme="minorEastAsia" w:hAnsiTheme="minorHAnsi" w:cstheme="minorBidi"/>
          <w:i w:val="0"/>
          <w:sz w:val="22"/>
          <w:szCs w:val="22"/>
        </w:rPr>
        <w:tab/>
      </w:r>
      <w:r w:rsidRPr="007D5872">
        <w:rPr>
          <w:lang w:val="en-US"/>
        </w:rPr>
        <w:t>Data types</w:t>
      </w:r>
      <w:r>
        <w:tab/>
      </w:r>
      <w:r w:rsidR="00BE342A">
        <w:fldChar w:fldCharType="begin"/>
      </w:r>
      <w:r>
        <w:instrText xml:space="preserve"> PAGEREF _Toc367807085 \h </w:instrText>
      </w:r>
      <w:r w:rsidR="00BE342A">
        <w:fldChar w:fldCharType="separate"/>
      </w:r>
      <w:r w:rsidR="00565D4F">
        <w:t>46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5.2.2.1</w:t>
      </w:r>
      <w:r>
        <w:rPr>
          <w:rFonts w:asciiTheme="minorHAnsi" w:eastAsiaTheme="minorEastAsia" w:hAnsiTheme="minorHAnsi" w:cstheme="minorBidi"/>
          <w:sz w:val="22"/>
          <w:szCs w:val="22"/>
        </w:rPr>
        <w:tab/>
      </w:r>
      <w:r w:rsidRPr="007D5872">
        <w:rPr>
          <w:lang w:val="en-US"/>
        </w:rPr>
        <w:t>XML namespaces</w:t>
      </w:r>
      <w:r>
        <w:tab/>
      </w:r>
      <w:r w:rsidR="00BE342A">
        <w:fldChar w:fldCharType="begin"/>
      </w:r>
      <w:r>
        <w:instrText xml:space="preserve"> PAGEREF _Toc367807086 \h </w:instrText>
      </w:r>
      <w:r w:rsidR="00BE342A">
        <w:fldChar w:fldCharType="separate"/>
      </w:r>
      <w:r w:rsidR="00565D4F">
        <w:t>46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5.2.2.2</w:t>
      </w:r>
      <w:r>
        <w:rPr>
          <w:rFonts w:asciiTheme="minorHAnsi" w:eastAsiaTheme="minorEastAsia" w:hAnsiTheme="minorHAnsi" w:cstheme="minorBidi"/>
          <w:sz w:val="22"/>
          <w:szCs w:val="22"/>
        </w:rPr>
        <w:tab/>
      </w:r>
      <w:r w:rsidRPr="007D5872">
        <w:rPr>
          <w:lang w:val="en-US"/>
        </w:rPr>
        <w:t>Structures</w:t>
      </w:r>
      <w:r>
        <w:tab/>
      </w:r>
      <w:r w:rsidR="00BE342A">
        <w:fldChar w:fldCharType="begin"/>
      </w:r>
      <w:r>
        <w:instrText xml:space="preserve"> PAGEREF _Toc367807087 \h </w:instrText>
      </w:r>
      <w:r w:rsidR="00BE342A">
        <w:fldChar w:fldCharType="separate"/>
      </w:r>
      <w:r w:rsidR="00565D4F">
        <w:t>46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5.2.2.3</w:t>
      </w:r>
      <w:r>
        <w:rPr>
          <w:rFonts w:asciiTheme="minorHAnsi" w:eastAsiaTheme="minorEastAsia" w:hAnsiTheme="minorHAnsi" w:cstheme="minorBidi"/>
          <w:sz w:val="22"/>
          <w:szCs w:val="22"/>
        </w:rPr>
        <w:tab/>
      </w:r>
      <w:r w:rsidRPr="007D5872">
        <w:rPr>
          <w:lang w:val="en-US"/>
        </w:rPr>
        <w:t>Enumerations</w:t>
      </w:r>
      <w:r>
        <w:tab/>
      </w:r>
      <w:r w:rsidR="00BE342A">
        <w:fldChar w:fldCharType="begin"/>
      </w:r>
      <w:r>
        <w:instrText xml:space="preserve"> PAGEREF _Toc367807088 \h </w:instrText>
      </w:r>
      <w:r w:rsidR="00BE342A">
        <w:fldChar w:fldCharType="separate"/>
      </w:r>
      <w:r w:rsidR="00565D4F">
        <w:t>52</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5.3</w:t>
      </w:r>
      <w:r>
        <w:rPr>
          <w:rFonts w:asciiTheme="minorHAnsi" w:eastAsiaTheme="minorEastAsia" w:hAnsiTheme="minorHAnsi" w:cstheme="minorBidi"/>
          <w:smallCaps w:val="0"/>
          <w:sz w:val="22"/>
          <w:szCs w:val="22"/>
        </w:rPr>
        <w:tab/>
      </w:r>
      <w:r w:rsidRPr="007D5872">
        <w:rPr>
          <w:lang w:val="en-US"/>
        </w:rPr>
        <w:t>File Transfer API definition</w:t>
      </w:r>
      <w:r>
        <w:tab/>
      </w:r>
      <w:r w:rsidR="00BE342A">
        <w:fldChar w:fldCharType="begin"/>
      </w:r>
      <w:r>
        <w:instrText xml:space="preserve"> PAGEREF _Toc367807089 \h </w:instrText>
      </w:r>
      <w:r w:rsidR="00BE342A">
        <w:fldChar w:fldCharType="separate"/>
      </w:r>
      <w:r w:rsidR="00565D4F">
        <w:t>53</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5.3.1</w:t>
      </w:r>
      <w:r>
        <w:rPr>
          <w:rFonts w:asciiTheme="minorHAnsi" w:eastAsiaTheme="minorEastAsia" w:hAnsiTheme="minorHAnsi" w:cstheme="minorBidi"/>
          <w:i w:val="0"/>
          <w:sz w:val="22"/>
          <w:szCs w:val="22"/>
        </w:rPr>
        <w:tab/>
      </w:r>
      <w:r w:rsidRPr="007D5872">
        <w:rPr>
          <w:lang w:val="en-US"/>
        </w:rPr>
        <w:t>Resources Summary</w:t>
      </w:r>
      <w:r>
        <w:tab/>
      </w:r>
      <w:r w:rsidR="00BE342A">
        <w:fldChar w:fldCharType="begin"/>
      </w:r>
      <w:r>
        <w:instrText xml:space="preserve"> PAGEREF _Toc367807090 \h </w:instrText>
      </w:r>
      <w:r w:rsidR="00BE342A">
        <w:fldChar w:fldCharType="separate"/>
      </w:r>
      <w:r w:rsidR="00565D4F">
        <w:t>53</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5.3.2</w:t>
      </w:r>
      <w:r>
        <w:rPr>
          <w:rFonts w:asciiTheme="minorHAnsi" w:eastAsiaTheme="minorEastAsia" w:hAnsiTheme="minorHAnsi" w:cstheme="minorBidi"/>
          <w:i w:val="0"/>
          <w:sz w:val="22"/>
          <w:szCs w:val="22"/>
        </w:rPr>
        <w:tab/>
      </w:r>
      <w:r w:rsidRPr="007D5872">
        <w:rPr>
          <w:lang w:val="en-US"/>
        </w:rPr>
        <w:t>Data types</w:t>
      </w:r>
      <w:r>
        <w:tab/>
      </w:r>
      <w:r w:rsidR="00BE342A">
        <w:fldChar w:fldCharType="begin"/>
      </w:r>
      <w:r>
        <w:instrText xml:space="preserve"> PAGEREF _Toc367807091 \h </w:instrText>
      </w:r>
      <w:r w:rsidR="00BE342A">
        <w:fldChar w:fldCharType="separate"/>
      </w:r>
      <w:r w:rsidR="00565D4F">
        <w:t>56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5.3.2.1</w:t>
      </w:r>
      <w:r>
        <w:rPr>
          <w:rFonts w:asciiTheme="minorHAnsi" w:eastAsiaTheme="minorEastAsia" w:hAnsiTheme="minorHAnsi" w:cstheme="minorBidi"/>
          <w:sz w:val="22"/>
          <w:szCs w:val="22"/>
        </w:rPr>
        <w:tab/>
      </w:r>
      <w:r w:rsidRPr="007D5872">
        <w:rPr>
          <w:lang w:val="en-US"/>
        </w:rPr>
        <w:t>XML namespaces</w:t>
      </w:r>
      <w:r>
        <w:tab/>
      </w:r>
      <w:r w:rsidR="00BE342A">
        <w:fldChar w:fldCharType="begin"/>
      </w:r>
      <w:r>
        <w:instrText xml:space="preserve"> PAGEREF _Toc367807092 \h </w:instrText>
      </w:r>
      <w:r w:rsidR="00BE342A">
        <w:fldChar w:fldCharType="separate"/>
      </w:r>
      <w:r w:rsidR="00565D4F">
        <w:t>56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5.3.2.2</w:t>
      </w:r>
      <w:r>
        <w:rPr>
          <w:rFonts w:asciiTheme="minorHAnsi" w:eastAsiaTheme="minorEastAsia" w:hAnsiTheme="minorHAnsi" w:cstheme="minorBidi"/>
          <w:sz w:val="22"/>
          <w:szCs w:val="22"/>
        </w:rPr>
        <w:tab/>
      </w:r>
      <w:r w:rsidRPr="007D5872">
        <w:rPr>
          <w:lang w:val="en-US"/>
        </w:rPr>
        <w:t>Structures</w:t>
      </w:r>
      <w:r>
        <w:tab/>
      </w:r>
      <w:r w:rsidR="00BE342A">
        <w:fldChar w:fldCharType="begin"/>
      </w:r>
      <w:r>
        <w:instrText xml:space="preserve"> PAGEREF _Toc367807093 \h </w:instrText>
      </w:r>
      <w:r w:rsidR="00BE342A">
        <w:fldChar w:fldCharType="separate"/>
      </w:r>
      <w:r w:rsidR="00565D4F">
        <w:t>56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5.3.2.3</w:t>
      </w:r>
      <w:r>
        <w:rPr>
          <w:rFonts w:asciiTheme="minorHAnsi" w:eastAsiaTheme="minorEastAsia" w:hAnsiTheme="minorHAnsi" w:cstheme="minorBidi"/>
          <w:sz w:val="22"/>
          <w:szCs w:val="22"/>
        </w:rPr>
        <w:tab/>
      </w:r>
      <w:r w:rsidRPr="007D5872">
        <w:rPr>
          <w:lang w:val="en-US"/>
        </w:rPr>
        <w:t>Enumerations</w:t>
      </w:r>
      <w:r>
        <w:tab/>
      </w:r>
      <w:r w:rsidR="00BE342A">
        <w:fldChar w:fldCharType="begin"/>
      </w:r>
      <w:r>
        <w:instrText xml:space="preserve"> PAGEREF _Toc367807094 \h </w:instrText>
      </w:r>
      <w:r w:rsidR="00BE342A">
        <w:fldChar w:fldCharType="separate"/>
      </w:r>
      <w:r w:rsidR="00565D4F">
        <w:t>60</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5.3.2.4</w:t>
      </w:r>
      <w:r>
        <w:rPr>
          <w:rFonts w:asciiTheme="minorHAnsi" w:eastAsiaTheme="minorEastAsia" w:hAnsiTheme="minorHAnsi" w:cstheme="minorBidi"/>
          <w:sz w:val="22"/>
          <w:szCs w:val="22"/>
        </w:rPr>
        <w:tab/>
      </w:r>
      <w:r w:rsidRPr="007D5872">
        <w:rPr>
          <w:lang w:val="en-US"/>
        </w:rPr>
        <w:t>MIME multipart representation</w:t>
      </w:r>
      <w:r>
        <w:tab/>
      </w:r>
      <w:r w:rsidR="00BE342A">
        <w:fldChar w:fldCharType="begin"/>
      </w:r>
      <w:r>
        <w:instrText xml:space="preserve"> PAGEREF _Toc367807095 \h </w:instrText>
      </w:r>
      <w:r w:rsidR="00BE342A">
        <w:fldChar w:fldCharType="separate"/>
      </w:r>
      <w:r w:rsidR="00565D4F">
        <w:t>61</w:t>
      </w:r>
      <w:r w:rsidR="00BE342A">
        <w:fldChar w:fldCharType="end"/>
      </w:r>
    </w:p>
    <w:p w:rsidR="00BE704E" w:rsidRDefault="00BE704E">
      <w:pPr>
        <w:pStyle w:val="TM2"/>
        <w:rPr>
          <w:rFonts w:asciiTheme="minorHAnsi" w:eastAsiaTheme="minorEastAsia" w:hAnsiTheme="minorHAnsi" w:cstheme="minorBidi"/>
          <w:smallCaps w:val="0"/>
          <w:sz w:val="22"/>
          <w:szCs w:val="22"/>
        </w:rPr>
      </w:pPr>
      <w:r w:rsidRPr="007D5872">
        <w:rPr>
          <w:lang w:val="en-US"/>
        </w:rPr>
        <w:t>5.4</w:t>
      </w:r>
      <w:r>
        <w:rPr>
          <w:rFonts w:asciiTheme="minorHAnsi" w:eastAsiaTheme="minorEastAsia" w:hAnsiTheme="minorHAnsi" w:cstheme="minorBidi"/>
          <w:smallCaps w:val="0"/>
          <w:sz w:val="22"/>
          <w:szCs w:val="22"/>
        </w:rPr>
        <w:tab/>
      </w:r>
      <w:r w:rsidRPr="007D5872">
        <w:rPr>
          <w:lang w:val="en-US"/>
        </w:rPr>
        <w:t>Fault définitions</w:t>
      </w:r>
      <w:r>
        <w:tab/>
      </w:r>
      <w:r w:rsidR="00BE342A">
        <w:fldChar w:fldCharType="begin"/>
      </w:r>
      <w:r>
        <w:instrText xml:space="preserve"> PAGEREF _Toc367807096 \h </w:instrText>
      </w:r>
      <w:r w:rsidR="00BE342A">
        <w:fldChar w:fldCharType="separate"/>
      </w:r>
      <w:r w:rsidR="00565D4F">
        <w:t>63</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5.4.1</w:t>
      </w:r>
      <w:r>
        <w:rPr>
          <w:rFonts w:asciiTheme="minorHAnsi" w:eastAsiaTheme="minorEastAsia" w:hAnsiTheme="minorHAnsi" w:cstheme="minorBidi"/>
          <w:i w:val="0"/>
          <w:sz w:val="22"/>
          <w:szCs w:val="22"/>
        </w:rPr>
        <w:tab/>
      </w:r>
      <w:r w:rsidRPr="007D5872">
        <w:rPr>
          <w:lang w:val="en-US"/>
        </w:rPr>
        <w:t>Common faults</w:t>
      </w:r>
      <w:r>
        <w:tab/>
      </w:r>
      <w:r w:rsidR="00BE342A">
        <w:fldChar w:fldCharType="begin"/>
      </w:r>
      <w:r>
        <w:instrText xml:space="preserve"> PAGEREF _Toc367807097 \h </w:instrText>
      </w:r>
      <w:r w:rsidR="00BE342A">
        <w:fldChar w:fldCharType="separate"/>
      </w:r>
      <w:r w:rsidR="00565D4F">
        <w:t>63</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5.4.1.1</w:t>
      </w:r>
      <w:r>
        <w:rPr>
          <w:rFonts w:asciiTheme="minorHAnsi" w:eastAsiaTheme="minorEastAsia" w:hAnsiTheme="minorHAnsi" w:cstheme="minorBidi"/>
          <w:sz w:val="22"/>
          <w:szCs w:val="22"/>
        </w:rPr>
        <w:tab/>
      </w:r>
      <w:r w:rsidRPr="007D5872">
        <w:rPr>
          <w:lang w:val="en-US"/>
        </w:rPr>
        <w:t>HTTP Response Codes</w:t>
      </w:r>
      <w:r>
        <w:tab/>
      </w:r>
      <w:r w:rsidR="00BE342A">
        <w:fldChar w:fldCharType="begin"/>
      </w:r>
      <w:r>
        <w:instrText xml:space="preserve"> PAGEREF _Toc367807098 \h </w:instrText>
      </w:r>
      <w:r w:rsidR="00BE342A">
        <w:fldChar w:fldCharType="separate"/>
      </w:r>
      <w:r w:rsidR="00565D4F">
        <w:t>63</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5.4.1.2</w:t>
      </w:r>
      <w:r>
        <w:rPr>
          <w:rFonts w:asciiTheme="minorHAnsi" w:eastAsiaTheme="minorEastAsia" w:hAnsiTheme="minorHAnsi" w:cstheme="minorBidi"/>
          <w:sz w:val="22"/>
          <w:szCs w:val="22"/>
        </w:rPr>
        <w:tab/>
      </w:r>
      <w:r w:rsidRPr="007D5872">
        <w:rPr>
          <w:lang w:val="en-US"/>
        </w:rPr>
        <w:t>HTTP Response Codes in Response to Notifications</w:t>
      </w:r>
      <w:r>
        <w:tab/>
      </w:r>
      <w:r w:rsidR="00BE342A">
        <w:fldChar w:fldCharType="begin"/>
      </w:r>
      <w:r>
        <w:instrText xml:space="preserve"> PAGEREF _Toc367807099 \h </w:instrText>
      </w:r>
      <w:r w:rsidR="00BE342A">
        <w:fldChar w:fldCharType="separate"/>
      </w:r>
      <w:r w:rsidR="00565D4F">
        <w:t>64</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5.4.1.3</w:t>
      </w:r>
      <w:r>
        <w:rPr>
          <w:rFonts w:asciiTheme="minorHAnsi" w:eastAsiaTheme="minorEastAsia" w:hAnsiTheme="minorHAnsi" w:cstheme="minorBidi"/>
          <w:sz w:val="22"/>
          <w:szCs w:val="22"/>
        </w:rPr>
        <w:tab/>
      </w:r>
      <w:r w:rsidRPr="007D5872">
        <w:rPr>
          <w:lang w:val="en-US"/>
        </w:rPr>
        <w:t>Service Exceptions</w:t>
      </w:r>
      <w:r>
        <w:tab/>
      </w:r>
      <w:r w:rsidR="00BE342A">
        <w:fldChar w:fldCharType="begin"/>
      </w:r>
      <w:r>
        <w:instrText xml:space="preserve"> PAGEREF _Toc367807100 \h </w:instrText>
      </w:r>
      <w:r w:rsidR="00BE342A">
        <w:fldChar w:fldCharType="separate"/>
      </w:r>
      <w:r w:rsidR="00565D4F">
        <w:t>64</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5.4.1.4</w:t>
      </w:r>
      <w:r>
        <w:rPr>
          <w:rFonts w:asciiTheme="minorHAnsi" w:eastAsiaTheme="minorEastAsia" w:hAnsiTheme="minorHAnsi" w:cstheme="minorBidi"/>
          <w:sz w:val="22"/>
          <w:szCs w:val="22"/>
        </w:rPr>
        <w:tab/>
      </w:r>
      <w:r w:rsidRPr="007D5872">
        <w:rPr>
          <w:lang w:val="en-US"/>
        </w:rPr>
        <w:t>Policy Exceptions</w:t>
      </w:r>
      <w:r>
        <w:tab/>
      </w:r>
      <w:r w:rsidR="00BE342A">
        <w:fldChar w:fldCharType="begin"/>
      </w:r>
      <w:r>
        <w:instrText xml:space="preserve"> PAGEREF _Toc367807101 \h </w:instrText>
      </w:r>
      <w:r w:rsidR="00BE342A">
        <w:fldChar w:fldCharType="separate"/>
      </w:r>
      <w:r w:rsidR="00565D4F">
        <w:t>65</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5.4.1.5</w:t>
      </w:r>
      <w:r>
        <w:rPr>
          <w:rFonts w:asciiTheme="minorHAnsi" w:eastAsiaTheme="minorEastAsia" w:hAnsiTheme="minorHAnsi" w:cstheme="minorBidi"/>
          <w:sz w:val="22"/>
          <w:szCs w:val="22"/>
        </w:rPr>
        <w:tab/>
      </w:r>
      <w:r w:rsidRPr="007D5872">
        <w:rPr>
          <w:lang w:val="en-US"/>
        </w:rPr>
        <w:t>Examples of exceptions</w:t>
      </w:r>
      <w:r>
        <w:tab/>
      </w:r>
      <w:r w:rsidR="00BE342A">
        <w:fldChar w:fldCharType="begin"/>
      </w:r>
      <w:r>
        <w:instrText xml:space="preserve"> PAGEREF _Toc367807102 \h </w:instrText>
      </w:r>
      <w:r w:rsidR="00BE342A">
        <w:fldChar w:fldCharType="separate"/>
      </w:r>
      <w:r w:rsidR="00565D4F">
        <w:t>66</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5.4.2</w:t>
      </w:r>
      <w:r>
        <w:rPr>
          <w:rFonts w:asciiTheme="minorHAnsi" w:eastAsiaTheme="minorEastAsia" w:hAnsiTheme="minorHAnsi" w:cstheme="minorBidi"/>
          <w:i w:val="0"/>
          <w:sz w:val="22"/>
          <w:szCs w:val="22"/>
        </w:rPr>
        <w:tab/>
      </w:r>
      <w:r w:rsidRPr="007D5872">
        <w:rPr>
          <w:lang w:val="en-US"/>
        </w:rPr>
        <w:t>Chat API Exception Definitions</w:t>
      </w:r>
      <w:r>
        <w:tab/>
      </w:r>
      <w:r w:rsidR="00BE342A">
        <w:fldChar w:fldCharType="begin"/>
      </w:r>
      <w:r>
        <w:instrText xml:space="preserve"> PAGEREF _Toc367807103 \h </w:instrText>
      </w:r>
      <w:r w:rsidR="00BE342A">
        <w:fldChar w:fldCharType="separate"/>
      </w:r>
      <w:r w:rsidR="00565D4F">
        <w:t>66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5.4.2.1</w:t>
      </w:r>
      <w:r>
        <w:rPr>
          <w:rFonts w:asciiTheme="minorHAnsi" w:eastAsiaTheme="minorEastAsia" w:hAnsiTheme="minorHAnsi" w:cstheme="minorBidi"/>
          <w:sz w:val="22"/>
          <w:szCs w:val="22"/>
        </w:rPr>
        <w:tab/>
      </w:r>
      <w:r w:rsidRPr="007D5872">
        <w:rPr>
          <w:lang w:val="en-US"/>
        </w:rPr>
        <w:t>Service Exceptions</w:t>
      </w:r>
      <w:r>
        <w:tab/>
      </w:r>
      <w:r w:rsidR="00BE342A">
        <w:fldChar w:fldCharType="begin"/>
      </w:r>
      <w:r>
        <w:instrText xml:space="preserve"> PAGEREF _Toc367807104 \h </w:instrText>
      </w:r>
      <w:r w:rsidR="00BE342A">
        <w:fldChar w:fldCharType="separate"/>
      </w:r>
      <w:r w:rsidR="00565D4F">
        <w:t>66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5.4.2.2</w:t>
      </w:r>
      <w:r>
        <w:rPr>
          <w:rFonts w:asciiTheme="minorHAnsi" w:eastAsiaTheme="minorEastAsia" w:hAnsiTheme="minorHAnsi" w:cstheme="minorBidi"/>
          <w:sz w:val="22"/>
          <w:szCs w:val="22"/>
        </w:rPr>
        <w:tab/>
      </w:r>
      <w:r w:rsidRPr="007D5872">
        <w:rPr>
          <w:lang w:val="en-US"/>
        </w:rPr>
        <w:t>Policy Exceptions</w:t>
      </w:r>
      <w:r>
        <w:tab/>
      </w:r>
      <w:r w:rsidR="00BE342A">
        <w:fldChar w:fldCharType="begin"/>
      </w:r>
      <w:r>
        <w:instrText xml:space="preserve"> PAGEREF _Toc367807105 \h </w:instrText>
      </w:r>
      <w:r w:rsidR="00BE342A">
        <w:fldChar w:fldCharType="separate"/>
      </w:r>
      <w:r w:rsidR="00565D4F">
        <w:t>66</w:t>
      </w:r>
      <w:r w:rsidR="00BE342A">
        <w:fldChar w:fldCharType="end"/>
      </w:r>
    </w:p>
    <w:p w:rsidR="00BE704E" w:rsidRDefault="00BE704E">
      <w:pPr>
        <w:pStyle w:val="TM3"/>
        <w:rPr>
          <w:rFonts w:asciiTheme="minorHAnsi" w:eastAsiaTheme="minorEastAsia" w:hAnsiTheme="minorHAnsi" w:cstheme="minorBidi"/>
          <w:i w:val="0"/>
          <w:sz w:val="22"/>
          <w:szCs w:val="22"/>
        </w:rPr>
      </w:pPr>
      <w:r w:rsidRPr="007D5872">
        <w:rPr>
          <w:lang w:val="en-US"/>
        </w:rPr>
        <w:t>5.4.3</w:t>
      </w:r>
      <w:r>
        <w:rPr>
          <w:rFonts w:asciiTheme="minorHAnsi" w:eastAsiaTheme="minorEastAsia" w:hAnsiTheme="minorHAnsi" w:cstheme="minorBidi"/>
          <w:i w:val="0"/>
          <w:sz w:val="22"/>
          <w:szCs w:val="22"/>
        </w:rPr>
        <w:tab/>
      </w:r>
      <w:r w:rsidRPr="007D5872">
        <w:rPr>
          <w:lang w:val="en-US"/>
        </w:rPr>
        <w:t>File transfer API Exception Definitions</w:t>
      </w:r>
      <w:r>
        <w:tab/>
      </w:r>
      <w:r w:rsidR="00BE342A">
        <w:fldChar w:fldCharType="begin"/>
      </w:r>
      <w:r>
        <w:instrText xml:space="preserve"> PAGEREF _Toc367807106 \h </w:instrText>
      </w:r>
      <w:r w:rsidR="00BE342A">
        <w:fldChar w:fldCharType="separate"/>
      </w:r>
      <w:r w:rsidR="00565D4F">
        <w:t>66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5.4.3.1</w:t>
      </w:r>
      <w:r>
        <w:rPr>
          <w:rFonts w:asciiTheme="minorHAnsi" w:eastAsiaTheme="minorEastAsia" w:hAnsiTheme="minorHAnsi" w:cstheme="minorBidi"/>
          <w:sz w:val="22"/>
          <w:szCs w:val="22"/>
        </w:rPr>
        <w:tab/>
      </w:r>
      <w:r w:rsidRPr="007D5872">
        <w:rPr>
          <w:lang w:val="en-US"/>
        </w:rPr>
        <w:t>Service Exceptions</w:t>
      </w:r>
      <w:r>
        <w:tab/>
      </w:r>
      <w:r w:rsidR="00BE342A">
        <w:fldChar w:fldCharType="begin"/>
      </w:r>
      <w:r>
        <w:instrText xml:space="preserve"> PAGEREF _Toc367807107 \h </w:instrText>
      </w:r>
      <w:r w:rsidR="00BE342A">
        <w:fldChar w:fldCharType="separate"/>
      </w:r>
      <w:r w:rsidR="00565D4F">
        <w:t>66</w:t>
      </w:r>
      <w:r w:rsidR="00BE342A">
        <w:fldChar w:fldCharType="end"/>
      </w:r>
    </w:p>
    <w:p w:rsidR="00BE704E" w:rsidRDefault="00BE704E">
      <w:pPr>
        <w:pStyle w:val="TM4"/>
        <w:rPr>
          <w:rFonts w:asciiTheme="minorHAnsi" w:eastAsiaTheme="minorEastAsia" w:hAnsiTheme="minorHAnsi" w:cstheme="minorBidi"/>
          <w:sz w:val="22"/>
          <w:szCs w:val="22"/>
        </w:rPr>
      </w:pPr>
      <w:r w:rsidRPr="007D5872">
        <w:rPr>
          <w:color w:val="000000"/>
          <w:lang w:val="en-US"/>
        </w:rPr>
        <w:t>5.4.3.2</w:t>
      </w:r>
      <w:r>
        <w:rPr>
          <w:rFonts w:asciiTheme="minorHAnsi" w:eastAsiaTheme="minorEastAsia" w:hAnsiTheme="minorHAnsi" w:cstheme="minorBidi"/>
          <w:sz w:val="22"/>
          <w:szCs w:val="22"/>
        </w:rPr>
        <w:tab/>
      </w:r>
      <w:r w:rsidRPr="007D5872">
        <w:rPr>
          <w:lang w:val="en-US"/>
        </w:rPr>
        <w:t>Policy Exceptions</w:t>
      </w:r>
      <w:r>
        <w:tab/>
      </w:r>
      <w:r w:rsidR="00BE342A">
        <w:fldChar w:fldCharType="begin"/>
      </w:r>
      <w:r>
        <w:instrText xml:space="preserve"> PAGEREF _Toc367807108 \h </w:instrText>
      </w:r>
      <w:r w:rsidR="00BE342A">
        <w:fldChar w:fldCharType="separate"/>
      </w:r>
      <w:r w:rsidR="00565D4F">
        <w:t>66</w:t>
      </w:r>
      <w:r w:rsidR="00BE342A">
        <w:fldChar w:fldCharType="end"/>
      </w:r>
    </w:p>
    <w:p w:rsidR="00623FCB" w:rsidRDefault="00BE342A" w:rsidP="00623FCB">
      <w:pPr>
        <w:rPr>
          <w:b/>
          <w:caps/>
          <w:lang w:val="en-US"/>
        </w:rPr>
      </w:pPr>
      <w:r w:rsidRPr="00C307A6">
        <w:rPr>
          <w:b/>
          <w:caps/>
          <w:lang w:val="en-US"/>
        </w:rPr>
        <w:fldChar w:fldCharType="end"/>
      </w:r>
      <w:bookmarkStart w:id="10" w:name="S_Page"/>
      <w:r w:rsidR="006E1A4C" w:rsidRPr="00C307A6">
        <w:rPr>
          <w:b/>
          <w:caps/>
          <w:lang w:val="en-US"/>
        </w:rPr>
        <w:br w:type="page"/>
      </w:r>
    </w:p>
    <w:p w:rsidR="00623FCB" w:rsidRPr="00623FCB" w:rsidRDefault="00623FCB" w:rsidP="00623FCB">
      <w:pPr>
        <w:pStyle w:val="Titre1"/>
      </w:pPr>
      <w:bookmarkStart w:id="11" w:name="_Toc367691097"/>
      <w:bookmarkStart w:id="12" w:name="_Toc367691098"/>
      <w:bookmarkStart w:id="13" w:name="_Toc367691099"/>
      <w:bookmarkStart w:id="14" w:name="_Toc367691100"/>
      <w:bookmarkStart w:id="15" w:name="_Toc367691101"/>
      <w:bookmarkStart w:id="16" w:name="_Toc367691102"/>
      <w:bookmarkStart w:id="17" w:name="_Toc367691103"/>
      <w:bookmarkStart w:id="18" w:name="_Toc367691104"/>
      <w:bookmarkStart w:id="19" w:name="_Toc367691105"/>
      <w:bookmarkStart w:id="20" w:name="_Toc367691106"/>
      <w:bookmarkStart w:id="21" w:name="_Toc367691107"/>
      <w:bookmarkStart w:id="22" w:name="_Toc367807019"/>
      <w:bookmarkEnd w:id="10"/>
      <w:bookmarkEnd w:id="11"/>
      <w:bookmarkEnd w:id="12"/>
      <w:bookmarkEnd w:id="13"/>
      <w:bookmarkEnd w:id="14"/>
      <w:bookmarkEnd w:id="15"/>
      <w:bookmarkEnd w:id="16"/>
      <w:bookmarkEnd w:id="17"/>
      <w:bookmarkEnd w:id="18"/>
      <w:bookmarkEnd w:id="19"/>
      <w:bookmarkEnd w:id="20"/>
      <w:bookmarkEnd w:id="21"/>
      <w:r w:rsidRPr="00623FCB">
        <w:t>Introduction</w:t>
      </w:r>
      <w:bookmarkEnd w:id="22"/>
    </w:p>
    <w:p w:rsidR="00925026" w:rsidRDefault="00BE342A" w:rsidP="007C65A8">
      <w:pPr>
        <w:rPr>
          <w:lang w:val="en-US"/>
        </w:rPr>
      </w:pPr>
      <w:hyperlink r:id="rId13" w:tgtFrame="_blank" w:history="1">
        <w:r w:rsidRPr="00BE342A">
          <w:rPr>
            <w:lang w:val="en-US"/>
          </w:rPr>
          <w:t>Joyn™</w:t>
        </w:r>
      </w:hyperlink>
      <w:r w:rsidR="00A47CE1" w:rsidRPr="00493AAE">
        <w:rPr>
          <w:lang w:val="en-US"/>
        </w:rPr>
        <w:t xml:space="preserve"> is a certification trade mark of the GSMA (GSM Association) for RCS (Rich Communication Suite) which is an industry standard that is being adopted across the world by mobile operators. RCS is a set of new communication services to improve traditional communications with real times services.</w:t>
      </w:r>
    </w:p>
    <w:p w:rsidR="00925026" w:rsidRDefault="00925026" w:rsidP="007C65A8">
      <w:pPr>
        <w:rPr>
          <w:lang w:val="en-US"/>
        </w:rPr>
      </w:pPr>
    </w:p>
    <w:p w:rsidR="00925026" w:rsidRDefault="00A47CE1" w:rsidP="007C65A8">
      <w:pPr>
        <w:rPr>
          <w:lang w:val="en-US"/>
        </w:rPr>
      </w:pPr>
      <w:r w:rsidRPr="00493AAE">
        <w:rPr>
          <w:lang w:val="en-US"/>
        </w:rPr>
        <w:t>This</w:t>
      </w:r>
      <w:r>
        <w:rPr>
          <w:lang w:val="en-US"/>
        </w:rPr>
        <w:t xml:space="preserve"> developer guide</w:t>
      </w:r>
      <w:r w:rsidRPr="00493AAE">
        <w:rPr>
          <w:lang w:val="en-US"/>
        </w:rPr>
        <w:t xml:space="preserve"> offers</w:t>
      </w:r>
      <w:r>
        <w:rPr>
          <w:lang w:val="en-US"/>
        </w:rPr>
        <w:t xml:space="preserve"> a description of the first set </w:t>
      </w:r>
      <w:r w:rsidRPr="00493AAE">
        <w:rPr>
          <w:lang w:val="en-US"/>
        </w:rPr>
        <w:t xml:space="preserve">of the joyn </w:t>
      </w:r>
      <w:r>
        <w:rPr>
          <w:lang w:val="en-US"/>
        </w:rPr>
        <w:t xml:space="preserve">Network API </w:t>
      </w:r>
      <w:r w:rsidRPr="00493AAE">
        <w:rPr>
          <w:lang w:val="en-US"/>
        </w:rPr>
        <w:t xml:space="preserve">API which is under standardization with </w:t>
      </w:r>
      <w:hyperlink r:id="rId14" w:history="1">
        <w:r w:rsidR="00844B10" w:rsidRPr="00844B10">
          <w:rPr>
            <w:lang w:val="en-US"/>
          </w:rPr>
          <w:t>GSMA</w:t>
        </w:r>
      </w:hyperlink>
      <w:r>
        <w:rPr>
          <w:lang w:val="en-US"/>
        </w:rPr>
        <w:t>/OMA.</w:t>
      </w:r>
    </w:p>
    <w:p w:rsidR="00925026" w:rsidRDefault="00925026" w:rsidP="007C65A8">
      <w:pPr>
        <w:rPr>
          <w:lang w:val="en-US"/>
        </w:rPr>
      </w:pPr>
    </w:p>
    <w:p w:rsidR="00C307A6" w:rsidRDefault="00C307A6" w:rsidP="00AB5A4C">
      <w:pPr>
        <w:rPr>
          <w:lang w:val="en-US"/>
        </w:rPr>
      </w:pPr>
      <w:proofErr w:type="gramStart"/>
      <w:r w:rsidRPr="00C307A6">
        <w:rPr>
          <w:lang w:val="en-US"/>
        </w:rPr>
        <w:t xml:space="preserve">The  </w:t>
      </w:r>
      <w:r w:rsidR="00A47CE1">
        <w:rPr>
          <w:lang w:val="en-US"/>
        </w:rPr>
        <w:t>NetAPI</w:t>
      </w:r>
      <w:proofErr w:type="gramEnd"/>
      <w:r w:rsidR="00A47CE1">
        <w:rPr>
          <w:lang w:val="en-US"/>
        </w:rPr>
        <w:t xml:space="preserve"> exposes </w:t>
      </w:r>
      <w:r w:rsidRPr="00C307A6">
        <w:rPr>
          <w:lang w:val="en-US"/>
        </w:rPr>
        <w:t xml:space="preserve">HTTP </w:t>
      </w:r>
      <w:r w:rsidR="0034266C">
        <w:rPr>
          <w:lang w:val="en-US"/>
        </w:rPr>
        <w:t>NetAPI</w:t>
      </w:r>
      <w:r w:rsidR="00A47CE1">
        <w:rPr>
          <w:lang w:val="en-US"/>
        </w:rPr>
        <w:t xml:space="preserve"> and ensures the </w:t>
      </w:r>
      <w:r w:rsidRPr="00C307A6">
        <w:rPr>
          <w:lang w:val="en-US"/>
        </w:rPr>
        <w:t xml:space="preserve">protocol binding based on the requirements for Chat (also known as Instant Messaging) </w:t>
      </w:r>
      <w:r w:rsidR="00390B50">
        <w:rPr>
          <w:lang w:val="en-US"/>
        </w:rPr>
        <w:t>and File Transfer</w:t>
      </w:r>
      <w:r>
        <w:rPr>
          <w:lang w:val="en-US"/>
        </w:rPr>
        <w:t xml:space="preserve"> </w:t>
      </w:r>
      <w:r w:rsidRPr="00C307A6">
        <w:rPr>
          <w:lang w:val="en-US"/>
        </w:rPr>
        <w:t xml:space="preserve">using the REST architectural style. </w:t>
      </w:r>
      <w:r w:rsidR="00A47CE1">
        <w:rPr>
          <w:lang w:val="en-US"/>
        </w:rPr>
        <w:t>It</w:t>
      </w:r>
      <w:r w:rsidRPr="00C307A6">
        <w:rPr>
          <w:lang w:val="en-US"/>
        </w:rPr>
        <w:t xml:space="preserve"> provides</w:t>
      </w:r>
      <w:r w:rsidR="00A47CE1">
        <w:rPr>
          <w:lang w:val="en-US"/>
        </w:rPr>
        <w:t xml:space="preserve"> examples,</w:t>
      </w:r>
      <w:r w:rsidRPr="00C307A6">
        <w:rPr>
          <w:lang w:val="en-US"/>
        </w:rPr>
        <w:t xml:space="preserve"> resource definitions, </w:t>
      </w:r>
      <w:proofErr w:type="gramStart"/>
      <w:r w:rsidRPr="00C307A6">
        <w:rPr>
          <w:lang w:val="en-US"/>
        </w:rPr>
        <w:t>the</w:t>
      </w:r>
      <w:proofErr w:type="gramEnd"/>
      <w:r w:rsidRPr="00C307A6">
        <w:rPr>
          <w:lang w:val="en-US"/>
        </w:rPr>
        <w:t xml:space="preserve"> HTTP verbs applicable for each of these resources, and the element data structures, as well as support material including flow diagrams and examples using the various</w:t>
      </w:r>
      <w:r w:rsidR="00D50B66">
        <w:rPr>
          <w:lang w:val="en-US"/>
        </w:rPr>
        <w:t xml:space="preserve"> supported message body formats.</w:t>
      </w:r>
    </w:p>
    <w:p w:rsidR="00C307A6" w:rsidRDefault="00C307A6" w:rsidP="00C307A6">
      <w:pPr>
        <w:rPr>
          <w:lang w:val="en-US"/>
        </w:rPr>
      </w:pPr>
    </w:p>
    <w:p w:rsidR="00A47CE1" w:rsidRDefault="00A47CE1" w:rsidP="00A47CE1">
      <w:pPr>
        <w:pStyle w:val="Titre2"/>
      </w:pPr>
      <w:bookmarkStart w:id="23" w:name="_Toc367807020"/>
      <w:r w:rsidRPr="00C307A6">
        <w:rPr>
          <w:lang w:val="en-US"/>
        </w:rPr>
        <w:t>Scope</w:t>
      </w:r>
      <w:bookmarkEnd w:id="23"/>
    </w:p>
    <w:p w:rsidR="00A47CE1" w:rsidRDefault="00A47CE1" w:rsidP="00A47CE1">
      <w:pPr>
        <w:rPr>
          <w:lang w:val="en-US"/>
        </w:rPr>
      </w:pPr>
      <w:r w:rsidRPr="00C307A6">
        <w:rPr>
          <w:lang w:val="en-US"/>
        </w:rPr>
        <w:t xml:space="preserve">This document is the reference for developers of the </w:t>
      </w:r>
      <w:r>
        <w:rPr>
          <w:lang w:val="en-US"/>
        </w:rPr>
        <w:t>NetAPI</w:t>
      </w:r>
      <w:r w:rsidRPr="00C307A6">
        <w:rPr>
          <w:lang w:val="en-US"/>
        </w:rPr>
        <w:t>/</w:t>
      </w:r>
      <w:r>
        <w:rPr>
          <w:lang w:val="en-US"/>
        </w:rPr>
        <w:t>RCS</w:t>
      </w:r>
      <w:r w:rsidRPr="00C307A6">
        <w:rPr>
          <w:lang w:val="en-US"/>
        </w:rPr>
        <w:t xml:space="preserve"> </w:t>
      </w:r>
      <w:r>
        <w:rPr>
          <w:lang w:val="en-US"/>
        </w:rPr>
        <w:t>interface</w:t>
      </w:r>
      <w:r w:rsidRPr="00C307A6">
        <w:rPr>
          <w:lang w:val="en-US"/>
        </w:rPr>
        <w:t xml:space="preserve"> implemented for the </w:t>
      </w:r>
      <w:r>
        <w:rPr>
          <w:lang w:val="en-US"/>
        </w:rPr>
        <w:t>Hackathon</w:t>
      </w:r>
      <w:r w:rsidRPr="00C307A6">
        <w:rPr>
          <w:lang w:val="en-US"/>
        </w:rPr>
        <w:t xml:space="preserve"> event. This API is a subpart of the NetAPI defined by OMA and implements, with limitations, the following specifications:</w:t>
      </w:r>
    </w:p>
    <w:p w:rsidR="00E117DE" w:rsidRPr="00C307A6" w:rsidRDefault="00E117DE" w:rsidP="00A47CE1">
      <w:pPr>
        <w:rPr>
          <w:lang w:val="en-US"/>
        </w:rPr>
      </w:pPr>
    </w:p>
    <w:p w:rsidR="00A47CE1" w:rsidRDefault="00A47CE1" w:rsidP="00A47CE1">
      <w:pPr>
        <w:pStyle w:val="Paragraphedeliste"/>
        <w:numPr>
          <w:ilvl w:val="0"/>
          <w:numId w:val="2"/>
        </w:numPr>
        <w:rPr>
          <w:lang w:val="en-US"/>
        </w:rPr>
      </w:pPr>
      <w:r>
        <w:rPr>
          <w:lang w:val="en-US"/>
        </w:rPr>
        <w:t xml:space="preserve">[2] </w:t>
      </w:r>
      <w:r w:rsidRPr="00C307A6">
        <w:rPr>
          <w:lang w:val="en-US"/>
        </w:rPr>
        <w:t>Common definitions for RESTful Network APIs</w:t>
      </w:r>
    </w:p>
    <w:p w:rsidR="00925026" w:rsidRDefault="00BE342A" w:rsidP="007C65A8">
      <w:pPr>
        <w:rPr>
          <w:lang w:val="en-US"/>
        </w:rPr>
      </w:pPr>
      <w:hyperlink r:id="rId15" w:history="1">
        <w:r w:rsidR="003330E8" w:rsidRPr="003330E8">
          <w:rPr>
            <w:rStyle w:val="Lienhypertexte"/>
            <w:lang w:val="en-US"/>
          </w:rPr>
          <w:t>http://technical.openmobilealliance.org/Technical/release_program/RESTNetAPICommon_v1_0.aspx</w:t>
        </w:r>
      </w:hyperlink>
    </w:p>
    <w:p w:rsidR="00925026" w:rsidRDefault="00925026" w:rsidP="007C65A8">
      <w:pPr>
        <w:rPr>
          <w:lang w:val="en-US"/>
        </w:rPr>
      </w:pPr>
    </w:p>
    <w:p w:rsidR="00A47CE1" w:rsidRDefault="00A47CE1" w:rsidP="00A47CE1">
      <w:pPr>
        <w:pStyle w:val="Paragraphedeliste"/>
        <w:numPr>
          <w:ilvl w:val="0"/>
          <w:numId w:val="2"/>
        </w:numPr>
        <w:rPr>
          <w:lang w:val="en-US"/>
        </w:rPr>
      </w:pPr>
      <w:r>
        <w:rPr>
          <w:lang w:val="en-US"/>
        </w:rPr>
        <w:t xml:space="preserve">[3] </w:t>
      </w:r>
      <w:r w:rsidRPr="00C307A6">
        <w:rPr>
          <w:lang w:val="en-US"/>
        </w:rPr>
        <w:t>RESTful Network API for Chat</w:t>
      </w:r>
    </w:p>
    <w:p w:rsidR="00925026" w:rsidRDefault="00BE342A" w:rsidP="007C65A8">
      <w:pPr>
        <w:rPr>
          <w:lang w:val="en-US"/>
        </w:rPr>
      </w:pPr>
      <w:hyperlink r:id="rId16" w:history="1">
        <w:r w:rsidR="003330E8" w:rsidRPr="003330E8">
          <w:rPr>
            <w:rStyle w:val="Lienhypertexte"/>
            <w:lang w:val="en-US"/>
          </w:rPr>
          <w:t>http://technical.openmobilealliance.org/Technical/release_program/RESTfulNetworkAPI_Chat_V1_0.aspx</w:t>
        </w:r>
      </w:hyperlink>
    </w:p>
    <w:p w:rsidR="00925026" w:rsidRDefault="00925026" w:rsidP="007C65A8">
      <w:pPr>
        <w:rPr>
          <w:lang w:val="en-US"/>
        </w:rPr>
      </w:pPr>
    </w:p>
    <w:p w:rsidR="00A47CE1" w:rsidRDefault="00A47CE1" w:rsidP="00A47CE1">
      <w:pPr>
        <w:pStyle w:val="Paragraphedeliste"/>
        <w:numPr>
          <w:ilvl w:val="0"/>
          <w:numId w:val="2"/>
        </w:numPr>
        <w:rPr>
          <w:lang w:val="en-US"/>
        </w:rPr>
      </w:pPr>
      <w:r>
        <w:rPr>
          <w:lang w:val="en-US"/>
        </w:rPr>
        <w:t xml:space="preserve">[4] </w:t>
      </w:r>
      <w:r w:rsidRPr="00C307A6">
        <w:rPr>
          <w:lang w:val="en-US"/>
        </w:rPr>
        <w:t>RESTful Network API for FileTransfer</w:t>
      </w:r>
    </w:p>
    <w:p w:rsidR="00925026" w:rsidRDefault="00BE342A" w:rsidP="007C65A8">
      <w:pPr>
        <w:rPr>
          <w:lang w:val="en-US"/>
        </w:rPr>
      </w:pPr>
      <w:hyperlink r:id="rId17" w:history="1">
        <w:r w:rsidR="003330E8" w:rsidRPr="003330E8">
          <w:rPr>
            <w:rStyle w:val="Lienhypertexte"/>
            <w:lang w:val="en-US"/>
          </w:rPr>
          <w:t>http://technical.openmobilealliance.org/Technical/release_program/RESTNetAPI_FileTransfer_v1_0.aspx</w:t>
        </w:r>
      </w:hyperlink>
    </w:p>
    <w:p w:rsidR="00A47CE1" w:rsidRDefault="00A47CE1" w:rsidP="00A47CE1">
      <w:pPr>
        <w:rPr>
          <w:lang w:val="en-US"/>
        </w:rPr>
      </w:pPr>
    </w:p>
    <w:p w:rsidR="00A47CE1" w:rsidRDefault="00A47CE1" w:rsidP="00A47CE1">
      <w:pPr>
        <w:rPr>
          <w:lang w:val="en-US"/>
        </w:rPr>
      </w:pPr>
      <w:r>
        <w:rPr>
          <w:lang w:val="en-US"/>
        </w:rPr>
        <w:t>The document contains:</w:t>
      </w:r>
    </w:p>
    <w:p w:rsidR="00A47CE1" w:rsidRDefault="00A47CE1" w:rsidP="00A47CE1">
      <w:pPr>
        <w:pStyle w:val="Paragraphedeliste"/>
        <w:numPr>
          <w:ilvl w:val="0"/>
          <w:numId w:val="2"/>
        </w:numPr>
        <w:rPr>
          <w:lang w:val="en-US"/>
        </w:rPr>
      </w:pPr>
      <w:r>
        <w:rPr>
          <w:lang w:val="en-US"/>
        </w:rPr>
        <w:t>Usage overview of the NetAPI (</w:t>
      </w:r>
      <w:r w:rsidR="00AE062A">
        <w:rPr>
          <w:lang w:val="en-US"/>
        </w:rPr>
        <w:t xml:space="preserve">part </w:t>
      </w:r>
      <w:r w:rsidR="00BE342A">
        <w:rPr>
          <w:lang w:val="en-US"/>
        </w:rPr>
        <w:fldChar w:fldCharType="begin"/>
      </w:r>
      <w:r>
        <w:rPr>
          <w:lang w:val="en-US"/>
        </w:rPr>
        <w:instrText xml:space="preserve"> REF _Ref367279378 \r \h </w:instrText>
      </w:r>
      <w:r w:rsidR="00BE342A">
        <w:rPr>
          <w:lang w:val="en-US"/>
        </w:rPr>
      </w:r>
      <w:r w:rsidR="00BE342A">
        <w:rPr>
          <w:lang w:val="en-US"/>
        </w:rPr>
        <w:fldChar w:fldCharType="separate"/>
      </w:r>
      <w:r w:rsidR="00565D4F">
        <w:rPr>
          <w:lang w:val="en-US"/>
        </w:rPr>
        <w:t>2</w:t>
      </w:r>
      <w:r w:rsidR="00BE342A">
        <w:rPr>
          <w:lang w:val="en-US"/>
        </w:rPr>
        <w:fldChar w:fldCharType="end"/>
      </w:r>
      <w:r>
        <w:rPr>
          <w:lang w:val="en-US"/>
        </w:rPr>
        <w:t>).</w:t>
      </w:r>
    </w:p>
    <w:p w:rsidR="00AE062A" w:rsidRDefault="00AE062A" w:rsidP="00A47CE1">
      <w:pPr>
        <w:pStyle w:val="Paragraphedeliste"/>
        <w:numPr>
          <w:ilvl w:val="0"/>
          <w:numId w:val="2"/>
        </w:numPr>
        <w:rPr>
          <w:lang w:val="en-US"/>
        </w:rPr>
      </w:pPr>
      <w:r>
        <w:rPr>
          <w:lang w:val="en-US"/>
        </w:rPr>
        <w:t xml:space="preserve">Example of usage of the NetAPI, with cURL commands (part </w:t>
      </w:r>
      <w:r w:rsidR="00BE342A">
        <w:rPr>
          <w:lang w:val="en-US"/>
        </w:rPr>
        <w:fldChar w:fldCharType="begin"/>
      </w:r>
      <w:r>
        <w:rPr>
          <w:lang w:val="en-US"/>
        </w:rPr>
        <w:instrText xml:space="preserve"> REF _Ref367700192 \r \h </w:instrText>
      </w:r>
      <w:r w:rsidR="00BE342A">
        <w:rPr>
          <w:lang w:val="en-US"/>
        </w:rPr>
      </w:r>
      <w:r w:rsidR="00BE342A">
        <w:rPr>
          <w:lang w:val="en-US"/>
        </w:rPr>
        <w:fldChar w:fldCharType="separate"/>
      </w:r>
      <w:r w:rsidR="00565D4F">
        <w:rPr>
          <w:lang w:val="en-US"/>
        </w:rPr>
        <w:t>4</w:t>
      </w:r>
      <w:r w:rsidR="00BE342A">
        <w:rPr>
          <w:lang w:val="en-US"/>
        </w:rPr>
        <w:fldChar w:fldCharType="end"/>
      </w:r>
      <w:r>
        <w:rPr>
          <w:lang w:val="en-US"/>
        </w:rPr>
        <w:t>).</w:t>
      </w:r>
    </w:p>
    <w:p w:rsidR="00A47CE1" w:rsidRDefault="00A47CE1" w:rsidP="00A47CE1">
      <w:pPr>
        <w:pStyle w:val="Paragraphedeliste"/>
        <w:numPr>
          <w:ilvl w:val="0"/>
          <w:numId w:val="2"/>
        </w:numPr>
        <w:rPr>
          <w:lang w:val="en-US"/>
        </w:rPr>
      </w:pPr>
      <w:r>
        <w:rPr>
          <w:lang w:val="en-US"/>
        </w:rPr>
        <w:t>The complete reference of the NetAPI, including resources URL, structures, and so on (</w:t>
      </w:r>
      <w:r w:rsidR="00AE062A">
        <w:rPr>
          <w:lang w:val="en-US"/>
        </w:rPr>
        <w:t xml:space="preserve">part </w:t>
      </w:r>
      <w:r w:rsidR="00BE342A">
        <w:rPr>
          <w:lang w:val="en-US"/>
        </w:rPr>
        <w:fldChar w:fldCharType="begin"/>
      </w:r>
      <w:r w:rsidR="00AE062A">
        <w:rPr>
          <w:lang w:val="en-US"/>
        </w:rPr>
        <w:instrText xml:space="preserve"> REF _Ref367700211 \r \h </w:instrText>
      </w:r>
      <w:r w:rsidR="00BE342A">
        <w:rPr>
          <w:lang w:val="en-US"/>
        </w:rPr>
      </w:r>
      <w:r w:rsidR="00BE342A">
        <w:rPr>
          <w:lang w:val="en-US"/>
        </w:rPr>
        <w:fldChar w:fldCharType="separate"/>
      </w:r>
      <w:r w:rsidR="00565D4F">
        <w:rPr>
          <w:lang w:val="en-US"/>
        </w:rPr>
        <w:t>5</w:t>
      </w:r>
      <w:r w:rsidR="00BE342A">
        <w:rPr>
          <w:lang w:val="en-US"/>
        </w:rPr>
        <w:fldChar w:fldCharType="end"/>
      </w:r>
      <w:r>
        <w:rPr>
          <w:lang w:val="en-US"/>
        </w:rPr>
        <w:t>).</w:t>
      </w:r>
    </w:p>
    <w:p w:rsidR="00A47CE1" w:rsidRDefault="00A47CE1" w:rsidP="00C307A6">
      <w:pPr>
        <w:rPr>
          <w:lang w:val="en-US"/>
        </w:rPr>
      </w:pPr>
    </w:p>
    <w:p w:rsidR="00A47CE1" w:rsidRPr="004517BD" w:rsidRDefault="00BE342A">
      <w:pPr>
        <w:spacing w:before="0" w:after="0"/>
        <w:jc w:val="left"/>
        <w:rPr>
          <w:b/>
          <w:i/>
          <w:caps/>
          <w:color w:val="0000FF"/>
          <w:sz w:val="22"/>
          <w:lang w:val="en-US"/>
        </w:rPr>
      </w:pPr>
      <w:r w:rsidRPr="00BE342A">
        <w:rPr>
          <w:lang w:val="en-US"/>
        </w:rPr>
        <w:br w:type="page"/>
      </w:r>
    </w:p>
    <w:p w:rsidR="00AB5A4C" w:rsidRPr="00AB5A4C" w:rsidRDefault="00AB5A4C" w:rsidP="00AB5A4C">
      <w:pPr>
        <w:pStyle w:val="Titre2"/>
      </w:pPr>
      <w:bookmarkStart w:id="24" w:name="_Toc367807021"/>
      <w:r w:rsidRPr="00AB5A4C">
        <w:t>Version 1.0</w:t>
      </w:r>
      <w:bookmarkEnd w:id="24"/>
    </w:p>
    <w:p w:rsidR="00C307A6" w:rsidRDefault="00C307A6" w:rsidP="00C307A6">
      <w:pPr>
        <w:rPr>
          <w:lang w:val="en-US"/>
        </w:rPr>
      </w:pPr>
      <w:r w:rsidRPr="00C307A6">
        <w:rPr>
          <w:lang w:val="en-US"/>
        </w:rPr>
        <w:t xml:space="preserve">Version 1.0 of this specification supports the following operations: </w:t>
      </w:r>
    </w:p>
    <w:p w:rsidR="00C307A6" w:rsidRPr="00C307A6" w:rsidRDefault="00C307A6" w:rsidP="00C307A6">
      <w:pPr>
        <w:rPr>
          <w:lang w:val="en-US"/>
        </w:rPr>
      </w:pPr>
    </w:p>
    <w:p w:rsidR="00C307A6" w:rsidRPr="007C3394" w:rsidRDefault="00C307A6" w:rsidP="008D7F28">
      <w:pPr>
        <w:pStyle w:val="Paragraphedeliste"/>
        <w:numPr>
          <w:ilvl w:val="0"/>
          <w:numId w:val="2"/>
        </w:numPr>
        <w:rPr>
          <w:lang w:val="en-US"/>
        </w:rPr>
      </w:pPr>
      <w:r w:rsidRPr="007C3394">
        <w:rPr>
          <w:lang w:val="en-US"/>
        </w:rPr>
        <w:t>Managing 1-1 chat sessions:</w:t>
      </w:r>
    </w:p>
    <w:p w:rsidR="00C307A6" w:rsidRPr="007C3394" w:rsidRDefault="00C307A6" w:rsidP="008D7F28">
      <w:pPr>
        <w:pStyle w:val="Paragraphedeliste"/>
        <w:numPr>
          <w:ilvl w:val="1"/>
          <w:numId w:val="2"/>
        </w:numPr>
        <w:rPr>
          <w:lang w:val="en-US"/>
        </w:rPr>
      </w:pPr>
      <w:r w:rsidRPr="007C3394">
        <w:rPr>
          <w:lang w:val="en-US"/>
        </w:rPr>
        <w:t xml:space="preserve">Managing subscriptions to chat-related event notifications </w:t>
      </w:r>
    </w:p>
    <w:p w:rsidR="00C307A6" w:rsidRPr="007C3394" w:rsidRDefault="00C307A6" w:rsidP="008D7F28">
      <w:pPr>
        <w:pStyle w:val="Paragraphedeliste"/>
        <w:numPr>
          <w:ilvl w:val="1"/>
          <w:numId w:val="2"/>
        </w:numPr>
        <w:rPr>
          <w:lang w:val="en-US"/>
        </w:rPr>
      </w:pPr>
      <w:r w:rsidRPr="007C3394">
        <w:rPr>
          <w:lang w:val="en-US"/>
        </w:rPr>
        <w:t>Creating a 1-1 chat session</w:t>
      </w:r>
    </w:p>
    <w:p w:rsidR="00C307A6" w:rsidRPr="007C3394" w:rsidRDefault="00C307A6" w:rsidP="008D7F28">
      <w:pPr>
        <w:pStyle w:val="Paragraphedeliste"/>
        <w:numPr>
          <w:ilvl w:val="1"/>
          <w:numId w:val="2"/>
        </w:numPr>
        <w:rPr>
          <w:lang w:val="en-US"/>
        </w:rPr>
      </w:pPr>
      <w:r w:rsidRPr="007C3394">
        <w:rPr>
          <w:lang w:val="en-US"/>
        </w:rPr>
        <w:t xml:space="preserve">Sending and receiving 1-1 chat messages </w:t>
      </w:r>
    </w:p>
    <w:p w:rsidR="00C307A6" w:rsidRPr="007C3394" w:rsidRDefault="00C307A6" w:rsidP="008D7F28">
      <w:pPr>
        <w:pStyle w:val="Paragraphedeliste"/>
        <w:numPr>
          <w:ilvl w:val="1"/>
          <w:numId w:val="2"/>
        </w:numPr>
        <w:rPr>
          <w:lang w:val="en-US"/>
        </w:rPr>
      </w:pPr>
      <w:r w:rsidRPr="007C3394">
        <w:rPr>
          <w:lang w:val="en-US"/>
        </w:rPr>
        <w:t xml:space="preserve">Reporting the status of 1-1 chat messages </w:t>
      </w:r>
    </w:p>
    <w:p w:rsidR="00C307A6" w:rsidRPr="007C3394" w:rsidRDefault="00C307A6" w:rsidP="008D7F28">
      <w:pPr>
        <w:pStyle w:val="Paragraphedeliste"/>
        <w:numPr>
          <w:ilvl w:val="1"/>
          <w:numId w:val="2"/>
        </w:numPr>
        <w:rPr>
          <w:lang w:val="en-US"/>
        </w:rPr>
      </w:pPr>
      <w:r w:rsidRPr="007C3394">
        <w:rPr>
          <w:lang w:val="en-US"/>
        </w:rPr>
        <w:t xml:space="preserve">Receiving notifications about the status of 1-1 chat messages </w:t>
      </w:r>
    </w:p>
    <w:p w:rsidR="007C3394" w:rsidRPr="007C3394" w:rsidRDefault="00C307A6" w:rsidP="008D7F28">
      <w:pPr>
        <w:pStyle w:val="Paragraphedeliste"/>
        <w:numPr>
          <w:ilvl w:val="1"/>
          <w:numId w:val="2"/>
        </w:numPr>
        <w:rPr>
          <w:lang w:val="en-US"/>
        </w:rPr>
      </w:pPr>
      <w:r w:rsidRPr="007C3394">
        <w:rPr>
          <w:lang w:val="en-US"/>
        </w:rPr>
        <w:t>Receiving notifica</w:t>
      </w:r>
      <w:r w:rsidR="007C3394">
        <w:rPr>
          <w:lang w:val="en-US"/>
        </w:rPr>
        <w:t>tions about chat session events</w:t>
      </w:r>
    </w:p>
    <w:p w:rsidR="007C3394" w:rsidRPr="007C3394" w:rsidRDefault="007C3394" w:rsidP="007C3394">
      <w:pPr>
        <w:rPr>
          <w:lang w:val="en-US"/>
        </w:rPr>
      </w:pPr>
    </w:p>
    <w:p w:rsidR="007C3394" w:rsidRDefault="00390B50" w:rsidP="008D7F28">
      <w:pPr>
        <w:pStyle w:val="Paragraphedeliste"/>
        <w:numPr>
          <w:ilvl w:val="0"/>
          <w:numId w:val="2"/>
        </w:numPr>
        <w:rPr>
          <w:lang w:val="en-US"/>
        </w:rPr>
      </w:pPr>
      <w:r>
        <w:rPr>
          <w:lang w:val="en-US"/>
        </w:rPr>
        <w:t>Managing file transfer</w:t>
      </w:r>
      <w:r w:rsidR="007C3394">
        <w:rPr>
          <w:lang w:val="en-US"/>
        </w:rPr>
        <w:t xml:space="preserve"> session:</w:t>
      </w:r>
    </w:p>
    <w:p w:rsidR="007C3394" w:rsidRPr="007C3394" w:rsidRDefault="007C3394" w:rsidP="008D7F28">
      <w:pPr>
        <w:pStyle w:val="Paragraphedeliste"/>
        <w:numPr>
          <w:ilvl w:val="1"/>
          <w:numId w:val="2"/>
        </w:numPr>
        <w:rPr>
          <w:lang w:val="en-US"/>
        </w:rPr>
      </w:pPr>
      <w:r w:rsidRPr="007C3394">
        <w:rPr>
          <w:lang w:val="en-US"/>
        </w:rPr>
        <w:t>Managing subscriptions to file</w:t>
      </w:r>
      <w:r w:rsidR="00390B50">
        <w:rPr>
          <w:lang w:val="en-US"/>
        </w:rPr>
        <w:t xml:space="preserve"> </w:t>
      </w:r>
      <w:r w:rsidRPr="007C3394">
        <w:rPr>
          <w:lang w:val="en-US"/>
        </w:rPr>
        <w:t xml:space="preserve">transfer-related notifications </w:t>
      </w:r>
    </w:p>
    <w:p w:rsidR="007C3394" w:rsidRPr="007C3394" w:rsidRDefault="007C3394" w:rsidP="008D7F28">
      <w:pPr>
        <w:pStyle w:val="Paragraphedeliste"/>
        <w:numPr>
          <w:ilvl w:val="1"/>
          <w:numId w:val="2"/>
        </w:numPr>
        <w:rPr>
          <w:lang w:val="en-US"/>
        </w:rPr>
      </w:pPr>
      <w:r w:rsidRPr="007C3394">
        <w:rPr>
          <w:lang w:val="en-US"/>
        </w:rPr>
        <w:t xml:space="preserve">Managing file transfer sessions </w:t>
      </w:r>
    </w:p>
    <w:p w:rsidR="007C3394" w:rsidRPr="007C3394" w:rsidRDefault="007C3394" w:rsidP="008D7F28">
      <w:pPr>
        <w:pStyle w:val="Paragraphedeliste"/>
        <w:numPr>
          <w:ilvl w:val="1"/>
          <w:numId w:val="2"/>
        </w:numPr>
        <w:rPr>
          <w:lang w:val="en-US"/>
        </w:rPr>
      </w:pPr>
      <w:r w:rsidRPr="007C3394">
        <w:rPr>
          <w:lang w:val="en-US"/>
        </w:rPr>
        <w:t xml:space="preserve">Sending files </w:t>
      </w:r>
    </w:p>
    <w:p w:rsidR="007C3394" w:rsidRPr="00D50B66" w:rsidRDefault="007C3394" w:rsidP="008D7F28">
      <w:pPr>
        <w:pStyle w:val="Paragraphedeliste"/>
        <w:numPr>
          <w:ilvl w:val="1"/>
          <w:numId w:val="2"/>
        </w:numPr>
        <w:rPr>
          <w:lang w:val="en-US"/>
        </w:rPr>
      </w:pPr>
      <w:r w:rsidRPr="00D50B66">
        <w:rPr>
          <w:lang w:val="en-US"/>
        </w:rPr>
        <w:t xml:space="preserve">Receiving notifications about file transfer session events </w:t>
      </w:r>
    </w:p>
    <w:p w:rsidR="00C307A6" w:rsidRPr="00D50B66" w:rsidRDefault="007C3394" w:rsidP="008D7F28">
      <w:pPr>
        <w:pStyle w:val="Paragraphedeliste"/>
        <w:numPr>
          <w:ilvl w:val="1"/>
          <w:numId w:val="2"/>
        </w:numPr>
        <w:rPr>
          <w:lang w:val="en-US"/>
        </w:rPr>
      </w:pPr>
      <w:r w:rsidRPr="00D50B66">
        <w:rPr>
          <w:lang w:val="en-US"/>
        </w:rPr>
        <w:t>Receiving notifications about Receiver acceptance</w:t>
      </w:r>
    </w:p>
    <w:p w:rsidR="007C3394" w:rsidRDefault="007C3394" w:rsidP="00D50B66">
      <w:pPr>
        <w:rPr>
          <w:lang w:val="en-US"/>
        </w:rPr>
      </w:pPr>
    </w:p>
    <w:p w:rsidR="007C3394" w:rsidRDefault="007C3394" w:rsidP="007C3394">
      <w:pPr>
        <w:rPr>
          <w:lang w:val="en-US"/>
        </w:rPr>
      </w:pPr>
      <w:r>
        <w:rPr>
          <w:lang w:val="en-US"/>
        </w:rPr>
        <w:t>Version 1.0 of this specification DOES NOT support:</w:t>
      </w:r>
    </w:p>
    <w:p w:rsidR="007C3394" w:rsidRDefault="007C3394" w:rsidP="008D7F28">
      <w:pPr>
        <w:pStyle w:val="Paragraphedeliste"/>
        <w:numPr>
          <w:ilvl w:val="0"/>
          <w:numId w:val="2"/>
        </w:numPr>
        <w:rPr>
          <w:lang w:val="en-US"/>
        </w:rPr>
      </w:pPr>
      <w:r>
        <w:rPr>
          <w:lang w:val="en-US"/>
        </w:rPr>
        <w:t xml:space="preserve">Chat session invitation from </w:t>
      </w:r>
      <w:r w:rsidR="006E792D">
        <w:rPr>
          <w:lang w:val="en-US"/>
        </w:rPr>
        <w:t>RCS</w:t>
      </w:r>
      <w:r>
        <w:rPr>
          <w:lang w:val="en-US"/>
        </w:rPr>
        <w:t xml:space="preserve"> world.</w:t>
      </w:r>
    </w:p>
    <w:p w:rsidR="007C3394" w:rsidRDefault="00390B50" w:rsidP="008D7F28">
      <w:pPr>
        <w:pStyle w:val="Paragraphedeliste"/>
        <w:numPr>
          <w:ilvl w:val="0"/>
          <w:numId w:val="2"/>
        </w:numPr>
        <w:rPr>
          <w:lang w:val="en-US"/>
        </w:rPr>
      </w:pPr>
      <w:r>
        <w:rPr>
          <w:lang w:val="en-US"/>
        </w:rPr>
        <w:t>File Transfer</w:t>
      </w:r>
      <w:r w:rsidR="007C3394">
        <w:rPr>
          <w:lang w:val="en-US"/>
        </w:rPr>
        <w:t xml:space="preserve"> invitation from </w:t>
      </w:r>
      <w:r w:rsidR="006E792D">
        <w:rPr>
          <w:lang w:val="en-US"/>
        </w:rPr>
        <w:t>RCS</w:t>
      </w:r>
      <w:r w:rsidR="007C3394">
        <w:rPr>
          <w:lang w:val="en-US"/>
        </w:rPr>
        <w:t xml:space="preserve"> world.</w:t>
      </w:r>
    </w:p>
    <w:p w:rsidR="00C1537F" w:rsidRPr="002B4968" w:rsidRDefault="00C1537F" w:rsidP="008D7F28">
      <w:pPr>
        <w:pStyle w:val="Paragraphedeliste"/>
        <w:numPr>
          <w:ilvl w:val="0"/>
          <w:numId w:val="2"/>
        </w:numPr>
        <w:spacing w:before="0" w:after="0"/>
        <w:jc w:val="left"/>
        <w:rPr>
          <w:lang w:val="en-US"/>
        </w:rPr>
      </w:pPr>
      <w:r>
        <w:rPr>
          <w:lang w:val="en-US"/>
        </w:rPr>
        <w:t>Long polling notifications.</w:t>
      </w:r>
      <w:r w:rsidR="00497856">
        <w:rPr>
          <w:lang w:val="en-US"/>
        </w:rPr>
        <w:t xml:space="preserve"> </w:t>
      </w:r>
    </w:p>
    <w:p w:rsidR="007C3394" w:rsidRDefault="007C3394" w:rsidP="007C3394">
      <w:pPr>
        <w:rPr>
          <w:lang w:val="en-US"/>
        </w:rPr>
      </w:pPr>
    </w:p>
    <w:p w:rsidR="00A47CE1" w:rsidRDefault="00A47CE1" w:rsidP="007C3394">
      <w:pPr>
        <w:rPr>
          <w:lang w:val="en-US"/>
        </w:rPr>
      </w:pPr>
      <w:r>
        <w:rPr>
          <w:lang w:val="en-US"/>
        </w:rPr>
        <w:t>Currently, the access to the NetAPI does not require authentication or authorization.</w:t>
      </w:r>
    </w:p>
    <w:p w:rsidR="00F27DB3" w:rsidRDefault="00F27DB3">
      <w:pPr>
        <w:spacing w:before="0" w:after="0"/>
        <w:jc w:val="left"/>
        <w:rPr>
          <w:lang w:val="en-US"/>
        </w:rPr>
      </w:pPr>
      <w:r>
        <w:rPr>
          <w:lang w:val="en-US"/>
        </w:rPr>
        <w:br w:type="page"/>
      </w:r>
    </w:p>
    <w:p w:rsidR="0034266C" w:rsidRDefault="00EF2327" w:rsidP="0034266C">
      <w:pPr>
        <w:pStyle w:val="Titre1"/>
        <w:rPr>
          <w:lang w:val="en-US"/>
        </w:rPr>
      </w:pPr>
      <w:bookmarkStart w:id="25" w:name="_Toc367807022"/>
      <w:bookmarkStart w:id="26" w:name="_Ref367279378"/>
      <w:r>
        <w:rPr>
          <w:lang w:val="en-US"/>
        </w:rPr>
        <w:t xml:space="preserve">Technical </w:t>
      </w:r>
      <w:r w:rsidR="00BE2087">
        <w:rPr>
          <w:lang w:val="en-US"/>
        </w:rPr>
        <w:t>informations</w:t>
      </w:r>
      <w:bookmarkEnd w:id="25"/>
    </w:p>
    <w:p w:rsidR="00925026" w:rsidRPr="007C65A8" w:rsidRDefault="00D044D3" w:rsidP="007C65A8">
      <w:pPr>
        <w:pStyle w:val="Titre2"/>
      </w:pPr>
      <w:bookmarkStart w:id="27" w:name="_Toc367807023"/>
      <w:r w:rsidRPr="007C65A8">
        <w:t>Tools</w:t>
      </w:r>
      <w:bookmarkEnd w:id="27"/>
    </w:p>
    <w:p w:rsidR="00EF2327" w:rsidRPr="004517BD" w:rsidRDefault="00BE342A" w:rsidP="0034266C">
      <w:pPr>
        <w:rPr>
          <w:lang w:val="en-US"/>
        </w:rPr>
      </w:pPr>
      <w:r w:rsidRPr="00BE342A">
        <w:rPr>
          <w:lang w:val="en-US"/>
        </w:rPr>
        <w:t>The NetAPI exposes a REST interface, thus you do not need any SDK. Furthermore, you can use any language to implement a NetAPI client.</w:t>
      </w:r>
    </w:p>
    <w:p w:rsidR="00BE2087" w:rsidRPr="004517BD" w:rsidRDefault="00BE2087" w:rsidP="0034266C">
      <w:pPr>
        <w:rPr>
          <w:lang w:val="en-US"/>
        </w:rPr>
      </w:pPr>
    </w:p>
    <w:p w:rsidR="00EF2327" w:rsidRPr="004517BD" w:rsidRDefault="00BE342A" w:rsidP="0034266C">
      <w:pPr>
        <w:rPr>
          <w:lang w:val="en-US"/>
        </w:rPr>
      </w:pPr>
      <w:r w:rsidRPr="00BE342A">
        <w:rPr>
          <w:lang w:val="en-US"/>
        </w:rPr>
        <w:t xml:space="preserve">However, you may want some third-party librairies and/or tools to use the </w:t>
      </w:r>
      <w:r>
        <w:rPr>
          <w:lang w:val="en-US"/>
        </w:rPr>
        <w:t>NetAPI:</w:t>
      </w:r>
    </w:p>
    <w:p w:rsidR="00925026" w:rsidRPr="004517BD" w:rsidRDefault="00BE342A" w:rsidP="007C65A8">
      <w:pPr>
        <w:pStyle w:val="Paragraphedeliste"/>
        <w:numPr>
          <w:ilvl w:val="0"/>
          <w:numId w:val="2"/>
        </w:numPr>
        <w:rPr>
          <w:lang w:val="en-US"/>
        </w:rPr>
      </w:pPr>
      <w:r w:rsidRPr="00BE342A">
        <w:rPr>
          <w:lang w:val="en-US"/>
        </w:rPr>
        <w:t>A REST or HTTP client.</w:t>
      </w:r>
    </w:p>
    <w:p w:rsidR="00925026" w:rsidRPr="004517BD" w:rsidRDefault="00BE342A" w:rsidP="007C65A8">
      <w:pPr>
        <w:pStyle w:val="Paragraphedeliste"/>
        <w:numPr>
          <w:ilvl w:val="0"/>
          <w:numId w:val="2"/>
        </w:numPr>
        <w:rPr>
          <w:lang w:val="en-US"/>
        </w:rPr>
      </w:pPr>
      <w:r w:rsidRPr="00BE342A">
        <w:rPr>
          <w:lang w:val="en-US"/>
        </w:rPr>
        <w:t>XML or JSON parser/formatter library.</w:t>
      </w:r>
    </w:p>
    <w:p w:rsidR="00925026" w:rsidRPr="004517BD" w:rsidRDefault="00BE342A" w:rsidP="007C65A8">
      <w:pPr>
        <w:pStyle w:val="Paragraphedeliste"/>
        <w:numPr>
          <w:ilvl w:val="0"/>
          <w:numId w:val="2"/>
        </w:numPr>
        <w:rPr>
          <w:lang w:val="en-US"/>
        </w:rPr>
      </w:pPr>
      <w:r w:rsidRPr="00BE342A">
        <w:rPr>
          <w:lang w:val="en-US"/>
        </w:rPr>
        <w:t>Optionnaly, a library supporting the multipart MIME encoding for file transfers.</w:t>
      </w:r>
    </w:p>
    <w:p w:rsidR="00EF2327" w:rsidRPr="004517BD" w:rsidRDefault="00EF2327" w:rsidP="0034266C">
      <w:pPr>
        <w:rPr>
          <w:highlight w:val="yellow"/>
          <w:lang w:val="en-US"/>
        </w:rPr>
      </w:pPr>
    </w:p>
    <w:p w:rsidR="0034266C" w:rsidRDefault="0034266C">
      <w:pPr>
        <w:spacing w:before="0" w:after="0"/>
        <w:jc w:val="left"/>
        <w:rPr>
          <w:lang w:val="en-US"/>
        </w:rPr>
      </w:pPr>
    </w:p>
    <w:p w:rsidR="00925026" w:rsidRDefault="00BE2087" w:rsidP="007C65A8">
      <w:pPr>
        <w:pStyle w:val="Titre2"/>
        <w:rPr>
          <w:lang w:val="en-US"/>
        </w:rPr>
      </w:pPr>
      <w:bookmarkStart w:id="28" w:name="_Toc367807024"/>
      <w:r>
        <w:rPr>
          <w:lang w:val="en-US"/>
        </w:rPr>
        <w:t>Hackathon platform</w:t>
      </w:r>
      <w:bookmarkEnd w:id="28"/>
    </w:p>
    <w:p w:rsidR="00BE2087" w:rsidRDefault="00BE2087" w:rsidP="00BE2087">
      <w:pPr>
        <w:rPr>
          <w:lang w:val="en-US"/>
        </w:rPr>
      </w:pPr>
      <w:r>
        <w:rPr>
          <w:lang w:val="en-US"/>
        </w:rPr>
        <w:t>The following part provides the technical data for using the NetAPI during the hackathon event.</w:t>
      </w:r>
    </w:p>
    <w:p w:rsidR="00BE2087" w:rsidRDefault="00BE2087" w:rsidP="00BE2087">
      <w:pPr>
        <w:rPr>
          <w:lang w:val="en-US"/>
        </w:rPr>
      </w:pPr>
    </w:p>
    <w:p w:rsidR="00BE2087" w:rsidRPr="00C55F0E" w:rsidRDefault="00BE2087" w:rsidP="00BE2087">
      <w:pPr>
        <w:rPr>
          <w:sz w:val="18"/>
          <w:lang w:val="en-US"/>
        </w:rPr>
      </w:pPr>
      <w:r>
        <w:rPr>
          <w:lang w:val="en-US"/>
        </w:rPr>
        <w:t xml:space="preserve">URL of the NetAPI for chat: </w:t>
      </w:r>
      <w:hyperlink r:id="rId18" w:history="1">
        <w:r w:rsidR="00D044D3">
          <w:rPr>
            <w:rStyle w:val="Lienhypertexte"/>
            <w:sz w:val="18"/>
            <w:lang w:val="en-US"/>
          </w:rPr>
          <w:t>http://</w:t>
        </w:r>
        <w:r w:rsidR="00D044D3" w:rsidRPr="007C65A8">
          <w:rPr>
            <w:rStyle w:val="Lienhypertexte"/>
            <w:sz w:val="18"/>
            <w:lang w:val="en-US"/>
          </w:rPr>
          <w:t>172.20.65.93</w:t>
        </w:r>
        <w:r w:rsidR="00D044D3">
          <w:rPr>
            <w:rStyle w:val="Lienhypertexte"/>
            <w:sz w:val="18"/>
            <w:lang w:val="en-US"/>
          </w:rPr>
          <w:t>/netapi/chat/v1/</w:t>
        </w:r>
      </w:hyperlink>
    </w:p>
    <w:p w:rsidR="00BE2087" w:rsidRDefault="00BE2087" w:rsidP="00BE2087">
      <w:pPr>
        <w:rPr>
          <w:lang w:val="en-US"/>
        </w:rPr>
      </w:pPr>
      <w:r>
        <w:rPr>
          <w:lang w:val="en-US"/>
        </w:rPr>
        <w:t xml:space="preserve">URL of the NetAPI for file transfer: </w:t>
      </w:r>
      <w:hyperlink r:id="rId19" w:history="1">
        <w:r w:rsidR="00D97352" w:rsidRPr="007F1505">
          <w:rPr>
            <w:rStyle w:val="Lienhypertexte"/>
            <w:sz w:val="18"/>
            <w:lang w:val="en-US"/>
          </w:rPr>
          <w:t>http://</w:t>
        </w:r>
        <w:r w:rsidR="00D044D3" w:rsidRPr="007C65A8">
          <w:rPr>
            <w:rStyle w:val="Lienhypertexte"/>
            <w:sz w:val="18"/>
            <w:lang w:val="en-US"/>
          </w:rPr>
          <w:t>172.20.65.93</w:t>
        </w:r>
        <w:r w:rsidR="00D044D3">
          <w:rPr>
            <w:rStyle w:val="Lienhypertexte"/>
            <w:sz w:val="18"/>
            <w:lang w:val="en-US"/>
          </w:rPr>
          <w:t>/netapi/filetransfer/v1/</w:t>
        </w:r>
      </w:hyperlink>
    </w:p>
    <w:p w:rsidR="00BE2087" w:rsidRDefault="00BE2087" w:rsidP="00BE2087">
      <w:pPr>
        <w:rPr>
          <w:lang w:val="en-US"/>
        </w:rPr>
      </w:pPr>
    </w:p>
    <w:p w:rsidR="00BE2087" w:rsidRDefault="00BE2087" w:rsidP="00BE2087">
      <w:pPr>
        <w:rPr>
          <w:lang w:val="en-US"/>
        </w:rPr>
      </w:pPr>
      <w:r>
        <w:rPr>
          <w:lang w:val="en-US"/>
        </w:rPr>
        <w:t xml:space="preserve">Due to firewalling </w:t>
      </w:r>
      <w:r w:rsidR="00F418C7">
        <w:rPr>
          <w:lang w:val="en-US"/>
        </w:rPr>
        <w:t>limitations</w:t>
      </w:r>
      <w:r>
        <w:rPr>
          <w:lang w:val="en-US"/>
        </w:rPr>
        <w:t>, the network flows from and to the NetAPI is limited:</w:t>
      </w:r>
    </w:p>
    <w:p w:rsidR="00BE2087" w:rsidRDefault="00BE2087" w:rsidP="00BE2087">
      <w:pPr>
        <w:pStyle w:val="Paragraphedeliste"/>
        <w:numPr>
          <w:ilvl w:val="0"/>
          <w:numId w:val="4"/>
        </w:numPr>
        <w:rPr>
          <w:lang w:val="en-US"/>
        </w:rPr>
      </w:pPr>
      <w:r>
        <w:rPr>
          <w:lang w:val="en-US"/>
        </w:rPr>
        <w:t>The HTTP interface used by the REST client to handle notifications must listen on tcp/80.</w:t>
      </w:r>
    </w:p>
    <w:p w:rsidR="00BE2087" w:rsidRDefault="00BE2087" w:rsidP="00BE2087">
      <w:pPr>
        <w:pStyle w:val="Paragraphedeliste"/>
        <w:numPr>
          <w:ilvl w:val="0"/>
          <w:numId w:val="4"/>
        </w:numPr>
        <w:rPr>
          <w:lang w:val="en-US"/>
        </w:rPr>
      </w:pPr>
      <w:r>
        <w:rPr>
          <w:lang w:val="en-US"/>
        </w:rPr>
        <w:t>Furthermore, the NetAPI has access to the Internet, but only outgoing requests to tcp/80 are allowed. This restriction applies in particular when a REST client provides an URL as subject to a file transfer.</w:t>
      </w:r>
    </w:p>
    <w:p w:rsidR="00BE2087" w:rsidRDefault="00BE2087" w:rsidP="00BE2087">
      <w:pPr>
        <w:rPr>
          <w:highlight w:val="yellow"/>
          <w:lang w:val="en-US"/>
        </w:rPr>
      </w:pPr>
    </w:p>
    <w:p w:rsidR="00BE2087" w:rsidRDefault="00BE2087" w:rsidP="00BE2087">
      <w:pPr>
        <w:rPr>
          <w:lang w:val="en-US"/>
        </w:rPr>
      </w:pPr>
      <w:r>
        <w:rPr>
          <w:lang w:val="en-US"/>
        </w:rPr>
        <w:t>Only the mobile phones provided by Orange for the event are usable as target through the NetAPI.</w:t>
      </w:r>
    </w:p>
    <w:p w:rsidR="00F418C7" w:rsidRDefault="00F418C7" w:rsidP="00BE2087">
      <w:pPr>
        <w:rPr>
          <w:lang w:val="en-US"/>
        </w:rPr>
      </w:pPr>
    </w:p>
    <w:p w:rsidR="00F418C7" w:rsidRDefault="00F418C7" w:rsidP="00BE2087">
      <w:pPr>
        <w:rPr>
          <w:lang w:val="en-US"/>
        </w:rPr>
      </w:pPr>
      <w:r>
        <w:rPr>
          <w:lang w:val="en-US"/>
        </w:rPr>
        <w:t>The access to the NetAPI does not need authorization or authentication.</w:t>
      </w:r>
    </w:p>
    <w:p w:rsidR="0034266C" w:rsidRDefault="0034266C">
      <w:pPr>
        <w:spacing w:before="0" w:after="0"/>
        <w:jc w:val="left"/>
        <w:rPr>
          <w:rFonts w:eastAsiaTheme="majorEastAsia" w:cstheme="majorBidi"/>
          <w:b/>
          <w:caps/>
          <w:color w:val="0000FF"/>
          <w:u w:color="C0C0C0"/>
          <w:lang w:val="en-US"/>
        </w:rPr>
      </w:pPr>
      <w:r>
        <w:rPr>
          <w:lang w:val="en-US"/>
        </w:rPr>
        <w:br w:type="page"/>
      </w:r>
    </w:p>
    <w:p w:rsidR="00925026" w:rsidRDefault="00AC53E3" w:rsidP="007C65A8">
      <w:pPr>
        <w:pStyle w:val="Titre1"/>
        <w:rPr>
          <w:lang w:val="en-US"/>
        </w:rPr>
      </w:pPr>
      <w:bookmarkStart w:id="29" w:name="_Toc367807025"/>
      <w:r>
        <w:rPr>
          <w:lang w:val="en-US"/>
        </w:rPr>
        <w:t>Usage overview</w:t>
      </w:r>
      <w:bookmarkEnd w:id="26"/>
      <w:bookmarkEnd w:id="29"/>
    </w:p>
    <w:p w:rsidR="007D36DF" w:rsidRDefault="00F27DB3">
      <w:pPr>
        <w:rPr>
          <w:lang w:val="en-US"/>
        </w:rPr>
      </w:pPr>
      <w:r>
        <w:rPr>
          <w:lang w:val="en-US"/>
        </w:rPr>
        <w:t>This</w:t>
      </w:r>
      <w:r w:rsidR="00476322">
        <w:rPr>
          <w:lang w:val="en-US"/>
        </w:rPr>
        <w:t xml:space="preserve"> </w:t>
      </w:r>
      <w:r w:rsidR="00A87529">
        <w:rPr>
          <w:lang w:val="en-US"/>
        </w:rPr>
        <w:t xml:space="preserve">sections includes </w:t>
      </w:r>
      <w:r>
        <w:rPr>
          <w:lang w:val="en-US"/>
        </w:rPr>
        <w:t>examples of the use of the NetAPI for chat and file transfer. Each example show</w:t>
      </w:r>
      <w:r w:rsidR="000D2355">
        <w:rPr>
          <w:lang w:val="en-US"/>
        </w:rPr>
        <w:t>s the</w:t>
      </w:r>
      <w:r>
        <w:rPr>
          <w:lang w:val="en-US"/>
        </w:rPr>
        <w:t xml:space="preserve"> content of the requests sent or received by the </w:t>
      </w:r>
      <w:r w:rsidR="0034266C">
        <w:rPr>
          <w:lang w:val="en-US"/>
        </w:rPr>
        <w:t>REST client</w:t>
      </w:r>
      <w:r>
        <w:rPr>
          <w:lang w:val="en-US"/>
        </w:rPr>
        <w:t xml:space="preserve">. </w:t>
      </w:r>
    </w:p>
    <w:p w:rsidR="007D36DF" w:rsidRDefault="007D36DF">
      <w:pPr>
        <w:rPr>
          <w:lang w:val="en-US"/>
        </w:rPr>
      </w:pPr>
    </w:p>
    <w:p w:rsidR="00623FCB" w:rsidRDefault="000D2355" w:rsidP="00623FCB">
      <w:pPr>
        <w:pStyle w:val="Titre2"/>
        <w:rPr>
          <w:lang w:val="en-US"/>
        </w:rPr>
      </w:pPr>
      <w:bookmarkStart w:id="30" w:name="_Toc367807026"/>
      <w:r>
        <w:rPr>
          <w:lang w:val="en-US"/>
        </w:rPr>
        <w:t xml:space="preserve">Chat </w:t>
      </w:r>
      <w:r w:rsidR="00875382">
        <w:rPr>
          <w:lang w:val="en-US"/>
        </w:rPr>
        <w:t>usage overview</w:t>
      </w:r>
      <w:bookmarkEnd w:id="30"/>
    </w:p>
    <w:p w:rsidR="007D36DF" w:rsidRDefault="000D2355">
      <w:pPr>
        <w:rPr>
          <w:lang w:val="en-US"/>
        </w:rPr>
      </w:pPr>
      <w:r>
        <w:rPr>
          <w:lang w:val="en-US"/>
        </w:rPr>
        <w:t xml:space="preserve">The Chat API provides </w:t>
      </w:r>
      <w:r w:rsidR="004B0873">
        <w:rPr>
          <w:lang w:val="en-US"/>
        </w:rPr>
        <w:t xml:space="preserve">a way to chat with a mobile phone RCSe compliant. The </w:t>
      </w:r>
      <w:r w:rsidR="0034266C">
        <w:rPr>
          <w:lang w:val="en-US"/>
        </w:rPr>
        <w:t>REST client</w:t>
      </w:r>
      <w:r w:rsidR="004B0873">
        <w:rPr>
          <w:lang w:val="en-US"/>
        </w:rPr>
        <w:t xml:space="preserve"> </w:t>
      </w:r>
      <w:r w:rsidR="00A87529">
        <w:rPr>
          <w:lang w:val="en-US"/>
        </w:rPr>
        <w:t xml:space="preserve">through </w:t>
      </w:r>
      <w:r w:rsidR="004B0873">
        <w:rPr>
          <w:lang w:val="en-US"/>
        </w:rPr>
        <w:t>the Chat API has acces</w:t>
      </w:r>
      <w:r w:rsidR="004F1471">
        <w:rPr>
          <w:lang w:val="en-US"/>
        </w:rPr>
        <w:t>s to a set of methods to create a chat session, and send messages and notifications through it.</w:t>
      </w:r>
    </w:p>
    <w:p w:rsidR="007D36DF" w:rsidRDefault="007D36DF">
      <w:pPr>
        <w:rPr>
          <w:lang w:val="en-US"/>
        </w:rPr>
      </w:pPr>
    </w:p>
    <w:p w:rsidR="007D36DF" w:rsidRDefault="004F1471">
      <w:pPr>
        <w:rPr>
          <w:lang w:val="en-US"/>
        </w:rPr>
      </w:pPr>
      <w:r>
        <w:rPr>
          <w:lang w:val="en-US"/>
        </w:rPr>
        <w:t xml:space="preserve">The </w:t>
      </w:r>
      <w:r w:rsidR="0034266C">
        <w:rPr>
          <w:lang w:val="en-US"/>
        </w:rPr>
        <w:t xml:space="preserve">REST </w:t>
      </w:r>
      <w:r>
        <w:rPr>
          <w:lang w:val="en-US"/>
        </w:rPr>
        <w:t xml:space="preserve">client must provide an HTTP interface which will be called by the </w:t>
      </w:r>
      <w:r w:rsidR="0034266C">
        <w:rPr>
          <w:lang w:val="en-US"/>
        </w:rPr>
        <w:t>NetAPI</w:t>
      </w:r>
      <w:r>
        <w:rPr>
          <w:lang w:val="en-US"/>
        </w:rPr>
        <w:t xml:space="preserve"> to deliver notifications </w:t>
      </w:r>
      <w:r w:rsidR="00A87529">
        <w:rPr>
          <w:lang w:val="en-US"/>
        </w:rPr>
        <w:t>related tot</w:t>
      </w:r>
      <w:r w:rsidR="00875382">
        <w:rPr>
          <w:lang w:val="en-US"/>
        </w:rPr>
        <w:t>he chat session</w:t>
      </w:r>
      <w:r>
        <w:rPr>
          <w:lang w:val="en-US"/>
        </w:rPr>
        <w:t>: message</w:t>
      </w:r>
      <w:r w:rsidR="00A87529">
        <w:rPr>
          <w:lang w:val="en-US"/>
        </w:rPr>
        <w:t>s</w:t>
      </w:r>
      <w:r>
        <w:rPr>
          <w:lang w:val="en-US"/>
        </w:rPr>
        <w:t xml:space="preserve"> sent </w:t>
      </w:r>
      <w:r w:rsidR="00E15249">
        <w:rPr>
          <w:lang w:val="en-US"/>
        </w:rPr>
        <w:t>by the mobile, status of the session</w:t>
      </w:r>
      <w:r w:rsidR="00A87529">
        <w:rPr>
          <w:lang w:val="en-US"/>
        </w:rPr>
        <w:t xml:space="preserve">, or status  </w:t>
      </w:r>
      <w:r w:rsidR="00E15249">
        <w:rPr>
          <w:lang w:val="en-US"/>
        </w:rPr>
        <w:t xml:space="preserve">of </w:t>
      </w:r>
      <w:r>
        <w:rPr>
          <w:lang w:val="en-US"/>
        </w:rPr>
        <w:t>the message s</w:t>
      </w:r>
      <w:r w:rsidR="00E15249">
        <w:rPr>
          <w:lang w:val="en-US"/>
        </w:rPr>
        <w:t xml:space="preserve">ent by the REST </w:t>
      </w:r>
      <w:r w:rsidR="00A87529">
        <w:rPr>
          <w:lang w:val="en-US"/>
        </w:rPr>
        <w:t>client.</w:t>
      </w:r>
      <w:r w:rsidR="007D36DF">
        <w:rPr>
          <w:lang w:val="en-US"/>
        </w:rPr>
        <w:t>T</w:t>
      </w:r>
      <w:r>
        <w:rPr>
          <w:lang w:val="en-US"/>
        </w:rPr>
        <w:t>he following example</w:t>
      </w:r>
      <w:r w:rsidR="007D36DF">
        <w:rPr>
          <w:lang w:val="en-US"/>
        </w:rPr>
        <w:t xml:space="preserve"> describes typical REST client interactions</w:t>
      </w:r>
      <w:r w:rsidR="00A87529">
        <w:rPr>
          <w:lang w:val="en-US"/>
        </w:rPr>
        <w:t>:</w:t>
      </w:r>
      <w:r>
        <w:rPr>
          <w:lang w:val="en-US"/>
        </w:rPr>
        <w:t>:</w:t>
      </w:r>
    </w:p>
    <w:p w:rsidR="00623FCB" w:rsidRDefault="004F1471" w:rsidP="00623FCB">
      <w:pPr>
        <w:pStyle w:val="Paragraphedeliste"/>
        <w:numPr>
          <w:ilvl w:val="0"/>
          <w:numId w:val="2"/>
        </w:numPr>
        <w:rPr>
          <w:lang w:val="en-US"/>
        </w:rPr>
      </w:pPr>
      <w:r>
        <w:rPr>
          <w:lang w:val="en-US"/>
        </w:rPr>
        <w:t>Subscribe to the notification system.</w:t>
      </w:r>
    </w:p>
    <w:p w:rsidR="00623FCB" w:rsidRDefault="004F1471" w:rsidP="00623FCB">
      <w:pPr>
        <w:pStyle w:val="Paragraphedeliste"/>
        <w:numPr>
          <w:ilvl w:val="0"/>
          <w:numId w:val="2"/>
        </w:numPr>
        <w:rPr>
          <w:lang w:val="en-US"/>
        </w:rPr>
      </w:pPr>
      <w:r>
        <w:rPr>
          <w:lang w:val="en-US"/>
        </w:rPr>
        <w:t>Create a chat session with a mobile phone.</w:t>
      </w:r>
    </w:p>
    <w:p w:rsidR="00623FCB" w:rsidRDefault="004F1471" w:rsidP="00623FCB">
      <w:pPr>
        <w:pStyle w:val="Paragraphedeliste"/>
        <w:numPr>
          <w:ilvl w:val="0"/>
          <w:numId w:val="2"/>
        </w:numPr>
        <w:rPr>
          <w:lang w:val="en-US"/>
        </w:rPr>
      </w:pPr>
      <w:r>
        <w:rPr>
          <w:lang w:val="en-US"/>
        </w:rPr>
        <w:t xml:space="preserve">Exchange messages with </w:t>
      </w:r>
      <w:r w:rsidR="00A87529">
        <w:rPr>
          <w:lang w:val="en-US"/>
        </w:rPr>
        <w:t>the remote phone</w:t>
      </w:r>
      <w:r>
        <w:rPr>
          <w:lang w:val="en-US"/>
        </w:rPr>
        <w:t>.</w:t>
      </w:r>
    </w:p>
    <w:p w:rsidR="004F1471" w:rsidRDefault="004F1471" w:rsidP="004F1471">
      <w:pPr>
        <w:pStyle w:val="Paragraphedeliste"/>
        <w:numPr>
          <w:ilvl w:val="0"/>
          <w:numId w:val="2"/>
        </w:numPr>
        <w:rPr>
          <w:lang w:val="en-US"/>
        </w:rPr>
      </w:pPr>
      <w:r>
        <w:rPr>
          <w:lang w:val="en-US"/>
        </w:rPr>
        <w:t>Exchange notifications event (delivery and displayed) of the messages.</w:t>
      </w:r>
    </w:p>
    <w:p w:rsidR="00E15249" w:rsidRDefault="00E15249" w:rsidP="004F1471">
      <w:pPr>
        <w:pStyle w:val="Paragraphedeliste"/>
        <w:numPr>
          <w:ilvl w:val="0"/>
          <w:numId w:val="2"/>
        </w:numPr>
        <w:rPr>
          <w:lang w:val="en-US"/>
        </w:rPr>
      </w:pPr>
      <w:r>
        <w:rPr>
          <w:lang w:val="en-US"/>
        </w:rPr>
        <w:t>Close the chat session</w:t>
      </w:r>
    </w:p>
    <w:p w:rsidR="00E15249" w:rsidRPr="00846A84" w:rsidRDefault="00E15249" w:rsidP="004F1471">
      <w:pPr>
        <w:pStyle w:val="Paragraphedeliste"/>
        <w:numPr>
          <w:ilvl w:val="0"/>
          <w:numId w:val="2"/>
        </w:numPr>
        <w:rPr>
          <w:lang w:val="en-US"/>
        </w:rPr>
      </w:pPr>
      <w:r>
        <w:rPr>
          <w:lang w:val="en-US"/>
        </w:rPr>
        <w:t>Unsubscribe to the notification system.</w:t>
      </w:r>
    </w:p>
    <w:p w:rsidR="007D36DF" w:rsidRDefault="007D36DF">
      <w:pPr>
        <w:rPr>
          <w:lang w:val="en-US"/>
        </w:rPr>
      </w:pPr>
    </w:p>
    <w:p w:rsidR="007D36DF" w:rsidRDefault="007D36DF">
      <w:pPr>
        <w:rPr>
          <w:lang w:val="en-US"/>
        </w:rPr>
      </w:pPr>
    </w:p>
    <w:p w:rsidR="00623FCB" w:rsidRDefault="003B43DF" w:rsidP="00623FCB">
      <w:pPr>
        <w:pStyle w:val="Titre3"/>
        <w:rPr>
          <w:lang w:val="en-US"/>
        </w:rPr>
      </w:pPr>
      <w:bookmarkStart w:id="31" w:name="_Toc367807027"/>
      <w:r>
        <w:rPr>
          <w:lang w:val="en-US"/>
        </w:rPr>
        <w:t>Call-flow</w:t>
      </w:r>
      <w:bookmarkEnd w:id="31"/>
    </w:p>
    <w:p w:rsidR="007D36DF" w:rsidRDefault="003B43DF">
      <w:pPr>
        <w:rPr>
          <w:lang w:val="en-US"/>
        </w:rPr>
      </w:pPr>
      <w:r>
        <w:rPr>
          <w:lang w:val="en-US"/>
        </w:rPr>
        <w:t xml:space="preserve">The following figure shows the studied </w:t>
      </w:r>
      <w:r w:rsidR="009E2BCB">
        <w:rPr>
          <w:lang w:val="en-US"/>
        </w:rPr>
        <w:t xml:space="preserve">use-case. </w:t>
      </w:r>
      <w:r w:rsidR="00C93E41">
        <w:rPr>
          <w:lang w:val="en-US"/>
        </w:rPr>
        <w:t xml:space="preserve">The REST client initiating the chat session stands on the left side. The mobile phone is shown on the right side. </w:t>
      </w:r>
    </w:p>
    <w:p w:rsidR="007D36DF" w:rsidRDefault="007D36DF">
      <w:pPr>
        <w:rPr>
          <w:lang w:val="en-US"/>
        </w:rPr>
      </w:pPr>
    </w:p>
    <w:p w:rsidR="007D36DF" w:rsidRDefault="00C93E41">
      <w:pPr>
        <w:rPr>
          <w:lang w:val="en-US"/>
        </w:rPr>
      </w:pPr>
      <w:r>
        <w:rPr>
          <w:lang w:val="en-US"/>
        </w:rPr>
        <w:t xml:space="preserve">Please note that the description of the interactions between the </w:t>
      </w:r>
      <w:r w:rsidR="0034266C">
        <w:rPr>
          <w:lang w:val="en-US"/>
        </w:rPr>
        <w:t>NetAPI</w:t>
      </w:r>
      <w:r>
        <w:rPr>
          <w:lang w:val="en-US"/>
        </w:rPr>
        <w:t xml:space="preserve"> and the mobile phone follows the RCS specifications and is out of the scope of this document. </w:t>
      </w:r>
    </w:p>
    <w:p w:rsidR="007D36DF" w:rsidRDefault="007D36DF">
      <w:pPr>
        <w:rPr>
          <w:lang w:val="en-US"/>
        </w:rPr>
      </w:pPr>
    </w:p>
    <w:p w:rsidR="007D36DF" w:rsidRDefault="00D81876">
      <w:pPr>
        <w:rPr>
          <w:lang w:val="en-US"/>
        </w:rPr>
      </w:pPr>
      <w:r>
        <w:rPr>
          <w:noProof/>
        </w:rPr>
        <w:drawing>
          <wp:inline distT="0" distB="0" distL="0" distR="0">
            <wp:extent cx="6120130" cy="612013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120130" cy="6120130"/>
                    </a:xfrm>
                    <a:prstGeom prst="rect">
                      <a:avLst/>
                    </a:prstGeom>
                    <a:noFill/>
                    <a:ln w="9525">
                      <a:noFill/>
                      <a:miter lim="800000"/>
                      <a:headEnd/>
                      <a:tailEnd/>
                    </a:ln>
                  </pic:spPr>
                </pic:pic>
              </a:graphicData>
            </a:graphic>
          </wp:inline>
        </w:drawing>
      </w:r>
    </w:p>
    <w:p w:rsidR="007D36DF" w:rsidRDefault="007D36DF">
      <w:pPr>
        <w:rPr>
          <w:lang w:val="en-US"/>
        </w:rPr>
      </w:pPr>
    </w:p>
    <w:p w:rsidR="007D36DF" w:rsidRDefault="009E16D2">
      <w:pPr>
        <w:rPr>
          <w:lang w:val="en-US"/>
        </w:rPr>
      </w:pPr>
      <w:r>
        <w:rPr>
          <w:lang w:val="en-US"/>
        </w:rPr>
        <w:t>Each step of this chat session is detailed in the following parts.</w:t>
      </w:r>
    </w:p>
    <w:p w:rsidR="007D36DF" w:rsidRDefault="007D36DF">
      <w:pPr>
        <w:rPr>
          <w:lang w:val="en-US"/>
        </w:rPr>
      </w:pPr>
    </w:p>
    <w:p w:rsidR="00623FCB" w:rsidRDefault="00E73B9F" w:rsidP="00623FCB">
      <w:pPr>
        <w:pStyle w:val="Titre3"/>
        <w:rPr>
          <w:lang w:val="en-US"/>
        </w:rPr>
      </w:pPr>
      <w:bookmarkStart w:id="32" w:name="_Toc367807028"/>
      <w:r w:rsidRPr="00F753B3">
        <w:rPr>
          <w:lang w:val="en-US"/>
        </w:rPr>
        <w:t>Notification subscription</w:t>
      </w:r>
      <w:bookmarkEnd w:id="32"/>
    </w:p>
    <w:p w:rsidR="00E73B9F" w:rsidRDefault="00A87529" w:rsidP="00E73B9F">
      <w:pPr>
        <w:rPr>
          <w:lang w:val="en-US"/>
        </w:rPr>
      </w:pPr>
      <w:r>
        <w:rPr>
          <w:lang w:val="en-US"/>
        </w:rPr>
        <w:t>F</w:t>
      </w:r>
      <w:r w:rsidR="00E73B9F">
        <w:rPr>
          <w:lang w:val="en-US"/>
        </w:rPr>
        <w:t xml:space="preserve">irst step is to subscribe the notification for a user. </w:t>
      </w:r>
      <w:r w:rsidR="007D36DF">
        <w:rPr>
          <w:lang w:val="en-US"/>
        </w:rPr>
        <w:t>This action will allow the user to receive notifications from NetAPI Gateway</w:t>
      </w:r>
      <w:r w:rsidR="00BE704E">
        <w:rPr>
          <w:lang w:val="en-US"/>
        </w:rPr>
        <w:t>.</w:t>
      </w:r>
    </w:p>
    <w:p w:rsidR="00E73B9F" w:rsidRDefault="00E73B9F" w:rsidP="00E73B9F">
      <w:pPr>
        <w:rPr>
          <w:lang w:val="en-US"/>
        </w:rPr>
      </w:pPr>
    </w:p>
    <w:p w:rsidR="00E73B9F" w:rsidRDefault="00E73B9F" w:rsidP="00E73B9F">
      <w:pPr>
        <w:rPr>
          <w:lang w:val="en-US"/>
        </w:rPr>
      </w:pPr>
      <w:r>
        <w:rPr>
          <w:lang w:val="en-US"/>
        </w:rPr>
        <w:t>The REST client must send a POST request to the URL:</w:t>
      </w:r>
    </w:p>
    <w:p w:rsidR="00623FCB" w:rsidRDefault="00BE342A" w:rsidP="00623FCB">
      <w:pPr>
        <w:ind w:firstLine="708"/>
        <w:rPr>
          <w:sz w:val="18"/>
          <w:lang w:val="en-US"/>
        </w:rPr>
      </w:pPr>
      <w:r w:rsidRPr="00BE342A">
        <w:rPr>
          <w:lang w:val="en-US"/>
        </w:rPr>
        <w:t>http://</w:t>
      </w:r>
      <w:r w:rsidR="00623FCB" w:rsidRPr="00623FCB">
        <w:rPr>
          <w:i/>
          <w:sz w:val="18"/>
          <w:lang w:val="en-US"/>
        </w:rPr>
        <w:t>&lt;</w:t>
      </w:r>
      <w:r w:rsidR="00541431">
        <w:rPr>
          <w:i/>
          <w:sz w:val="18"/>
          <w:lang w:val="en-US"/>
        </w:rPr>
        <w:t>REST_ip</w:t>
      </w:r>
      <w:r w:rsidR="00623FCB" w:rsidRPr="00623FCB">
        <w:rPr>
          <w:i/>
          <w:sz w:val="18"/>
          <w:lang w:val="en-US"/>
        </w:rPr>
        <w:t>&gt;</w:t>
      </w:r>
      <w:r w:rsidRPr="00BE342A">
        <w:rPr>
          <w:lang w:val="en-US"/>
        </w:rPr>
        <w:t>/netapi/chat/v1/</w:t>
      </w:r>
      <w:r w:rsidR="00604557" w:rsidRPr="00604557">
        <w:rPr>
          <w:sz w:val="16"/>
          <w:lang w:val="en-US"/>
        </w:rPr>
        <w:t xml:space="preserve"> </w:t>
      </w:r>
      <w:r w:rsidR="00604557" w:rsidRPr="005A31EE">
        <w:rPr>
          <w:sz w:val="16"/>
          <w:lang w:val="en-US"/>
        </w:rPr>
        <w:t>tel%3A%2B33611223355</w:t>
      </w:r>
      <w:r w:rsidRPr="00BE342A">
        <w:rPr>
          <w:lang w:val="en-US"/>
        </w:rPr>
        <w:t>/subscriptions</w:t>
      </w:r>
    </w:p>
    <w:p w:rsidR="007D36DF" w:rsidRDefault="00E73B9F">
      <w:pPr>
        <w:rPr>
          <w:lang w:val="en-US"/>
        </w:rPr>
      </w:pPr>
      <w:proofErr w:type="gramStart"/>
      <w:r>
        <w:rPr>
          <w:lang w:val="en-US"/>
        </w:rPr>
        <w:t xml:space="preserve">Where </w:t>
      </w:r>
      <w:r w:rsidR="00541431">
        <w:rPr>
          <w:i/>
          <w:lang w:val="en-US"/>
        </w:rPr>
        <w:t>REST_ip</w:t>
      </w:r>
      <w:r>
        <w:rPr>
          <w:i/>
          <w:lang w:val="en-US"/>
        </w:rPr>
        <w:t xml:space="preserve"> </w:t>
      </w:r>
      <w:r>
        <w:rPr>
          <w:lang w:val="en-US"/>
        </w:rPr>
        <w:t xml:space="preserve">is the IP address of the </w:t>
      </w:r>
      <w:r w:rsidR="0034266C">
        <w:rPr>
          <w:lang w:val="en-US"/>
        </w:rPr>
        <w:t>NetAPI</w:t>
      </w:r>
      <w:r w:rsidR="00F43BC0">
        <w:rPr>
          <w:lang w:val="en-US"/>
        </w:rPr>
        <w:t>.</w:t>
      </w:r>
      <w:proofErr w:type="gramEnd"/>
    </w:p>
    <w:p w:rsidR="00E73B9F" w:rsidRDefault="00E73B9F" w:rsidP="00E73B9F">
      <w:pPr>
        <w:rPr>
          <w:lang w:val="en-US"/>
        </w:rPr>
      </w:pPr>
    </w:p>
    <w:p w:rsidR="007D36DF" w:rsidRDefault="009152BA">
      <w:pPr>
        <w:rPr>
          <w:lang w:val="en-US"/>
        </w:rPr>
      </w:pPr>
      <w:r>
        <w:rPr>
          <w:lang w:val="en-US"/>
        </w:rPr>
        <w:t xml:space="preserve">The content of the request is a </w:t>
      </w:r>
      <w:r w:rsidR="00E73B9F">
        <w:rPr>
          <w:lang w:val="en-US"/>
        </w:rPr>
        <w:t xml:space="preserve">“chatNotificationSubscription” structure (as describe on </w:t>
      </w:r>
      <w:r w:rsidR="00BE342A">
        <w:rPr>
          <w:lang w:val="en-US"/>
        </w:rPr>
        <w:fldChar w:fldCharType="begin"/>
      </w:r>
      <w:r w:rsidR="00E73B9F">
        <w:rPr>
          <w:lang w:val="en-US"/>
        </w:rPr>
        <w:instrText xml:space="preserve"> REF _Ref365293761 \r \h </w:instrText>
      </w:r>
      <w:r w:rsidR="00BE342A">
        <w:rPr>
          <w:lang w:val="en-US"/>
        </w:rPr>
      </w:r>
      <w:r w:rsidR="00BE342A">
        <w:rPr>
          <w:lang w:val="en-US"/>
        </w:rPr>
        <w:fldChar w:fldCharType="separate"/>
      </w:r>
      <w:r w:rsidR="00565D4F">
        <w:rPr>
          <w:lang w:val="en-US"/>
        </w:rPr>
        <w:t>5.2.2.2</w:t>
      </w:r>
      <w:r w:rsidR="00BE342A">
        <w:rPr>
          <w:lang w:val="en-US"/>
        </w:rPr>
        <w:fldChar w:fldCharType="end"/>
      </w:r>
      <w:r w:rsidR="00E73B9F">
        <w:rPr>
          <w:lang w:val="en-US"/>
        </w:rPr>
        <w:t xml:space="preserve"> ). </w:t>
      </w:r>
      <w:r w:rsidR="00E73B9F" w:rsidRPr="00576BCF">
        <w:rPr>
          <w:lang w:val="en-US"/>
        </w:rPr>
        <w:t>The next figure shows an example of XML content:</w:t>
      </w:r>
      <w:r w:rsidR="00E73B9F" w:rsidRPr="00A16AC0">
        <w:rPr>
          <w:lang w:val="en-US"/>
        </w:rPr>
        <w:t xml:space="preserve"> </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proofErr w:type="gramStart"/>
      <w:r w:rsidRPr="00A3147B">
        <w:rPr>
          <w:sz w:val="16"/>
          <w:lang w:val="en-US"/>
        </w:rPr>
        <w:t>&lt;?xml</w:t>
      </w:r>
      <w:proofErr w:type="gramEnd"/>
      <w:r w:rsidRPr="00A3147B">
        <w:rPr>
          <w:sz w:val="16"/>
          <w:lang w:val="en-US"/>
        </w:rPr>
        <w:t xml:space="preserve"> version="1.0" encoding="UTF-8"?&gt;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&lt;chat</w:t>
      </w:r>
      <w:proofErr w:type="gramStart"/>
      <w:r w:rsidRPr="00A3147B">
        <w:rPr>
          <w:sz w:val="16"/>
          <w:lang w:val="en-US"/>
        </w:rPr>
        <w:t>:chatNotificationSubscription</w:t>
      </w:r>
      <w:proofErr w:type="gramEnd"/>
      <w:r w:rsidRPr="00A3147B">
        <w:rPr>
          <w:sz w:val="16"/>
          <w:lang w:val="en-US"/>
        </w:rPr>
        <w:t xml:space="preserve"> xmlns:chat="urn:oma:xml:rest:netapi:chat:1"&gt;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w:t>
      </w:r>
      <w:proofErr w:type="gramStart"/>
      <w:r w:rsidRPr="00A3147B">
        <w:rPr>
          <w:sz w:val="16"/>
          <w:lang w:val="en-US"/>
        </w:rPr>
        <w:t>confirmedChatSupported&gt;</w:t>
      </w:r>
      <w:proofErr w:type="gramEnd"/>
      <w:r w:rsidRPr="00A3147B">
        <w:rPr>
          <w:sz w:val="16"/>
          <w:lang w:val="en-US"/>
        </w:rPr>
        <w:t>true&lt;/confirmedChatSupported&gt;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w:t>
      </w:r>
      <w:proofErr w:type="gramStart"/>
      <w:r w:rsidRPr="00A3147B">
        <w:rPr>
          <w:sz w:val="16"/>
          <w:lang w:val="en-US"/>
        </w:rPr>
        <w:t>adhocChatSupported&gt;</w:t>
      </w:r>
      <w:proofErr w:type="gramEnd"/>
      <w:r w:rsidRPr="00A3147B">
        <w:rPr>
          <w:sz w:val="16"/>
          <w:lang w:val="en-US"/>
        </w:rPr>
        <w:t>false&lt;/adhocChatSupported&gt;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w:t>
      </w:r>
      <w:proofErr w:type="gramStart"/>
      <w:r w:rsidRPr="00A3147B">
        <w:rPr>
          <w:sz w:val="16"/>
          <w:lang w:val="en-US"/>
        </w:rPr>
        <w:t>clientCorrelator&gt;</w:t>
      </w:r>
      <w:proofErr w:type="gramEnd"/>
      <w:r w:rsidRPr="00A3147B">
        <w:rPr>
          <w:sz w:val="16"/>
          <w:lang w:val="en-US"/>
        </w:rPr>
        <w:t>12345&lt;/clientCorrelator&gt;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w:t>
      </w:r>
      <w:proofErr w:type="gramStart"/>
      <w:r w:rsidRPr="00A3147B">
        <w:rPr>
          <w:sz w:val="16"/>
          <w:lang w:val="en-US"/>
        </w:rPr>
        <w:t>duration&gt;</w:t>
      </w:r>
      <w:proofErr w:type="gramEnd"/>
      <w:r w:rsidRPr="00A3147B">
        <w:rPr>
          <w:sz w:val="16"/>
          <w:lang w:val="en-US"/>
        </w:rPr>
        <w:t>5000&lt;/duration&gt;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w:t>
      </w:r>
      <w:proofErr w:type="gramStart"/>
      <w:r w:rsidRPr="00A3147B">
        <w:rPr>
          <w:sz w:val="16"/>
          <w:lang w:val="en-US"/>
        </w:rPr>
        <w:t>callbackReference</w:t>
      </w:r>
      <w:proofErr w:type="gramEnd"/>
      <w:r w:rsidRPr="00A3147B">
        <w:rPr>
          <w:sz w:val="16"/>
          <w:lang w:val="en-US"/>
        </w:rPr>
        <w:t>&gt;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&lt;notifyURL&gt;http://10.67.102.152/test/&lt;/notifyURL&gt;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w:t>
      </w:r>
      <w:proofErr w:type="gramStart"/>
      <w:r w:rsidRPr="00A3147B">
        <w:rPr>
          <w:sz w:val="16"/>
          <w:lang w:val="en-US"/>
        </w:rPr>
        <w:t>callbackData&gt;</w:t>
      </w:r>
      <w:proofErr w:type="gramEnd"/>
      <w:r w:rsidRPr="00A3147B">
        <w:rPr>
          <w:sz w:val="16"/>
          <w:lang w:val="en-US"/>
        </w:rPr>
        <w:t>123&lt;/callbackData&gt;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w:t>
      </w:r>
      <w:proofErr w:type="gramStart"/>
      <w:r w:rsidRPr="00A3147B">
        <w:rPr>
          <w:sz w:val="16"/>
          <w:lang w:val="en-US"/>
        </w:rPr>
        <w:t>notificationFormat&gt;</w:t>
      </w:r>
      <w:proofErr w:type="gramEnd"/>
      <w:r w:rsidRPr="00A3147B">
        <w:rPr>
          <w:sz w:val="16"/>
          <w:lang w:val="en-US"/>
        </w:rPr>
        <w:t>XML&lt;/notificationFormat&gt;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 xml:space="preserve">   &lt;/callbackReference&gt;</w:t>
      </w:r>
    </w:p>
    <w:p w:rsidR="00A3147B" w:rsidRPr="00A3147B" w:rsidRDefault="00A3147B" w:rsidP="00A3147B">
      <w:pPr>
        <w:pBdr>
          <w:top w:val="single" w:sz="4" w:space="1" w:color="auto"/>
          <w:left w:val="single" w:sz="4" w:space="4" w:color="auto"/>
          <w:bottom w:val="single" w:sz="4" w:space="1" w:color="auto"/>
          <w:right w:val="single" w:sz="4" w:space="4" w:color="auto"/>
        </w:pBdr>
        <w:rPr>
          <w:sz w:val="16"/>
          <w:lang w:val="en-US"/>
        </w:rPr>
      </w:pPr>
      <w:r w:rsidRPr="00A3147B">
        <w:rPr>
          <w:sz w:val="16"/>
          <w:lang w:val="en-US"/>
        </w:rPr>
        <w:t>&lt;/chat</w:t>
      </w:r>
      <w:proofErr w:type="gramStart"/>
      <w:r w:rsidRPr="00A3147B">
        <w:rPr>
          <w:sz w:val="16"/>
          <w:lang w:val="en-US"/>
        </w:rPr>
        <w:t>:chatNotificationSubscription</w:t>
      </w:r>
      <w:proofErr w:type="gramEnd"/>
      <w:r w:rsidRPr="00A3147B">
        <w:rPr>
          <w:sz w:val="16"/>
          <w:lang w:val="en-US"/>
        </w:rPr>
        <w:t>&gt;</w:t>
      </w:r>
    </w:p>
    <w:p w:rsidR="00E73B9F" w:rsidRDefault="00E73B9F" w:rsidP="00E73B9F">
      <w:pPr>
        <w:spacing w:before="0" w:after="0"/>
        <w:jc w:val="left"/>
        <w:rPr>
          <w:highlight w:val="yellow"/>
          <w:lang w:val="en-US"/>
        </w:rPr>
      </w:pPr>
    </w:p>
    <w:p w:rsidR="009152BA" w:rsidRDefault="00623FCB" w:rsidP="00E73B9F">
      <w:pPr>
        <w:spacing w:before="0" w:after="0"/>
        <w:jc w:val="left"/>
        <w:rPr>
          <w:lang w:val="en-US"/>
        </w:rPr>
      </w:pPr>
      <w:r w:rsidRPr="00623FCB">
        <w:rPr>
          <w:lang w:val="en-US"/>
        </w:rPr>
        <w:t>The</w:t>
      </w:r>
      <w:r w:rsidR="009152BA">
        <w:rPr>
          <w:lang w:val="en-US"/>
        </w:rPr>
        <w:t xml:space="preserve"> REST client must provide the address of his HTTP interface in the notifyURL </w:t>
      </w:r>
      <w:r w:rsidR="00730BC9">
        <w:rPr>
          <w:lang w:val="en-US"/>
        </w:rPr>
        <w:t>field:</w:t>
      </w:r>
      <w:r w:rsidR="009152BA">
        <w:rPr>
          <w:lang w:val="en-US"/>
        </w:rPr>
        <w:t xml:space="preserve"> this is the URL which will be called by the </w:t>
      </w:r>
      <w:r w:rsidR="0034266C">
        <w:rPr>
          <w:lang w:val="en-US"/>
        </w:rPr>
        <w:t>NetAPI</w:t>
      </w:r>
      <w:r w:rsidR="009152BA">
        <w:rPr>
          <w:lang w:val="en-US"/>
        </w:rPr>
        <w:t xml:space="preserve"> when it needs to notify events to the </w:t>
      </w:r>
      <w:r w:rsidR="0034266C">
        <w:rPr>
          <w:lang w:val="en-US"/>
        </w:rPr>
        <w:t>REST client</w:t>
      </w:r>
      <w:r w:rsidR="008042E3">
        <w:rPr>
          <w:lang w:val="en-US"/>
        </w:rPr>
        <w:t xml:space="preserve"> (in the example,</w:t>
      </w:r>
      <w:r w:rsidR="008042E3" w:rsidRPr="008042E3">
        <w:rPr>
          <w:sz w:val="16"/>
          <w:lang w:val="en-US"/>
        </w:rPr>
        <w:t xml:space="preserve"> </w:t>
      </w:r>
      <w:r w:rsidR="008042E3" w:rsidRPr="00A3147B">
        <w:rPr>
          <w:sz w:val="16"/>
          <w:lang w:val="en-US"/>
        </w:rPr>
        <w:t>http://10.67.102.152/test/</w:t>
      </w:r>
      <w:r w:rsidR="008042E3">
        <w:rPr>
          <w:sz w:val="16"/>
          <w:lang w:val="en-US"/>
        </w:rPr>
        <w:t>)</w:t>
      </w:r>
      <w:r w:rsidR="009152BA">
        <w:rPr>
          <w:lang w:val="en-US"/>
        </w:rPr>
        <w:t>.</w:t>
      </w:r>
    </w:p>
    <w:p w:rsidR="009152BA" w:rsidRDefault="009152BA" w:rsidP="00E73B9F">
      <w:pPr>
        <w:spacing w:before="0" w:after="0"/>
        <w:jc w:val="left"/>
        <w:rPr>
          <w:lang w:val="en-US"/>
        </w:rPr>
      </w:pPr>
    </w:p>
    <w:p w:rsidR="009152BA" w:rsidRDefault="009152BA" w:rsidP="00E73B9F">
      <w:pPr>
        <w:spacing w:before="0" w:after="0"/>
        <w:jc w:val="left"/>
        <w:rPr>
          <w:lang w:val="en-US"/>
        </w:rPr>
      </w:pPr>
      <w:r>
        <w:rPr>
          <w:lang w:val="en-US"/>
        </w:rPr>
        <w:t xml:space="preserve">The </w:t>
      </w:r>
      <w:r w:rsidR="0034266C">
        <w:rPr>
          <w:lang w:val="en-US"/>
        </w:rPr>
        <w:t>REST client</w:t>
      </w:r>
      <w:r>
        <w:rPr>
          <w:lang w:val="en-US"/>
        </w:rPr>
        <w:t xml:space="preserve"> could send </w:t>
      </w:r>
      <w:r w:rsidR="00D30982">
        <w:rPr>
          <w:lang w:val="en-US"/>
        </w:rPr>
        <w:t>the same request in JSON format</w:t>
      </w:r>
      <w:r>
        <w:rPr>
          <w:lang w:val="en-US"/>
        </w:rPr>
        <w:t>:</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t xml:space="preserve"> </w:t>
      </w:r>
      <w:r w:rsidRPr="008042E3">
        <w:rPr>
          <w:sz w:val="16"/>
          <w:lang w:val="en-US"/>
        </w:rPr>
        <w:t>{"chatNotificationSubscription":</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t>{</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t>"</w:t>
      </w:r>
      <w:proofErr w:type="gramStart"/>
      <w:r w:rsidRPr="008042E3">
        <w:rPr>
          <w:sz w:val="16"/>
          <w:lang w:val="en-US"/>
        </w:rPr>
        <w:t>callbackReference</w:t>
      </w:r>
      <w:proofErr w:type="gramEnd"/>
      <w:r w:rsidRPr="008042E3">
        <w:rPr>
          <w:sz w:val="16"/>
          <w:lang w:val="en-US"/>
        </w:rPr>
        <w:t>":</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t>{</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r>
      <w:r w:rsidRPr="008042E3">
        <w:rPr>
          <w:sz w:val="16"/>
          <w:lang w:val="en-US"/>
        </w:rPr>
        <w:tab/>
        <w:t>"notifyURL":"http://10.67.102.152/test/",</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r>
      <w:r w:rsidRPr="008042E3">
        <w:rPr>
          <w:sz w:val="16"/>
          <w:lang w:val="en-US"/>
        </w:rPr>
        <w:tab/>
        <w:t>"</w:t>
      </w:r>
      <w:proofErr w:type="gramStart"/>
      <w:r w:rsidRPr="008042E3">
        <w:rPr>
          <w:sz w:val="16"/>
          <w:lang w:val="en-US"/>
        </w:rPr>
        <w:t>callbackData</w:t>
      </w:r>
      <w:proofErr w:type="gramEnd"/>
      <w:r w:rsidRPr="008042E3">
        <w:rPr>
          <w:sz w:val="16"/>
          <w:lang w:val="en-US"/>
        </w:rPr>
        <w:t>":"123",</w:t>
      </w:r>
    </w:p>
    <w:p w:rsidR="00000000" w:rsidRDefault="008042E3">
      <w:pPr>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4248"/>
          <w:tab w:val="center" w:pos="4819"/>
        </w:tabs>
        <w:rPr>
          <w:sz w:val="16"/>
          <w:lang w:val="en-US"/>
        </w:rPr>
      </w:pPr>
      <w:r w:rsidRPr="008042E3">
        <w:rPr>
          <w:sz w:val="16"/>
          <w:lang w:val="en-US"/>
        </w:rPr>
        <w:tab/>
      </w:r>
      <w:r w:rsidRPr="008042E3">
        <w:rPr>
          <w:sz w:val="16"/>
          <w:lang w:val="en-US"/>
        </w:rPr>
        <w:tab/>
      </w:r>
      <w:r w:rsidRPr="008042E3">
        <w:rPr>
          <w:sz w:val="16"/>
          <w:lang w:val="en-US"/>
        </w:rPr>
        <w:tab/>
        <w:t>"</w:t>
      </w:r>
      <w:proofErr w:type="gramStart"/>
      <w:r w:rsidRPr="008042E3">
        <w:rPr>
          <w:sz w:val="16"/>
          <w:lang w:val="en-US"/>
        </w:rPr>
        <w:t>notificationFormat</w:t>
      </w:r>
      <w:proofErr w:type="gramEnd"/>
      <w:r w:rsidRPr="008042E3">
        <w:rPr>
          <w:sz w:val="16"/>
          <w:lang w:val="en-US"/>
        </w:rPr>
        <w:t>":"</w:t>
      </w:r>
      <w:r>
        <w:rPr>
          <w:sz w:val="16"/>
          <w:lang w:val="en-US"/>
        </w:rPr>
        <w:t>XML”</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t>},</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t>"</w:t>
      </w:r>
      <w:proofErr w:type="gramStart"/>
      <w:r w:rsidRPr="008042E3">
        <w:rPr>
          <w:sz w:val="16"/>
          <w:lang w:val="en-US"/>
        </w:rPr>
        <w:t>confirmedChatSupported</w:t>
      </w:r>
      <w:proofErr w:type="gramEnd"/>
      <w:r w:rsidRPr="008042E3">
        <w:rPr>
          <w:sz w:val="16"/>
          <w:lang w:val="en-US"/>
        </w:rPr>
        <w:t>":true,</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t>"</w:t>
      </w:r>
      <w:proofErr w:type="gramStart"/>
      <w:r w:rsidRPr="008042E3">
        <w:rPr>
          <w:sz w:val="16"/>
          <w:lang w:val="en-US"/>
        </w:rPr>
        <w:t>adhocChatSupported</w:t>
      </w:r>
      <w:proofErr w:type="gramEnd"/>
      <w:r w:rsidRPr="008042E3">
        <w:rPr>
          <w:sz w:val="16"/>
          <w:lang w:val="en-US"/>
        </w:rPr>
        <w:t>":false,</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t>"</w:t>
      </w:r>
      <w:proofErr w:type="gramStart"/>
      <w:r w:rsidRPr="008042E3">
        <w:rPr>
          <w:sz w:val="16"/>
          <w:lang w:val="en-US"/>
        </w:rPr>
        <w:t>duration</w:t>
      </w:r>
      <w:proofErr w:type="gramEnd"/>
      <w:r w:rsidRPr="008042E3">
        <w:rPr>
          <w:sz w:val="16"/>
          <w:lang w:val="en-US"/>
        </w:rPr>
        <w:t>":</w:t>
      </w:r>
      <w:r w:rsidR="00755988">
        <w:rPr>
          <w:sz w:val="16"/>
          <w:lang w:val="en-US"/>
        </w:rPr>
        <w:t>5000</w:t>
      </w:r>
      <w:r w:rsidRPr="008042E3">
        <w:rPr>
          <w:sz w:val="16"/>
          <w:lang w:val="en-US"/>
        </w:rPr>
        <w:t>,</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r>
      <w:r w:rsidRPr="008042E3">
        <w:rPr>
          <w:sz w:val="16"/>
          <w:lang w:val="en-US"/>
        </w:rPr>
        <w:tab/>
        <w:t>"</w:t>
      </w:r>
      <w:proofErr w:type="gramStart"/>
      <w:r w:rsidRPr="008042E3">
        <w:rPr>
          <w:sz w:val="16"/>
          <w:lang w:val="en-US"/>
        </w:rPr>
        <w:t>clientCorrelator</w:t>
      </w:r>
      <w:proofErr w:type="gramEnd"/>
      <w:r w:rsidRPr="008042E3">
        <w:rPr>
          <w:sz w:val="16"/>
          <w:lang w:val="en-US"/>
        </w:rPr>
        <w:t>":"12345"</w:t>
      </w:r>
    </w:p>
    <w:p w:rsidR="008042E3" w:rsidRPr="008042E3" w:rsidRDefault="008042E3" w:rsidP="008042E3">
      <w:pPr>
        <w:pBdr>
          <w:top w:val="single" w:sz="4" w:space="1" w:color="auto"/>
          <w:left w:val="single" w:sz="4" w:space="4" w:color="auto"/>
          <w:bottom w:val="single" w:sz="4" w:space="1" w:color="auto"/>
          <w:right w:val="single" w:sz="4" w:space="4" w:color="auto"/>
        </w:pBdr>
        <w:rPr>
          <w:sz w:val="16"/>
          <w:lang w:val="en-US"/>
        </w:rPr>
      </w:pPr>
      <w:r w:rsidRPr="008042E3">
        <w:rPr>
          <w:sz w:val="16"/>
          <w:lang w:val="en-US"/>
        </w:rPr>
        <w:tab/>
        <w:t>}</w:t>
      </w:r>
    </w:p>
    <w:p w:rsidR="009152BA" w:rsidRDefault="008042E3" w:rsidP="00E73B9F">
      <w:pPr>
        <w:spacing w:before="0" w:after="0"/>
        <w:jc w:val="left"/>
        <w:rPr>
          <w:lang w:val="en-US"/>
        </w:rPr>
      </w:pPr>
      <w:r>
        <w:rPr>
          <w:sz w:val="16"/>
          <w:lang w:val="en-US"/>
        </w:rPr>
        <w:t>}</w:t>
      </w:r>
    </w:p>
    <w:p w:rsidR="00623FCB" w:rsidRDefault="008041C6" w:rsidP="00623FCB">
      <w:pPr>
        <w:spacing w:before="0" w:after="0"/>
        <w:rPr>
          <w:lang w:val="en-US"/>
        </w:rPr>
      </w:pPr>
      <w:r>
        <w:rPr>
          <w:lang w:val="en-US"/>
        </w:rPr>
        <w:t>If everything goes right, t</w:t>
      </w:r>
      <w:r w:rsidR="00E73B9F">
        <w:rPr>
          <w:lang w:val="en-US"/>
        </w:rPr>
        <w:t xml:space="preserve">he </w:t>
      </w:r>
      <w:r w:rsidR="00B81CB1">
        <w:rPr>
          <w:lang w:val="en-US"/>
        </w:rPr>
        <w:t>interface</w:t>
      </w:r>
      <w:r w:rsidR="00E73B9F">
        <w:rPr>
          <w:lang w:val="en-US"/>
        </w:rPr>
        <w:t xml:space="preserve"> responds with code “201 Created”. </w:t>
      </w:r>
      <w:r w:rsidR="009152BA">
        <w:rPr>
          <w:lang w:val="en-US"/>
        </w:rPr>
        <w:t xml:space="preserve">The </w:t>
      </w:r>
      <w:r w:rsidR="00E73B9F">
        <w:rPr>
          <w:lang w:val="en-US"/>
        </w:rPr>
        <w:t xml:space="preserve">response </w:t>
      </w:r>
      <w:r w:rsidR="009152BA">
        <w:rPr>
          <w:lang w:val="en-US"/>
        </w:rPr>
        <w:t xml:space="preserve">body </w:t>
      </w:r>
      <w:r w:rsidR="00E73B9F">
        <w:rPr>
          <w:lang w:val="en-US"/>
        </w:rPr>
        <w:t xml:space="preserve">contains </w:t>
      </w:r>
      <w:r>
        <w:rPr>
          <w:lang w:val="en-US"/>
        </w:rPr>
        <w:t>the same structure, but a new field appeared. Called ‘resourceURL’, this is the identifier of the subscription</w:t>
      </w:r>
      <w:r w:rsidR="00813A71">
        <w:rPr>
          <w:lang w:val="en-US"/>
        </w:rPr>
        <w:t xml:space="preserve"> (for instance: “</w:t>
      </w:r>
      <w:proofErr w:type="gramStart"/>
      <w:r w:rsidR="00813A71" w:rsidRPr="001C232D">
        <w:rPr>
          <w:sz w:val="16"/>
          <w:lang w:val="en-US"/>
        </w:rPr>
        <w:t>http:</w:t>
      </w:r>
      <w:proofErr w:type="gramEnd"/>
      <w:r w:rsidR="00813A71" w:rsidRPr="001C232D">
        <w:rPr>
          <w:sz w:val="16"/>
          <w:lang w:val="en-US"/>
        </w:rPr>
        <w:t>//</w:t>
      </w:r>
      <w:r w:rsidR="00813A71" w:rsidRPr="00870204">
        <w:rPr>
          <w:sz w:val="16"/>
          <w:lang w:val="en-US"/>
        </w:rPr>
        <w:t>&lt;</w:t>
      </w:r>
      <w:r w:rsidR="00541431">
        <w:rPr>
          <w:sz w:val="16"/>
          <w:lang w:val="en-US"/>
        </w:rPr>
        <w:t>REST_ip</w:t>
      </w:r>
      <w:r w:rsidR="00813A71" w:rsidRPr="00870204">
        <w:rPr>
          <w:sz w:val="16"/>
          <w:lang w:val="en-US"/>
        </w:rPr>
        <w:t>&gt;</w:t>
      </w:r>
      <w:r w:rsidR="00813A71" w:rsidRPr="001C232D">
        <w:rPr>
          <w:sz w:val="16"/>
          <w:lang w:val="en-US"/>
        </w:rPr>
        <w:t>/netapi/chat/v1/</w:t>
      </w:r>
      <w:r w:rsidR="00504E68" w:rsidRPr="005A31EE">
        <w:rPr>
          <w:sz w:val="16"/>
          <w:lang w:val="en-US"/>
        </w:rPr>
        <w:t>tel%3A%2B33611223355</w:t>
      </w:r>
      <w:r w:rsidR="00813A71" w:rsidRPr="001C232D">
        <w:rPr>
          <w:sz w:val="16"/>
          <w:lang w:val="en-US"/>
        </w:rPr>
        <w:t>/subscriptions/814838ba-d773-4753-60d3684f6c</w:t>
      </w:r>
      <w:r w:rsidR="00813A71">
        <w:rPr>
          <w:sz w:val="16"/>
          <w:lang w:val="en-US"/>
        </w:rPr>
        <w:t>a”)</w:t>
      </w:r>
      <w:r>
        <w:rPr>
          <w:lang w:val="en-US"/>
        </w:rPr>
        <w:t xml:space="preserve">. It will </w:t>
      </w:r>
      <w:r w:rsidR="00BE704E">
        <w:rPr>
          <w:lang w:val="en-US"/>
        </w:rPr>
        <w:t>b</w:t>
      </w:r>
      <w:r>
        <w:rPr>
          <w:lang w:val="en-US"/>
        </w:rPr>
        <w:t xml:space="preserve">e needed when the </w:t>
      </w:r>
      <w:r w:rsidR="0034266C">
        <w:rPr>
          <w:lang w:val="en-US"/>
        </w:rPr>
        <w:t>REST client</w:t>
      </w:r>
      <w:r>
        <w:rPr>
          <w:lang w:val="en-US"/>
        </w:rPr>
        <w:t xml:space="preserve"> will ask to unsubscribe the notification.</w:t>
      </w:r>
    </w:p>
    <w:p w:rsidR="008041C6" w:rsidRDefault="008041C6" w:rsidP="00E73B9F">
      <w:pPr>
        <w:spacing w:before="0" w:after="0"/>
        <w:jc w:val="left"/>
        <w:rPr>
          <w:lang w:val="en-US"/>
        </w:rPr>
      </w:pPr>
    </w:p>
    <w:p w:rsidR="00E73B9F" w:rsidRDefault="00E73B9F" w:rsidP="00E73B9F">
      <w:pPr>
        <w:spacing w:before="0" w:after="0"/>
        <w:jc w:val="left"/>
        <w:rPr>
          <w:highlight w:val="yellow"/>
          <w:lang w:val="en-US"/>
        </w:rPr>
      </w:pPr>
    </w:p>
    <w:p w:rsidR="00623FCB" w:rsidRDefault="00E73B9F" w:rsidP="00623FCB">
      <w:pPr>
        <w:pStyle w:val="Titre3"/>
        <w:rPr>
          <w:lang w:val="en-US"/>
        </w:rPr>
      </w:pPr>
      <w:bookmarkStart w:id="33" w:name="_Toc367807029"/>
      <w:r w:rsidRPr="00F753B3">
        <w:rPr>
          <w:lang w:val="en-US"/>
        </w:rPr>
        <w:t>Chat session creation</w:t>
      </w:r>
      <w:bookmarkEnd w:id="33"/>
    </w:p>
    <w:p w:rsidR="00623FCB" w:rsidRDefault="005D4346" w:rsidP="00623FCB">
      <w:pPr>
        <w:rPr>
          <w:lang w:val="en-US"/>
        </w:rPr>
      </w:pPr>
      <w:r>
        <w:rPr>
          <w:lang w:val="en-US"/>
        </w:rPr>
        <w:t>The next step is to create the chat session. This is done by a POST request to the URL:</w:t>
      </w:r>
    </w:p>
    <w:p w:rsidR="005D4346" w:rsidRDefault="005D4346" w:rsidP="005D4346">
      <w:pPr>
        <w:rPr>
          <w:sz w:val="18"/>
          <w:lang w:val="en-US"/>
        </w:rPr>
      </w:pPr>
      <w:r w:rsidRPr="00E73B9F">
        <w:rPr>
          <w:sz w:val="18"/>
          <w:lang w:val="en-US"/>
        </w:rPr>
        <w:t>http://</w:t>
      </w:r>
      <w:r w:rsidRPr="00E73B9F">
        <w:rPr>
          <w:i/>
          <w:sz w:val="18"/>
          <w:lang w:val="en-US"/>
        </w:rPr>
        <w:t>&lt;</w:t>
      </w:r>
      <w:r w:rsidR="00541431">
        <w:rPr>
          <w:i/>
          <w:sz w:val="18"/>
          <w:lang w:val="en-US"/>
        </w:rPr>
        <w:t>REST_ip</w:t>
      </w:r>
      <w:r w:rsidRPr="00E73B9F">
        <w:rPr>
          <w:i/>
          <w:sz w:val="18"/>
          <w:lang w:val="en-US"/>
        </w:rPr>
        <w:t>&gt;</w:t>
      </w:r>
      <w:r w:rsidRPr="00E73B9F">
        <w:rPr>
          <w:sz w:val="18"/>
          <w:lang w:val="en-US"/>
        </w:rPr>
        <w:t>/netapi/chat/v1/</w:t>
      </w:r>
      <w:r w:rsidR="00504E68" w:rsidRPr="005A31EE">
        <w:rPr>
          <w:sz w:val="16"/>
          <w:lang w:val="en-US"/>
        </w:rPr>
        <w:t>tel%3A%2B33611223355</w:t>
      </w:r>
      <w:r w:rsidRPr="00E73B9F">
        <w:rPr>
          <w:sz w:val="18"/>
          <w:lang w:val="en-US"/>
        </w:rPr>
        <w:t>/</w:t>
      </w:r>
      <w:r w:rsidR="00623FCB" w:rsidRPr="00623FCB">
        <w:rPr>
          <w:sz w:val="18"/>
          <w:lang w:val="en-US"/>
        </w:rPr>
        <w:t>oneToOne/</w:t>
      </w:r>
      <w:r w:rsidR="005A14C7" w:rsidRPr="007D7C67">
        <w:rPr>
          <w:sz w:val="16"/>
        </w:rPr>
        <w:t>tel%3A%2B33611223355</w:t>
      </w:r>
    </w:p>
    <w:p w:rsidR="005D4346" w:rsidRPr="00E73B9F" w:rsidRDefault="00623FCB" w:rsidP="005D4346">
      <w:pPr>
        <w:rPr>
          <w:lang w:val="en-US"/>
        </w:rPr>
      </w:pPr>
      <w:r w:rsidRPr="00623FCB">
        <w:rPr>
          <w:lang w:val="en-US"/>
        </w:rPr>
        <w:t xml:space="preserve">Where </w:t>
      </w:r>
      <w:hyperlink r:id="rId21" w:history="1">
        <w:r w:rsidR="00BE342A" w:rsidRPr="00BE342A">
          <w:rPr>
            <w:rStyle w:val="Lienhypertexte"/>
          </w:rPr>
          <w:t>tel:</w:t>
        </w:r>
        <w:r w:rsidR="00BE704E" w:rsidRPr="00D777B1">
          <w:rPr>
            <w:rStyle w:val="Lienhypertexte"/>
          </w:rPr>
          <w:t>+</w:t>
        </w:r>
        <w:r w:rsidR="00BE342A" w:rsidRPr="00BE342A">
          <w:rPr>
            <w:rStyle w:val="Lienhypertexte"/>
          </w:rPr>
          <w:t>33611223355</w:t>
        </w:r>
      </w:hyperlink>
      <w:r w:rsidR="00BE342A" w:rsidRPr="00BE342A">
        <w:rPr>
          <w:lang w:val="en-US"/>
        </w:rPr>
        <w:t xml:space="preserve"> is the caller and tel</w:t>
      </w:r>
      <w:proofErr w:type="gramStart"/>
      <w:r w:rsidR="00BE342A" w:rsidRPr="00BE342A">
        <w:rPr>
          <w:lang w:val="en-US"/>
        </w:rPr>
        <w:t>:+</w:t>
      </w:r>
      <w:proofErr w:type="gramEnd"/>
      <w:r w:rsidR="00BE342A" w:rsidRPr="00BE342A">
        <w:rPr>
          <w:lang w:val="en-US"/>
        </w:rPr>
        <w:t>336112233</w:t>
      </w:r>
      <w:r w:rsidR="00973647">
        <w:rPr>
          <w:lang w:val="en-US"/>
        </w:rPr>
        <w:t>44</w:t>
      </w:r>
      <w:r w:rsidRPr="00623FCB">
        <w:rPr>
          <w:lang w:val="en-US"/>
        </w:rPr>
        <w:t xml:space="preserve">is the called phone number in the chat session </w:t>
      </w:r>
    </w:p>
    <w:p w:rsidR="00623FCB" w:rsidRDefault="00623FCB" w:rsidP="00623FCB">
      <w:pPr>
        <w:rPr>
          <w:lang w:val="en-US"/>
        </w:rPr>
      </w:pPr>
    </w:p>
    <w:p w:rsidR="00623FCB" w:rsidRPr="00497856" w:rsidRDefault="00D30982" w:rsidP="00623FCB">
      <w:r>
        <w:rPr>
          <w:lang w:val="en-US"/>
        </w:rPr>
        <w:t xml:space="preserve">The content of the request must be a “chatSessionInformation” structure (as describe on </w:t>
      </w:r>
      <w:r w:rsidR="00BE342A">
        <w:rPr>
          <w:lang w:val="en-US"/>
        </w:rPr>
        <w:fldChar w:fldCharType="begin"/>
      </w:r>
      <w:r>
        <w:rPr>
          <w:lang w:val="en-US"/>
        </w:rPr>
        <w:instrText xml:space="preserve"> REF _Ref365297749 \r \h </w:instrText>
      </w:r>
      <w:r w:rsidR="00BE342A">
        <w:rPr>
          <w:lang w:val="en-US"/>
        </w:rPr>
      </w:r>
      <w:r w:rsidR="00BE342A">
        <w:rPr>
          <w:lang w:val="en-US"/>
        </w:rPr>
        <w:fldChar w:fldCharType="separate"/>
      </w:r>
      <w:r w:rsidR="00565D4F">
        <w:rPr>
          <w:lang w:val="en-US"/>
        </w:rPr>
        <w:t>5.2.2.2</w:t>
      </w:r>
      <w:r w:rsidR="00BE342A">
        <w:rPr>
          <w:lang w:val="en-US"/>
        </w:rPr>
        <w:fldChar w:fldCharType="end"/>
      </w:r>
      <w:r w:rsidR="009337E2">
        <w:rPr>
          <w:lang w:val="en-US"/>
        </w:rPr>
        <w:t xml:space="preserve">). </w:t>
      </w:r>
      <w:r w:rsidR="00BE342A" w:rsidRPr="00BE342A">
        <w:t>For instance, in XML format</w:t>
      </w:r>
      <w:r>
        <w:rPr>
          <w:lang w:val="en-US"/>
        </w:rPr>
        <w: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proofErr w:type="gramStart"/>
      <w:r w:rsidRPr="00172720">
        <w:rPr>
          <w:sz w:val="16"/>
        </w:rPr>
        <w:t>&lt;?xml</w:t>
      </w:r>
      <w:proofErr w:type="gramEnd"/>
      <w:r w:rsidRPr="00172720">
        <w:rPr>
          <w:sz w:val="16"/>
        </w:rPr>
        <w:t xml:space="preserve"> version="1.0" encoding="UTF-8"?&gt;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r w:rsidRPr="00172720">
        <w:rPr>
          <w:sz w:val="16"/>
        </w:rPr>
        <w:t>&lt;chat:chatSessionInformation xmlns:chat="urn:oma:xml:rest:netapi:chat:1"&gt;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r w:rsidRPr="00172720">
        <w:rPr>
          <w:sz w:val="16"/>
        </w:rPr>
        <w:t xml:space="preserve">   &lt;</w:t>
      </w:r>
      <w:proofErr w:type="gramStart"/>
      <w:r w:rsidRPr="00172720">
        <w:rPr>
          <w:sz w:val="16"/>
        </w:rPr>
        <w:t>subject&gt;</w:t>
      </w:r>
      <w:proofErr w:type="gramEnd"/>
      <w:r w:rsidRPr="00172720">
        <w:rPr>
          <w:sz w:val="16"/>
        </w:rPr>
        <w:t>Dinner tonight&lt;/subject&gt;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r w:rsidRPr="00172720">
        <w:rPr>
          <w:sz w:val="16"/>
        </w:rPr>
        <w:t xml:space="preserve">   &lt;</w:t>
      </w:r>
      <w:proofErr w:type="gramStart"/>
      <w:r w:rsidRPr="00172720">
        <w:rPr>
          <w:sz w:val="16"/>
        </w:rPr>
        <w:t>originatorAddress&gt;</w:t>
      </w:r>
      <w:proofErr w:type="gramEnd"/>
      <w:r w:rsidRPr="00172720">
        <w:rPr>
          <w:sz w:val="16"/>
        </w:rPr>
        <w:t>tel:+33611223355&lt;/originatorAddress&gt;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r w:rsidRPr="00172720">
        <w:rPr>
          <w:sz w:val="16"/>
        </w:rPr>
        <w:t xml:space="preserve">   &lt;</w:t>
      </w:r>
      <w:proofErr w:type="gramStart"/>
      <w:r w:rsidRPr="00172720">
        <w:rPr>
          <w:sz w:val="16"/>
        </w:rPr>
        <w:t>originatorName&gt;</w:t>
      </w:r>
      <w:proofErr w:type="gramEnd"/>
      <w:r w:rsidRPr="00172720">
        <w:rPr>
          <w:sz w:val="16"/>
        </w:rPr>
        <w:t>Alice&lt;/originatorName&gt;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r w:rsidRPr="00172720">
        <w:rPr>
          <w:sz w:val="16"/>
        </w:rPr>
        <w:t xml:space="preserve">   &lt;</w:t>
      </w:r>
      <w:proofErr w:type="gramStart"/>
      <w:r w:rsidRPr="00172720">
        <w:rPr>
          <w:sz w:val="16"/>
        </w:rPr>
        <w:t>tParticipantAddress&gt;</w:t>
      </w:r>
      <w:proofErr w:type="gramEnd"/>
      <w:r w:rsidRPr="00172720">
        <w:rPr>
          <w:sz w:val="16"/>
        </w:rPr>
        <w:t>tel:+33611223344&lt;/tParticipantAddress&gt;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r w:rsidRPr="00172720">
        <w:rPr>
          <w:sz w:val="16"/>
        </w:rPr>
        <w:t xml:space="preserve">   &lt;</w:t>
      </w:r>
      <w:proofErr w:type="gramStart"/>
      <w:r w:rsidRPr="00172720">
        <w:rPr>
          <w:sz w:val="16"/>
        </w:rPr>
        <w:t>tParticipantName&gt;</w:t>
      </w:r>
      <w:proofErr w:type="gramEnd"/>
      <w:r w:rsidRPr="00172720">
        <w:rPr>
          <w:sz w:val="16"/>
        </w:rPr>
        <w:t>Bob&lt;/tParticipantName&gt;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r w:rsidRPr="00172720">
        <w:rPr>
          <w:sz w:val="16"/>
        </w:rPr>
        <w:t xml:space="preserve">   &lt;</w:t>
      </w:r>
      <w:proofErr w:type="gramStart"/>
      <w:r w:rsidRPr="00172720">
        <w:rPr>
          <w:sz w:val="16"/>
        </w:rPr>
        <w:t>clientCorrelator&gt;</w:t>
      </w:r>
      <w:proofErr w:type="gramEnd"/>
      <w:r w:rsidRPr="00172720">
        <w:rPr>
          <w:sz w:val="16"/>
        </w:rPr>
        <w:t>23456&lt;/clientCorrelator&gt;</w:t>
      </w:r>
    </w:p>
    <w:p w:rsidR="00172720" w:rsidRPr="00172720" w:rsidRDefault="00172720" w:rsidP="00172720">
      <w:pPr>
        <w:pBdr>
          <w:top w:val="single" w:sz="4" w:space="1" w:color="auto"/>
          <w:left w:val="single" w:sz="4" w:space="4" w:color="auto"/>
          <w:bottom w:val="single" w:sz="4" w:space="1" w:color="auto"/>
          <w:right w:val="single" w:sz="4" w:space="4" w:color="auto"/>
        </w:pBdr>
        <w:rPr>
          <w:sz w:val="16"/>
        </w:rPr>
      </w:pPr>
      <w:r w:rsidRPr="00172720">
        <w:rPr>
          <w:sz w:val="16"/>
        </w:rPr>
        <w:t>&lt;/</w:t>
      </w:r>
      <w:proofErr w:type="gramStart"/>
      <w:r w:rsidRPr="00172720">
        <w:rPr>
          <w:sz w:val="16"/>
        </w:rPr>
        <w:t>chat:</w:t>
      </w:r>
      <w:proofErr w:type="gramEnd"/>
      <w:r w:rsidRPr="00172720">
        <w:rPr>
          <w:sz w:val="16"/>
        </w:rPr>
        <w:t>chatSessionInformation&gt;</w:t>
      </w:r>
    </w:p>
    <w:p w:rsidR="00623FCB" w:rsidRDefault="00623FCB" w:rsidP="00623FCB">
      <w:pPr>
        <w:rPr>
          <w:lang w:val="en-US"/>
        </w:rPr>
      </w:pPr>
    </w:p>
    <w:p w:rsidR="00623FCB" w:rsidRDefault="00F9742A" w:rsidP="00623FCB">
      <w:pPr>
        <w:rPr>
          <w:lang w:val="en-US"/>
        </w:rPr>
      </w:pPr>
      <w:r>
        <w:rPr>
          <w:lang w:val="en-US"/>
        </w:rPr>
        <w:t xml:space="preserve">Be aware that the </w:t>
      </w:r>
      <w:r w:rsidR="00493088">
        <w:rPr>
          <w:lang w:val="en-US"/>
        </w:rPr>
        <w:t xml:space="preserve">caller and the called </w:t>
      </w:r>
      <w:r>
        <w:rPr>
          <w:lang w:val="en-US"/>
        </w:rPr>
        <w:t xml:space="preserve">parameters must be the same between the URL and in the request </w:t>
      </w:r>
      <w:proofErr w:type="gramStart"/>
      <w:r>
        <w:rPr>
          <w:lang w:val="en-US"/>
        </w:rPr>
        <w:t>content,</w:t>
      </w:r>
      <w:proofErr w:type="gramEnd"/>
      <w:r>
        <w:rPr>
          <w:lang w:val="en-US"/>
        </w:rPr>
        <w:t xml:space="preserve"> otherwise an error is thrown by the </w:t>
      </w:r>
      <w:r w:rsidR="004E396E">
        <w:rPr>
          <w:lang w:val="en-US"/>
        </w:rPr>
        <w:t>interface</w:t>
      </w:r>
      <w:r>
        <w:rPr>
          <w:lang w:val="en-US"/>
        </w:rPr>
        <w:t>.</w:t>
      </w:r>
    </w:p>
    <w:p w:rsidR="00623FCB" w:rsidRDefault="00623FCB" w:rsidP="00623FCB">
      <w:pPr>
        <w:rPr>
          <w:lang w:val="en-US"/>
        </w:rPr>
      </w:pPr>
    </w:p>
    <w:p w:rsidR="00623FCB" w:rsidRPr="00DB0A37" w:rsidRDefault="00BE342A" w:rsidP="00623FCB">
      <w:r w:rsidRPr="00BE342A">
        <w:t>The same request could be sent in JSON format:</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 xml:space="preserve">{"chatSessionInformation": </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ab/>
        <w:t>{</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ab/>
      </w:r>
      <w:r w:rsidRPr="00E74B25">
        <w:rPr>
          <w:sz w:val="16"/>
          <w:lang w:val="en-US"/>
        </w:rPr>
        <w:tab/>
        <w:t>"</w:t>
      </w:r>
      <w:proofErr w:type="gramStart"/>
      <w:r w:rsidRPr="00E74B25">
        <w:rPr>
          <w:sz w:val="16"/>
          <w:lang w:val="en-US"/>
        </w:rPr>
        <w:t>subject</w:t>
      </w:r>
      <w:proofErr w:type="gramEnd"/>
      <w:r w:rsidRPr="00E74B25">
        <w:rPr>
          <w:sz w:val="16"/>
          <w:lang w:val="en-US"/>
        </w:rPr>
        <w:t>": "Dinner tonight",</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ab/>
      </w:r>
      <w:r w:rsidRPr="00E74B25">
        <w:rPr>
          <w:sz w:val="16"/>
          <w:lang w:val="en-US"/>
        </w:rPr>
        <w:tab/>
        <w:t>"</w:t>
      </w:r>
      <w:proofErr w:type="gramStart"/>
      <w:r w:rsidRPr="00E74B25">
        <w:rPr>
          <w:sz w:val="16"/>
          <w:lang w:val="en-US"/>
        </w:rPr>
        <w:t>clientCorrelator</w:t>
      </w:r>
      <w:proofErr w:type="gramEnd"/>
      <w:r w:rsidRPr="00E74B25">
        <w:rPr>
          <w:sz w:val="16"/>
          <w:lang w:val="en-US"/>
        </w:rPr>
        <w:t>": 23456,</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ab/>
      </w:r>
      <w:r w:rsidRPr="00E74B25">
        <w:rPr>
          <w:sz w:val="16"/>
          <w:lang w:val="en-US"/>
        </w:rPr>
        <w:tab/>
        <w:t>"</w:t>
      </w:r>
      <w:proofErr w:type="gramStart"/>
      <w:r w:rsidRPr="00E74B25">
        <w:rPr>
          <w:sz w:val="16"/>
          <w:lang w:val="en-US"/>
        </w:rPr>
        <w:t>originatorAddress</w:t>
      </w:r>
      <w:proofErr w:type="gramEnd"/>
      <w:r w:rsidRPr="00E74B25">
        <w:rPr>
          <w:sz w:val="16"/>
          <w:lang w:val="en-US"/>
        </w:rPr>
        <w:t>": "tel:+33611223344",</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ab/>
      </w:r>
      <w:r w:rsidRPr="00E74B25">
        <w:rPr>
          <w:sz w:val="16"/>
          <w:lang w:val="en-US"/>
        </w:rPr>
        <w:tab/>
        <w:t>"</w:t>
      </w:r>
      <w:proofErr w:type="gramStart"/>
      <w:r w:rsidRPr="00E74B25">
        <w:rPr>
          <w:sz w:val="16"/>
          <w:lang w:val="en-US"/>
        </w:rPr>
        <w:t>originatorName</w:t>
      </w:r>
      <w:proofErr w:type="gramEnd"/>
      <w:r w:rsidRPr="00E74B25">
        <w:rPr>
          <w:sz w:val="16"/>
          <w:lang w:val="en-US"/>
        </w:rPr>
        <w:t>": "Alice",</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ab/>
      </w:r>
      <w:r w:rsidRPr="00E74B25">
        <w:rPr>
          <w:sz w:val="16"/>
          <w:lang w:val="en-US"/>
        </w:rPr>
        <w:tab/>
        <w:t>"</w:t>
      </w:r>
      <w:proofErr w:type="gramStart"/>
      <w:r w:rsidRPr="00E74B25">
        <w:rPr>
          <w:sz w:val="16"/>
          <w:lang w:val="en-US"/>
        </w:rPr>
        <w:t>tParticipantAddress</w:t>
      </w:r>
      <w:proofErr w:type="gramEnd"/>
      <w:r w:rsidRPr="00E74B25">
        <w:rPr>
          <w:sz w:val="16"/>
          <w:lang w:val="en-US"/>
        </w:rPr>
        <w:t>": "tel:+33611223355",</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ab/>
      </w:r>
      <w:r w:rsidRPr="00E74B25">
        <w:rPr>
          <w:sz w:val="16"/>
          <w:lang w:val="en-US"/>
        </w:rPr>
        <w:tab/>
        <w:t>"</w:t>
      </w:r>
      <w:proofErr w:type="gramStart"/>
      <w:r w:rsidRPr="00E74B25">
        <w:rPr>
          <w:sz w:val="16"/>
          <w:lang w:val="en-US"/>
        </w:rPr>
        <w:t>tParticipantName</w:t>
      </w:r>
      <w:proofErr w:type="gramEnd"/>
      <w:r w:rsidRPr="00E74B25">
        <w:rPr>
          <w:sz w:val="16"/>
          <w:lang w:val="en-US"/>
        </w:rPr>
        <w:t>": "Bob"</w:t>
      </w:r>
    </w:p>
    <w:p w:rsidR="00E74B25" w:rsidRPr="00E74B25" w:rsidRDefault="00E74B25" w:rsidP="00E74B25">
      <w:pPr>
        <w:pBdr>
          <w:top w:val="single" w:sz="4" w:space="1" w:color="auto"/>
          <w:left w:val="single" w:sz="4" w:space="4" w:color="auto"/>
          <w:bottom w:val="single" w:sz="4" w:space="1" w:color="auto"/>
          <w:right w:val="single" w:sz="4" w:space="4" w:color="auto"/>
        </w:pBdr>
        <w:rPr>
          <w:sz w:val="16"/>
          <w:lang w:val="en-US"/>
        </w:rPr>
      </w:pPr>
      <w:r w:rsidRPr="00E74B25">
        <w:rPr>
          <w:sz w:val="16"/>
          <w:lang w:val="en-US"/>
        </w:rPr>
        <w:tab/>
        <w:t>}</w:t>
      </w:r>
    </w:p>
    <w:p w:rsidR="00730BC9" w:rsidRDefault="00E74B25" w:rsidP="00730BC9">
      <w:pPr>
        <w:spacing w:before="0" w:after="0"/>
        <w:rPr>
          <w:lang w:val="en-US"/>
        </w:rPr>
      </w:pPr>
      <w:proofErr w:type="gramStart"/>
      <w:r w:rsidRPr="00E74B25">
        <w:rPr>
          <w:sz w:val="16"/>
          <w:lang w:val="en-US"/>
        </w:rPr>
        <w:t>}</w:t>
      </w:r>
      <w:r w:rsidR="00730BC9">
        <w:rPr>
          <w:lang w:val="en-US"/>
        </w:rPr>
        <w:t>If</w:t>
      </w:r>
      <w:proofErr w:type="gramEnd"/>
      <w:r w:rsidR="00730BC9">
        <w:rPr>
          <w:lang w:val="en-US"/>
        </w:rPr>
        <w:t xml:space="preserve"> everything goes right, the </w:t>
      </w:r>
      <w:r w:rsidR="003803DE">
        <w:rPr>
          <w:lang w:val="en-US"/>
        </w:rPr>
        <w:t>interface</w:t>
      </w:r>
      <w:r w:rsidR="00730BC9">
        <w:rPr>
          <w:lang w:val="en-US"/>
        </w:rPr>
        <w:t xml:space="preserve"> responds with code “201 Created”. The response body contains the same stru</w:t>
      </w:r>
      <w:r w:rsidR="009337E2">
        <w:rPr>
          <w:lang w:val="en-US"/>
        </w:rPr>
        <w:t>cture, but a new field appeared,</w:t>
      </w:r>
      <w:r w:rsidR="00730BC9">
        <w:rPr>
          <w:lang w:val="en-US"/>
        </w:rPr>
        <w:t xml:space="preserve"> </w:t>
      </w:r>
      <w:r w:rsidR="009337E2">
        <w:rPr>
          <w:lang w:val="en-US"/>
        </w:rPr>
        <w:t>c</w:t>
      </w:r>
      <w:r w:rsidR="00730BC9">
        <w:rPr>
          <w:lang w:val="en-US"/>
        </w:rPr>
        <w:t>alled ‘resourceURL’. This time, this is the identifier of the chat session. It must be provided in the next requests, and will be included in the events occurring in the chat session.</w:t>
      </w:r>
    </w:p>
    <w:p w:rsidR="00E73B9F" w:rsidRPr="00F839A6" w:rsidRDefault="00E73B9F" w:rsidP="00E73B9F">
      <w:pPr>
        <w:spacing w:before="0" w:after="0"/>
        <w:jc w:val="left"/>
        <w:rPr>
          <w:lang w:val="en-US"/>
        </w:rPr>
      </w:pPr>
    </w:p>
    <w:p w:rsidR="00730BC9" w:rsidRPr="00F839A6" w:rsidRDefault="00623FCB" w:rsidP="00E73B9F">
      <w:pPr>
        <w:spacing w:before="0" w:after="0"/>
        <w:jc w:val="left"/>
        <w:rPr>
          <w:lang w:val="en-US"/>
        </w:rPr>
      </w:pPr>
      <w:r w:rsidRPr="00F839A6">
        <w:rPr>
          <w:lang w:val="en-US"/>
        </w:rPr>
        <w:t xml:space="preserve">Shortly after the chat session creation, the </w:t>
      </w:r>
      <w:r w:rsidR="0034266C" w:rsidRPr="00F839A6">
        <w:rPr>
          <w:lang w:val="en-US"/>
        </w:rPr>
        <w:t>REST client</w:t>
      </w:r>
      <w:r w:rsidRPr="00F839A6">
        <w:rPr>
          <w:lang w:val="en-US"/>
        </w:rPr>
        <w:t xml:space="preserve"> will be notified with an event of type ChatEventNotification with the eventType ‘Accepted’. An example of such event could be:</w:t>
      </w:r>
    </w:p>
    <w:p w:rsidR="001D46E6" w:rsidRPr="00F839A6" w:rsidRDefault="001D46E6" w:rsidP="001D46E6">
      <w:pPr>
        <w:pBdr>
          <w:top w:val="single" w:sz="4" w:space="1" w:color="auto"/>
          <w:left w:val="single" w:sz="4" w:space="4" w:color="auto"/>
          <w:bottom w:val="single" w:sz="4" w:space="1" w:color="auto"/>
          <w:right w:val="single" w:sz="4" w:space="4" w:color="auto"/>
        </w:pBdr>
        <w:rPr>
          <w:sz w:val="16"/>
          <w:lang w:val="en-US"/>
        </w:rPr>
      </w:pPr>
      <w:proofErr w:type="gramStart"/>
      <w:r w:rsidRPr="00F839A6">
        <w:rPr>
          <w:sz w:val="16"/>
          <w:lang w:val="en-US"/>
        </w:rPr>
        <w:t>&lt;?xml</w:t>
      </w:r>
      <w:proofErr w:type="gramEnd"/>
      <w:r w:rsidRPr="00F839A6">
        <w:rPr>
          <w:sz w:val="16"/>
          <w:lang w:val="en-US"/>
        </w:rPr>
        <w:t xml:space="preserve"> version="1.0" encoding="UTF-8"?&gt;</w:t>
      </w:r>
    </w:p>
    <w:p w:rsidR="00623FCB" w:rsidRPr="00F839A6" w:rsidRDefault="00623FCB" w:rsidP="00623FCB">
      <w:pPr>
        <w:pBdr>
          <w:top w:val="single" w:sz="4" w:space="1" w:color="auto"/>
          <w:left w:val="single" w:sz="4" w:space="4" w:color="auto"/>
          <w:bottom w:val="single" w:sz="4" w:space="1" w:color="auto"/>
          <w:right w:val="single" w:sz="4" w:space="4" w:color="auto"/>
        </w:pBdr>
        <w:rPr>
          <w:sz w:val="16"/>
          <w:lang w:val="en-US"/>
        </w:rPr>
      </w:pPr>
      <w:r w:rsidRPr="00F839A6">
        <w:rPr>
          <w:sz w:val="16"/>
          <w:lang w:val="en-US"/>
        </w:rPr>
        <w:t>&lt;chat</w:t>
      </w:r>
      <w:proofErr w:type="gramStart"/>
      <w:r w:rsidRPr="00F839A6">
        <w:rPr>
          <w:sz w:val="16"/>
          <w:lang w:val="en-US"/>
        </w:rPr>
        <w:t>:chatEventNotification</w:t>
      </w:r>
      <w:proofErr w:type="gramEnd"/>
      <w:r w:rsidRPr="00F839A6">
        <w:rPr>
          <w:sz w:val="16"/>
          <w:lang w:val="en-US"/>
        </w:rPr>
        <w:t xml:space="preserve"> xmlns:chat="urn:oma:xml:rest:netapi:chat:1"&gt;</w:t>
      </w:r>
    </w:p>
    <w:p w:rsidR="00623FCB" w:rsidRPr="00F839A6" w:rsidRDefault="00D044D3" w:rsidP="00623FCB">
      <w:pPr>
        <w:pBdr>
          <w:top w:val="single" w:sz="4" w:space="1" w:color="auto"/>
          <w:left w:val="single" w:sz="4" w:space="4" w:color="auto"/>
          <w:bottom w:val="single" w:sz="4" w:space="1" w:color="auto"/>
          <w:right w:val="single" w:sz="4" w:space="4" w:color="auto"/>
        </w:pBdr>
        <w:ind w:firstLine="708"/>
        <w:rPr>
          <w:sz w:val="16"/>
          <w:lang w:val="en-US"/>
        </w:rPr>
      </w:pPr>
      <w:r w:rsidRPr="007C65A8">
        <w:rPr>
          <w:sz w:val="16"/>
          <w:lang w:val="en-US"/>
        </w:rPr>
        <w:t xml:space="preserve">  &lt;</w:t>
      </w:r>
      <w:proofErr w:type="gramStart"/>
      <w:r w:rsidRPr="007C65A8">
        <w:rPr>
          <w:sz w:val="16"/>
          <w:lang w:val="en-US"/>
        </w:rPr>
        <w:t>callBackData&gt;</w:t>
      </w:r>
      <w:proofErr w:type="gramEnd"/>
      <w:r w:rsidRPr="007C65A8">
        <w:rPr>
          <w:sz w:val="16"/>
          <w:lang w:val="en-US"/>
        </w:rPr>
        <w:t>123&lt;/callBackData&gt;</w:t>
      </w:r>
    </w:p>
    <w:p w:rsidR="00623FCB" w:rsidRPr="00F839A6" w:rsidRDefault="00D044D3" w:rsidP="00623FCB">
      <w:pPr>
        <w:pBdr>
          <w:top w:val="single" w:sz="4" w:space="1" w:color="auto"/>
          <w:left w:val="single" w:sz="4" w:space="4" w:color="auto"/>
          <w:bottom w:val="single" w:sz="4" w:space="1" w:color="auto"/>
          <w:right w:val="single" w:sz="4" w:space="4" w:color="auto"/>
        </w:pBdr>
        <w:ind w:firstLine="708"/>
        <w:rPr>
          <w:sz w:val="16"/>
          <w:lang w:val="en-US"/>
        </w:rPr>
      </w:pPr>
      <w:r w:rsidRPr="007C65A8">
        <w:rPr>
          <w:sz w:val="16"/>
          <w:lang w:val="en-US"/>
        </w:rPr>
        <w:t xml:space="preserve">  &lt;link rel="ChatSessionInformation" href=" http://&lt;</w:t>
      </w:r>
      <w:r w:rsidRPr="007C65A8">
        <w:rPr>
          <w:i/>
          <w:sz w:val="16"/>
          <w:lang w:val="en-US"/>
        </w:rPr>
        <w:t>REST_ip</w:t>
      </w:r>
      <w:r w:rsidRPr="007C65A8">
        <w:rPr>
          <w:sz w:val="16"/>
          <w:lang w:val="en-US"/>
        </w:rPr>
        <w:t>&gt;/netapi/chat/v1/</w:t>
      </w:r>
      <w:r w:rsidR="00853FF5" w:rsidRPr="005A31EE">
        <w:rPr>
          <w:sz w:val="16"/>
          <w:lang w:val="en-US"/>
        </w:rPr>
        <w:t>tel%3A%2B33611223355</w:t>
      </w:r>
      <w:r w:rsidRPr="007C65A8">
        <w:rPr>
          <w:sz w:val="16"/>
          <w:lang w:val="en-US"/>
        </w:rPr>
        <w:t>/oneToOne/</w:t>
      </w:r>
      <w:r w:rsidR="00A85617" w:rsidRPr="00A85617">
        <w:rPr>
          <w:sz w:val="16"/>
        </w:rPr>
        <w:t xml:space="preserve"> </w:t>
      </w:r>
      <w:r w:rsidR="00A85617" w:rsidRPr="007D7C67">
        <w:rPr>
          <w:sz w:val="16"/>
        </w:rPr>
        <w:t>tel%3A%2B336112233</w:t>
      </w:r>
      <w:r w:rsidR="005D5F43">
        <w:rPr>
          <w:sz w:val="16"/>
        </w:rPr>
        <w:t>44</w:t>
      </w:r>
      <w:r w:rsidRPr="007C65A8">
        <w:rPr>
          <w:sz w:val="16"/>
          <w:lang w:val="en-US"/>
        </w:rPr>
        <w:t>/b9a06e30-c9b6-4792-8d8e-888f22411d61"/&gt;</w:t>
      </w:r>
    </w:p>
    <w:p w:rsidR="00623FCB" w:rsidRPr="00F839A6" w:rsidRDefault="00D044D3" w:rsidP="00623FCB">
      <w:pPr>
        <w:pBdr>
          <w:top w:val="single" w:sz="4" w:space="1" w:color="auto"/>
          <w:left w:val="single" w:sz="4" w:space="4" w:color="auto"/>
          <w:bottom w:val="single" w:sz="4" w:space="1" w:color="auto"/>
          <w:right w:val="single" w:sz="4" w:space="4" w:color="auto"/>
        </w:pBdr>
        <w:ind w:firstLine="708"/>
        <w:jc w:val="left"/>
        <w:rPr>
          <w:sz w:val="16"/>
          <w:lang w:val="en-US"/>
        </w:rPr>
      </w:pPr>
      <w:r w:rsidRPr="007C65A8">
        <w:rPr>
          <w:sz w:val="16"/>
          <w:lang w:val="en-US"/>
        </w:rPr>
        <w:t xml:space="preserve">  &lt;link rel="ChatNotificationSubscription" href="</w:t>
      </w:r>
      <w:proofErr w:type="gramStart"/>
      <w:r w:rsidRPr="007C65A8">
        <w:rPr>
          <w:sz w:val="16"/>
          <w:lang w:val="en-US"/>
        </w:rPr>
        <w:t>http:</w:t>
      </w:r>
      <w:proofErr w:type="gramEnd"/>
      <w:r w:rsidRPr="007C65A8">
        <w:rPr>
          <w:sz w:val="16"/>
          <w:lang w:val="en-US"/>
        </w:rPr>
        <w:t>//&lt;REST_ip&gt;/netapi/chat/v1/</w:t>
      </w:r>
      <w:r w:rsidR="0056511B" w:rsidRPr="005A31EE">
        <w:rPr>
          <w:sz w:val="16"/>
          <w:lang w:val="en-US"/>
        </w:rPr>
        <w:t>tel%3A%2B33611223355</w:t>
      </w:r>
      <w:r w:rsidRPr="007C65A8">
        <w:rPr>
          <w:sz w:val="16"/>
          <w:lang w:val="en-US"/>
        </w:rPr>
        <w:t>/subscriptions/814838ba-d773-4753-60d3684f6ca"/&gt;</w:t>
      </w:r>
    </w:p>
    <w:p w:rsidR="00623FCB" w:rsidRPr="00F839A6" w:rsidRDefault="00D044D3" w:rsidP="00623FCB">
      <w:pPr>
        <w:pBdr>
          <w:top w:val="single" w:sz="4" w:space="1" w:color="auto"/>
          <w:left w:val="single" w:sz="4" w:space="4" w:color="auto"/>
          <w:bottom w:val="single" w:sz="4" w:space="1" w:color="auto"/>
          <w:right w:val="single" w:sz="4" w:space="4" w:color="auto"/>
        </w:pBdr>
        <w:ind w:firstLine="708"/>
        <w:rPr>
          <w:sz w:val="16"/>
          <w:lang w:val="en-US"/>
        </w:rPr>
      </w:pPr>
      <w:r w:rsidRPr="007C65A8">
        <w:rPr>
          <w:sz w:val="16"/>
          <w:lang w:val="en-US"/>
        </w:rPr>
        <w:t xml:space="preserve">  &lt;</w:t>
      </w:r>
      <w:proofErr w:type="gramStart"/>
      <w:r w:rsidRPr="007C65A8">
        <w:rPr>
          <w:sz w:val="16"/>
          <w:lang w:val="en-US"/>
        </w:rPr>
        <w:t>eventType&gt;</w:t>
      </w:r>
      <w:proofErr w:type="gramEnd"/>
      <w:r w:rsidRPr="007C65A8">
        <w:rPr>
          <w:sz w:val="16"/>
          <w:lang w:val="en-US"/>
        </w:rPr>
        <w:t>Accepted&lt;/eventType&gt;</w:t>
      </w:r>
    </w:p>
    <w:p w:rsidR="00623FCB" w:rsidRPr="00F839A6" w:rsidRDefault="00D044D3" w:rsidP="00623FCB">
      <w:pPr>
        <w:pBdr>
          <w:top w:val="single" w:sz="4" w:space="1" w:color="auto"/>
          <w:left w:val="single" w:sz="4" w:space="4" w:color="auto"/>
          <w:bottom w:val="single" w:sz="4" w:space="1" w:color="auto"/>
          <w:right w:val="single" w:sz="4" w:space="4" w:color="auto"/>
        </w:pBdr>
        <w:ind w:firstLine="708"/>
        <w:rPr>
          <w:sz w:val="16"/>
          <w:lang w:val="en-US"/>
        </w:rPr>
      </w:pPr>
      <w:r w:rsidRPr="007C65A8">
        <w:rPr>
          <w:sz w:val="16"/>
          <w:lang w:val="en-US"/>
        </w:rPr>
        <w:t xml:space="preserve">  &lt;</w:t>
      </w:r>
      <w:proofErr w:type="gramStart"/>
      <w:r w:rsidRPr="007C65A8">
        <w:rPr>
          <w:sz w:val="16"/>
          <w:lang w:val="en-US"/>
        </w:rPr>
        <w:t>eventDescription&gt;</w:t>
      </w:r>
      <w:proofErr w:type="gramEnd"/>
      <w:r w:rsidRPr="007C65A8">
        <w:rPr>
          <w:sz w:val="16"/>
          <w:lang w:val="en-US"/>
        </w:rPr>
        <w:t>Accepted&lt;/eventDescription&gt;</w:t>
      </w:r>
    </w:p>
    <w:p w:rsidR="00623FCB" w:rsidRPr="00F839A6" w:rsidRDefault="00D044D3" w:rsidP="00623FCB">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&lt;/chat</w:t>
      </w:r>
      <w:proofErr w:type="gramStart"/>
      <w:r w:rsidRPr="007C65A8">
        <w:rPr>
          <w:sz w:val="16"/>
          <w:lang w:val="en-US"/>
        </w:rPr>
        <w:t>:chatEventNotification</w:t>
      </w:r>
      <w:proofErr w:type="gramEnd"/>
      <w:r w:rsidRPr="007C65A8">
        <w:rPr>
          <w:sz w:val="16"/>
          <w:lang w:val="en-US"/>
        </w:rPr>
        <w:t>&gt;</w:t>
      </w:r>
    </w:p>
    <w:p w:rsidR="00623FCB" w:rsidRPr="00F839A6" w:rsidRDefault="00D044D3" w:rsidP="00623FCB">
      <w:pPr>
        <w:rPr>
          <w:lang w:val="en-US"/>
        </w:rPr>
      </w:pPr>
      <w:r w:rsidRPr="007C65A8">
        <w:rPr>
          <w:lang w:val="en-US"/>
        </w:rPr>
        <w:t>Or in JSON:</w:t>
      </w:r>
    </w:p>
    <w:p w:rsidR="00925026" w:rsidRPr="00476322"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w:t>
      </w:r>
      <w:proofErr w:type="gramStart"/>
      <w:r w:rsidRPr="00BE342A">
        <w:rPr>
          <w:sz w:val="16"/>
        </w:rPr>
        <w:t>chatEventNotification</w:t>
      </w:r>
      <w:proofErr w:type="gramEnd"/>
      <w:r w:rsidRPr="00BE342A">
        <w:rPr>
          <w:sz w:val="16"/>
        </w:rPr>
        <w:t>": {</w:t>
      </w:r>
    </w:p>
    <w:p w:rsidR="00925026" w:rsidRPr="00476322" w:rsidRDefault="00BE342A" w:rsidP="007C65A8">
      <w:pPr>
        <w:pBdr>
          <w:top w:val="single" w:sz="4" w:space="1" w:color="auto"/>
          <w:left w:val="single" w:sz="4" w:space="4" w:color="auto"/>
          <w:bottom w:val="single" w:sz="4" w:space="1" w:color="auto"/>
          <w:right w:val="single" w:sz="4" w:space="4" w:color="auto"/>
        </w:pBdr>
        <w:ind w:firstLine="708"/>
        <w:rPr>
          <w:sz w:val="16"/>
        </w:rPr>
      </w:pPr>
      <w:r w:rsidRPr="00BE342A">
        <w:rPr>
          <w:sz w:val="16"/>
        </w:rPr>
        <w:t>"</w:t>
      </w:r>
      <w:proofErr w:type="gramStart"/>
      <w:r w:rsidRPr="00BE342A">
        <w:rPr>
          <w:sz w:val="16"/>
        </w:rPr>
        <w:t>callBackData</w:t>
      </w:r>
      <w:proofErr w:type="gramEnd"/>
      <w:r w:rsidRPr="00BE342A">
        <w:rPr>
          <w:sz w:val="16"/>
        </w:rPr>
        <w:t>":"abcd",</w:t>
      </w:r>
    </w:p>
    <w:p w:rsidR="00925026" w:rsidRPr="00476322" w:rsidRDefault="00BE342A" w:rsidP="007C65A8">
      <w:pPr>
        <w:pBdr>
          <w:top w:val="single" w:sz="4" w:space="1" w:color="auto"/>
          <w:left w:val="single" w:sz="4" w:space="4" w:color="auto"/>
          <w:bottom w:val="single" w:sz="4" w:space="1" w:color="auto"/>
          <w:right w:val="single" w:sz="4" w:space="4" w:color="auto"/>
        </w:pBdr>
        <w:ind w:firstLine="708"/>
        <w:rPr>
          <w:sz w:val="16"/>
        </w:rPr>
      </w:pPr>
      <w:r w:rsidRPr="00BE342A">
        <w:rPr>
          <w:sz w:val="16"/>
        </w:rPr>
        <w:t>"link"</w:t>
      </w:r>
      <w:proofErr w:type="gramStart"/>
      <w:r w:rsidRPr="00BE342A">
        <w:rPr>
          <w:sz w:val="16"/>
        </w:rPr>
        <w:t>:[</w:t>
      </w:r>
      <w:proofErr w:type="gramEnd"/>
    </w:p>
    <w:p w:rsidR="00925026" w:rsidRPr="00476322" w:rsidRDefault="00BE342A" w:rsidP="007C65A8">
      <w:pPr>
        <w:pBdr>
          <w:top w:val="single" w:sz="4" w:space="1" w:color="auto"/>
          <w:left w:val="single" w:sz="4" w:space="4" w:color="auto"/>
          <w:bottom w:val="single" w:sz="4" w:space="1" w:color="auto"/>
          <w:right w:val="single" w:sz="4" w:space="4" w:color="auto"/>
        </w:pBdr>
        <w:ind w:firstLine="708"/>
        <w:rPr>
          <w:sz w:val="16"/>
        </w:rPr>
      </w:pPr>
      <w:r w:rsidRPr="00BE342A">
        <w:rPr>
          <w:sz w:val="16"/>
        </w:rPr>
        <w:tab/>
        <w:t>{"</w:t>
      </w:r>
      <w:proofErr w:type="gramStart"/>
      <w:r w:rsidRPr="00BE342A">
        <w:rPr>
          <w:sz w:val="16"/>
        </w:rPr>
        <w:t>rel</w:t>
      </w:r>
      <w:proofErr w:type="gramEnd"/>
      <w:r w:rsidRPr="00BE342A">
        <w:rPr>
          <w:sz w:val="16"/>
        </w:rPr>
        <w:t>":"ChatSessionInformation","href":"http:\/\/&lt;REST_ip&gt;\/netapi\/chat\/v1\/</w:t>
      </w:r>
      <w:r w:rsidR="00012692" w:rsidRPr="005A31EE">
        <w:rPr>
          <w:sz w:val="16"/>
          <w:lang w:val="en-US"/>
        </w:rPr>
        <w:t>tel%3A%2B33611223355</w:t>
      </w:r>
      <w:r w:rsidRPr="00BE342A">
        <w:rPr>
          <w:sz w:val="16"/>
        </w:rPr>
        <w:t>\/oneToOne\</w:t>
      </w:r>
      <w:r w:rsidR="00012692" w:rsidRPr="007D7C67">
        <w:rPr>
          <w:sz w:val="16"/>
        </w:rPr>
        <w:t>tel%3A%2B336112233</w:t>
      </w:r>
      <w:r w:rsidR="00012692">
        <w:rPr>
          <w:sz w:val="16"/>
        </w:rPr>
        <w:t>44</w:t>
      </w:r>
      <w:r w:rsidRPr="00BE342A">
        <w:rPr>
          <w:sz w:val="16"/>
        </w:rPr>
        <w:t>\/770a737f-09c0-474c-a1d1-3f52496fa6db"},</w:t>
      </w:r>
    </w:p>
    <w:p w:rsidR="00925026" w:rsidRPr="00476322" w:rsidRDefault="00BE342A" w:rsidP="007C65A8">
      <w:pPr>
        <w:pBdr>
          <w:top w:val="single" w:sz="4" w:space="1" w:color="auto"/>
          <w:left w:val="single" w:sz="4" w:space="4" w:color="auto"/>
          <w:bottom w:val="single" w:sz="4" w:space="1" w:color="auto"/>
          <w:right w:val="single" w:sz="4" w:space="4" w:color="auto"/>
        </w:pBdr>
        <w:ind w:firstLine="708"/>
        <w:rPr>
          <w:sz w:val="16"/>
        </w:rPr>
      </w:pPr>
      <w:r w:rsidRPr="00BE342A">
        <w:rPr>
          <w:sz w:val="16"/>
        </w:rPr>
        <w:tab/>
        <w:t>{"</w:t>
      </w:r>
      <w:proofErr w:type="gramStart"/>
      <w:r w:rsidRPr="00BE342A">
        <w:rPr>
          <w:sz w:val="16"/>
        </w:rPr>
        <w:t>rel</w:t>
      </w:r>
      <w:proofErr w:type="gramEnd"/>
      <w:r w:rsidRPr="00BE342A">
        <w:rPr>
          <w:sz w:val="16"/>
        </w:rPr>
        <w:t>":"ChatNotificationSubscription","href":"http:\/\/&lt;REST_ip&gt;\/netapi\/chat\/v1\/</w:t>
      </w:r>
      <w:r w:rsidR="00012692" w:rsidRPr="005A31EE">
        <w:rPr>
          <w:sz w:val="16"/>
          <w:lang w:val="en-US"/>
        </w:rPr>
        <w:t>tel%3A%2B33611223355</w:t>
      </w:r>
      <w:r w:rsidRPr="00BE342A">
        <w:rPr>
          <w:sz w:val="16"/>
        </w:rPr>
        <w:t>\/subscriptions\/7e88e653-2a9f-4925-a1b4-f265aa490454"}],</w:t>
      </w:r>
    </w:p>
    <w:p w:rsidR="00925026" w:rsidRDefault="00623FCB" w:rsidP="007C65A8">
      <w:pPr>
        <w:pBdr>
          <w:top w:val="single" w:sz="4" w:space="1" w:color="auto"/>
          <w:left w:val="single" w:sz="4" w:space="4" w:color="auto"/>
          <w:bottom w:val="single" w:sz="4" w:space="1" w:color="auto"/>
          <w:right w:val="single" w:sz="4" w:space="4" w:color="auto"/>
        </w:pBdr>
        <w:ind w:firstLine="708"/>
        <w:rPr>
          <w:sz w:val="16"/>
          <w:lang w:val="en-US"/>
        </w:rPr>
      </w:pPr>
      <w:r w:rsidRPr="00F839A6">
        <w:rPr>
          <w:sz w:val="16"/>
          <w:lang w:val="en-US"/>
        </w:rPr>
        <w:t>"</w:t>
      </w:r>
      <w:proofErr w:type="gramStart"/>
      <w:r w:rsidRPr="00F839A6">
        <w:rPr>
          <w:sz w:val="16"/>
          <w:lang w:val="en-US"/>
        </w:rPr>
        <w:t>eventType</w:t>
      </w:r>
      <w:proofErr w:type="gramEnd"/>
      <w:r w:rsidRPr="00F839A6">
        <w:rPr>
          <w:sz w:val="16"/>
          <w:lang w:val="en-US"/>
        </w:rPr>
        <w:t>":"Accepted",</w:t>
      </w:r>
    </w:p>
    <w:p w:rsidR="00925026" w:rsidRDefault="00623FCB" w:rsidP="007C65A8">
      <w:pPr>
        <w:pBdr>
          <w:top w:val="single" w:sz="4" w:space="1" w:color="auto"/>
          <w:left w:val="single" w:sz="4" w:space="4" w:color="auto"/>
          <w:bottom w:val="single" w:sz="4" w:space="1" w:color="auto"/>
          <w:right w:val="single" w:sz="4" w:space="4" w:color="auto"/>
        </w:pBdr>
        <w:ind w:firstLine="708"/>
        <w:rPr>
          <w:sz w:val="16"/>
          <w:lang w:val="en-US"/>
        </w:rPr>
      </w:pPr>
      <w:r w:rsidRPr="00F839A6">
        <w:rPr>
          <w:sz w:val="16"/>
          <w:lang w:val="en-US"/>
        </w:rPr>
        <w:t>"</w:t>
      </w:r>
      <w:proofErr w:type="gramStart"/>
      <w:r w:rsidRPr="00F839A6">
        <w:rPr>
          <w:sz w:val="16"/>
          <w:lang w:val="en-US"/>
        </w:rPr>
        <w:t>eventDescription</w:t>
      </w:r>
      <w:proofErr w:type="gramEnd"/>
      <w:r w:rsidRPr="00F839A6">
        <w:rPr>
          <w:sz w:val="16"/>
          <w:lang w:val="en-US"/>
        </w:rPr>
        <w:t>":"Accepted"</w:t>
      </w:r>
    </w:p>
    <w:p w:rsidR="00925026" w:rsidRDefault="00623FCB" w:rsidP="007C65A8">
      <w:pPr>
        <w:pBdr>
          <w:top w:val="single" w:sz="4" w:space="1" w:color="auto"/>
          <w:left w:val="single" w:sz="4" w:space="4" w:color="auto"/>
          <w:bottom w:val="single" w:sz="4" w:space="1" w:color="auto"/>
          <w:right w:val="single" w:sz="4" w:space="4" w:color="auto"/>
        </w:pBdr>
        <w:rPr>
          <w:sz w:val="16"/>
          <w:lang w:val="en-US"/>
        </w:rPr>
      </w:pPr>
      <w:r w:rsidRPr="00F839A6">
        <w:rPr>
          <w:sz w:val="16"/>
          <w:lang w:val="en-US"/>
        </w:rPr>
        <w:t>}}</w:t>
      </w:r>
    </w:p>
    <w:p w:rsidR="00A80BAE" w:rsidRDefault="00A80BAE" w:rsidP="00E73B9F">
      <w:pPr>
        <w:spacing w:before="0" w:after="0"/>
        <w:jc w:val="left"/>
        <w:rPr>
          <w:lang w:val="en-US"/>
        </w:rPr>
      </w:pPr>
    </w:p>
    <w:p w:rsidR="000041AA" w:rsidRPr="000041AA" w:rsidRDefault="00623FCB" w:rsidP="00E73B9F">
      <w:pPr>
        <w:spacing w:before="0" w:after="0"/>
        <w:jc w:val="left"/>
        <w:rPr>
          <w:lang w:val="en-US"/>
        </w:rPr>
      </w:pPr>
      <w:r w:rsidRPr="00623FCB">
        <w:rPr>
          <w:lang w:val="en-US"/>
        </w:rPr>
        <w:t xml:space="preserve">This event shows that the </w:t>
      </w:r>
      <w:r w:rsidR="003803DE">
        <w:rPr>
          <w:lang w:val="en-US"/>
        </w:rPr>
        <w:t>interface</w:t>
      </w:r>
      <w:r w:rsidRPr="00623FCB">
        <w:rPr>
          <w:lang w:val="en-US"/>
        </w:rPr>
        <w:t xml:space="preserve"> is ready to handling messages in the chat session. Note that at this point, the mobile phone shows no chat session. It will display the invitation to a chat only when the REST client send</w:t>
      </w:r>
      <w:r w:rsidR="00A80BAE">
        <w:rPr>
          <w:lang w:val="en-US"/>
        </w:rPr>
        <w:t>s</w:t>
      </w:r>
      <w:r w:rsidRPr="00623FCB">
        <w:rPr>
          <w:lang w:val="en-US"/>
        </w:rPr>
        <w:t xml:space="preserve"> a first message in the chat.</w:t>
      </w:r>
    </w:p>
    <w:p w:rsidR="008F48D2" w:rsidRDefault="008F48D2" w:rsidP="00E73B9F">
      <w:pPr>
        <w:spacing w:before="0" w:after="0"/>
        <w:jc w:val="left"/>
        <w:rPr>
          <w:highlight w:val="yellow"/>
          <w:lang w:val="en-US"/>
        </w:rPr>
      </w:pPr>
    </w:p>
    <w:p w:rsidR="00730BC9" w:rsidRDefault="00730BC9" w:rsidP="00E73B9F">
      <w:pPr>
        <w:spacing w:before="0" w:after="0"/>
        <w:jc w:val="left"/>
        <w:rPr>
          <w:highlight w:val="yellow"/>
          <w:lang w:val="en-US"/>
        </w:rPr>
      </w:pPr>
    </w:p>
    <w:p w:rsidR="00623FCB" w:rsidRDefault="00BB1542" w:rsidP="00623FCB">
      <w:pPr>
        <w:pStyle w:val="Titre3"/>
        <w:rPr>
          <w:lang w:val="en-US"/>
        </w:rPr>
      </w:pPr>
      <w:bookmarkStart w:id="34" w:name="_Toc367807030"/>
      <w:r>
        <w:rPr>
          <w:lang w:val="en-US"/>
        </w:rPr>
        <w:t>Sending messages</w:t>
      </w:r>
      <w:bookmarkEnd w:id="34"/>
    </w:p>
    <w:p w:rsidR="007D36DF" w:rsidRDefault="004E5BFB">
      <w:pPr>
        <w:rPr>
          <w:lang w:val="en-US"/>
        </w:rPr>
      </w:pPr>
      <w:r>
        <w:rPr>
          <w:lang w:val="en-US"/>
        </w:rPr>
        <w:t>Now that the chat session is ready to be used, it is time to sen</w:t>
      </w:r>
      <w:r w:rsidR="00DA7E79">
        <w:rPr>
          <w:lang w:val="en-US"/>
        </w:rPr>
        <w:t>d</w:t>
      </w:r>
      <w:r>
        <w:rPr>
          <w:lang w:val="en-US"/>
        </w:rPr>
        <w:t xml:space="preserve"> our fist message. This is done by a POST request to the resourceURL returned by the </w:t>
      </w:r>
      <w:r w:rsidR="003803DE">
        <w:rPr>
          <w:lang w:val="en-US"/>
        </w:rPr>
        <w:t>interface</w:t>
      </w:r>
      <w:r>
        <w:rPr>
          <w:lang w:val="en-US"/>
        </w:rPr>
        <w:t xml:space="preserve"> when creating the chat session. For instance:</w:t>
      </w:r>
    </w:p>
    <w:p w:rsidR="00623FCB" w:rsidRPr="00623FCB" w:rsidRDefault="00623FCB" w:rsidP="00623FCB">
      <w:pPr>
        <w:spacing w:before="0" w:after="0"/>
        <w:rPr>
          <w:sz w:val="16"/>
          <w:lang w:val="en-US"/>
        </w:rPr>
      </w:pPr>
      <w:r w:rsidRPr="00623FCB">
        <w:rPr>
          <w:sz w:val="16"/>
          <w:lang w:val="en-US"/>
        </w:rPr>
        <w:t>http://</w:t>
      </w:r>
      <w:r w:rsidRPr="00623FCB">
        <w:rPr>
          <w:i/>
          <w:sz w:val="16"/>
          <w:lang w:val="en-US"/>
        </w:rPr>
        <w:t>&lt;</w:t>
      </w:r>
      <w:r w:rsidR="00541431">
        <w:rPr>
          <w:i/>
          <w:sz w:val="16"/>
          <w:lang w:val="en-US"/>
        </w:rPr>
        <w:t>REST_ip</w:t>
      </w:r>
      <w:r w:rsidRPr="00623FCB">
        <w:rPr>
          <w:i/>
          <w:sz w:val="16"/>
          <w:lang w:val="en-US"/>
        </w:rPr>
        <w:t>&gt;</w:t>
      </w:r>
      <w:r w:rsidRPr="00623FCB">
        <w:rPr>
          <w:sz w:val="16"/>
          <w:lang w:val="en-US"/>
        </w:rPr>
        <w:t>/netapi/chat/v1/</w:t>
      </w:r>
      <w:r w:rsidR="00065C3E" w:rsidRPr="005A31EE">
        <w:rPr>
          <w:sz w:val="16"/>
          <w:lang w:val="en-US"/>
        </w:rPr>
        <w:t>tel%3A%2B33611223355</w:t>
      </w:r>
      <w:r w:rsidRPr="00623FCB">
        <w:rPr>
          <w:sz w:val="16"/>
          <w:lang w:val="en-US"/>
        </w:rPr>
        <w:t>/oneToOne/</w:t>
      </w:r>
      <w:r w:rsidR="00065C3E" w:rsidRPr="00065C3E">
        <w:rPr>
          <w:sz w:val="16"/>
        </w:rPr>
        <w:t xml:space="preserve"> </w:t>
      </w:r>
      <w:r w:rsidR="00065C3E" w:rsidRPr="007D7C67">
        <w:rPr>
          <w:sz w:val="16"/>
        </w:rPr>
        <w:t>tel%3A%2B336112233</w:t>
      </w:r>
      <w:r w:rsidR="00065C3E">
        <w:rPr>
          <w:sz w:val="16"/>
        </w:rPr>
        <w:t>44</w:t>
      </w:r>
      <w:r w:rsidRPr="00623FCB">
        <w:rPr>
          <w:sz w:val="16"/>
          <w:lang w:val="en-US"/>
        </w:rPr>
        <w:t>/b9a06e30-c9b6-4792-8d8e-888f22411d61</w:t>
      </w:r>
      <w:r w:rsidR="0045189B">
        <w:rPr>
          <w:sz w:val="16"/>
          <w:lang w:val="en-US"/>
        </w:rPr>
        <w:t>/messages</w:t>
      </w:r>
    </w:p>
    <w:p w:rsidR="004E5BFB" w:rsidRDefault="004E5BFB" w:rsidP="004E5BFB">
      <w:pPr>
        <w:rPr>
          <w:lang w:val="en-US"/>
        </w:rPr>
      </w:pPr>
    </w:p>
    <w:p w:rsidR="00623FCB" w:rsidRDefault="004E5BFB" w:rsidP="00623FCB">
      <w:pPr>
        <w:rPr>
          <w:lang w:val="en-US"/>
        </w:rPr>
      </w:pPr>
      <w:r>
        <w:rPr>
          <w:lang w:val="en-US"/>
        </w:rPr>
        <w:t xml:space="preserve">The content of the request must be a “chatMessage” structure (as describe on </w:t>
      </w:r>
      <w:r w:rsidR="00BE342A">
        <w:rPr>
          <w:lang w:val="en-US"/>
        </w:rPr>
        <w:fldChar w:fldCharType="begin"/>
      </w:r>
      <w:r>
        <w:rPr>
          <w:lang w:val="en-US"/>
        </w:rPr>
        <w:instrText xml:space="preserve"> REF _Ref365297749 \r \h </w:instrText>
      </w:r>
      <w:r w:rsidR="00BE342A">
        <w:rPr>
          <w:lang w:val="en-US"/>
        </w:rPr>
      </w:r>
      <w:r w:rsidR="00BE342A">
        <w:rPr>
          <w:lang w:val="en-US"/>
        </w:rPr>
        <w:fldChar w:fldCharType="separate"/>
      </w:r>
      <w:r w:rsidR="00565D4F">
        <w:rPr>
          <w:lang w:val="en-US"/>
        </w:rPr>
        <w:t>5.2.2.2</w:t>
      </w:r>
      <w:r w:rsidR="00BE342A">
        <w:rPr>
          <w:lang w:val="en-US"/>
        </w:rPr>
        <w:fldChar w:fldCharType="end"/>
      </w:r>
      <w:r>
        <w:rPr>
          <w:lang w:val="en-US"/>
        </w:rPr>
        <w:t xml:space="preserve">). An </w:t>
      </w:r>
      <w:r w:rsidR="0083093C">
        <w:rPr>
          <w:lang w:val="en-US"/>
        </w:rPr>
        <w:t>example</w:t>
      </w:r>
      <w:r>
        <w:rPr>
          <w:lang w:val="en-US"/>
        </w:rPr>
        <w:t xml:space="preserve"> of content in XML format:</w:t>
      </w:r>
    </w:p>
    <w:p w:rsidR="0045189B" w:rsidRPr="0045189B" w:rsidRDefault="0045189B" w:rsidP="007C65A8">
      <w:pPr>
        <w:pBdr>
          <w:top w:val="single" w:sz="4" w:space="1" w:color="auto"/>
          <w:left w:val="single" w:sz="4" w:space="4" w:color="auto"/>
          <w:bottom w:val="single" w:sz="4" w:space="1" w:color="auto"/>
          <w:right w:val="single" w:sz="4" w:space="4" w:color="auto"/>
        </w:pBdr>
        <w:rPr>
          <w:sz w:val="16"/>
          <w:lang w:val="en-US"/>
        </w:rPr>
      </w:pPr>
      <w:proofErr w:type="gramStart"/>
      <w:r w:rsidRPr="0045189B">
        <w:rPr>
          <w:sz w:val="16"/>
          <w:lang w:val="en-US"/>
        </w:rPr>
        <w:t>&lt;?xml</w:t>
      </w:r>
      <w:proofErr w:type="gramEnd"/>
      <w:r w:rsidRPr="0045189B">
        <w:rPr>
          <w:sz w:val="16"/>
          <w:lang w:val="en-US"/>
        </w:rPr>
        <w:t xml:space="preserve"> version="1.0" encoding="UTF-8"?&gt;</w:t>
      </w:r>
    </w:p>
    <w:p w:rsidR="0045189B" w:rsidRPr="0045189B" w:rsidRDefault="0045189B" w:rsidP="007C65A8">
      <w:pPr>
        <w:pBdr>
          <w:top w:val="single" w:sz="4" w:space="1" w:color="auto"/>
          <w:left w:val="single" w:sz="4" w:space="4" w:color="auto"/>
          <w:bottom w:val="single" w:sz="4" w:space="1" w:color="auto"/>
          <w:right w:val="single" w:sz="4" w:space="4" w:color="auto"/>
        </w:pBdr>
        <w:rPr>
          <w:sz w:val="16"/>
          <w:lang w:val="en-US"/>
        </w:rPr>
      </w:pPr>
      <w:r w:rsidRPr="0045189B">
        <w:rPr>
          <w:sz w:val="16"/>
          <w:lang w:val="en-US"/>
        </w:rPr>
        <w:t>&lt;chat</w:t>
      </w:r>
      <w:proofErr w:type="gramStart"/>
      <w:r w:rsidRPr="0045189B">
        <w:rPr>
          <w:sz w:val="16"/>
          <w:lang w:val="en-US"/>
        </w:rPr>
        <w:t>:chatMessage</w:t>
      </w:r>
      <w:proofErr w:type="gramEnd"/>
      <w:r w:rsidRPr="0045189B">
        <w:rPr>
          <w:sz w:val="16"/>
          <w:lang w:val="en-US"/>
        </w:rPr>
        <w:t xml:space="preserve"> xmlns:chat="urn:oma:xml:rest:netapi:chat:1"&gt;</w:t>
      </w:r>
    </w:p>
    <w:p w:rsidR="0045189B" w:rsidRPr="0045189B" w:rsidRDefault="0045189B" w:rsidP="007C65A8">
      <w:pPr>
        <w:pBdr>
          <w:top w:val="single" w:sz="4" w:space="1" w:color="auto"/>
          <w:left w:val="single" w:sz="4" w:space="4" w:color="auto"/>
          <w:bottom w:val="single" w:sz="4" w:space="1" w:color="auto"/>
          <w:right w:val="single" w:sz="4" w:space="4" w:color="auto"/>
        </w:pBdr>
        <w:rPr>
          <w:sz w:val="16"/>
          <w:lang w:val="en-US"/>
        </w:rPr>
      </w:pPr>
      <w:r w:rsidRPr="0045189B">
        <w:rPr>
          <w:sz w:val="16"/>
          <w:lang w:val="en-US"/>
        </w:rPr>
        <w:t xml:space="preserve">   &lt;</w:t>
      </w:r>
      <w:proofErr w:type="gramStart"/>
      <w:r w:rsidRPr="0045189B">
        <w:rPr>
          <w:sz w:val="16"/>
          <w:lang w:val="en-US"/>
        </w:rPr>
        <w:t>text&gt;</w:t>
      </w:r>
      <w:proofErr w:type="gramEnd"/>
      <w:r w:rsidRPr="0045189B">
        <w:rPr>
          <w:sz w:val="16"/>
          <w:lang w:val="en-US"/>
        </w:rPr>
        <w:t>Hello World&lt;/text&gt;</w:t>
      </w:r>
    </w:p>
    <w:p w:rsidR="0045189B" w:rsidRPr="0045189B" w:rsidRDefault="0045189B" w:rsidP="007C65A8">
      <w:pPr>
        <w:pBdr>
          <w:top w:val="single" w:sz="4" w:space="1" w:color="auto"/>
          <w:left w:val="single" w:sz="4" w:space="4" w:color="auto"/>
          <w:bottom w:val="single" w:sz="4" w:space="1" w:color="auto"/>
          <w:right w:val="single" w:sz="4" w:space="4" w:color="auto"/>
        </w:pBdr>
        <w:rPr>
          <w:sz w:val="16"/>
          <w:lang w:val="en-US"/>
        </w:rPr>
      </w:pPr>
      <w:r w:rsidRPr="0045189B">
        <w:rPr>
          <w:sz w:val="16"/>
          <w:lang w:val="en-US"/>
        </w:rPr>
        <w:t xml:space="preserve">   &lt;</w:t>
      </w:r>
      <w:proofErr w:type="gramStart"/>
      <w:r w:rsidRPr="0045189B">
        <w:rPr>
          <w:sz w:val="16"/>
          <w:lang w:val="en-US"/>
        </w:rPr>
        <w:t>reportRequest&gt;</w:t>
      </w:r>
      <w:proofErr w:type="gramEnd"/>
      <w:r w:rsidRPr="0045189B">
        <w:rPr>
          <w:sz w:val="16"/>
          <w:lang w:val="en-US"/>
        </w:rPr>
        <w:t>Delivered&lt;/reportRequest&gt;</w:t>
      </w:r>
    </w:p>
    <w:p w:rsidR="0045189B" w:rsidRPr="0045189B" w:rsidRDefault="0045189B" w:rsidP="007C65A8">
      <w:pPr>
        <w:pBdr>
          <w:top w:val="single" w:sz="4" w:space="1" w:color="auto"/>
          <w:left w:val="single" w:sz="4" w:space="4" w:color="auto"/>
          <w:bottom w:val="single" w:sz="4" w:space="1" w:color="auto"/>
          <w:right w:val="single" w:sz="4" w:space="4" w:color="auto"/>
        </w:pBdr>
        <w:rPr>
          <w:sz w:val="16"/>
          <w:lang w:val="en-US"/>
        </w:rPr>
      </w:pPr>
      <w:r w:rsidRPr="0045189B">
        <w:rPr>
          <w:sz w:val="16"/>
          <w:lang w:val="en-US"/>
        </w:rPr>
        <w:t xml:space="preserve">   &lt;</w:t>
      </w:r>
      <w:proofErr w:type="gramStart"/>
      <w:r w:rsidRPr="0045189B">
        <w:rPr>
          <w:sz w:val="16"/>
          <w:lang w:val="en-US"/>
        </w:rPr>
        <w:t>reportRequest&gt;</w:t>
      </w:r>
      <w:proofErr w:type="gramEnd"/>
      <w:r w:rsidRPr="0045189B">
        <w:rPr>
          <w:sz w:val="16"/>
          <w:lang w:val="en-US"/>
        </w:rPr>
        <w:t>Displayed&lt;/reportRequest&gt;</w:t>
      </w:r>
    </w:p>
    <w:p w:rsidR="0045189B" w:rsidRDefault="0045189B" w:rsidP="007C65A8">
      <w:pPr>
        <w:pBdr>
          <w:top w:val="single" w:sz="4" w:space="1" w:color="auto"/>
          <w:left w:val="single" w:sz="4" w:space="4" w:color="auto"/>
          <w:bottom w:val="single" w:sz="4" w:space="1" w:color="auto"/>
          <w:right w:val="single" w:sz="4" w:space="4" w:color="auto"/>
        </w:pBdr>
        <w:rPr>
          <w:sz w:val="16"/>
          <w:lang w:val="en-US"/>
        </w:rPr>
      </w:pPr>
      <w:r w:rsidRPr="0045189B">
        <w:rPr>
          <w:sz w:val="16"/>
          <w:lang w:val="en-US"/>
        </w:rPr>
        <w:t>&lt;/chat</w:t>
      </w:r>
      <w:proofErr w:type="gramStart"/>
      <w:r w:rsidRPr="0045189B">
        <w:rPr>
          <w:sz w:val="16"/>
          <w:lang w:val="en-US"/>
        </w:rPr>
        <w:t>:chatMessage</w:t>
      </w:r>
      <w:proofErr w:type="gramEnd"/>
      <w:r w:rsidRPr="0045189B">
        <w:rPr>
          <w:sz w:val="16"/>
          <w:lang w:val="en-US"/>
        </w:rPr>
        <w:t>&gt;</w:t>
      </w:r>
    </w:p>
    <w:p w:rsidR="004E5BFB" w:rsidRDefault="004E5BFB" w:rsidP="00E73B9F">
      <w:pPr>
        <w:spacing w:before="0" w:after="0"/>
        <w:jc w:val="left"/>
        <w:rPr>
          <w:lang w:val="en-US"/>
        </w:rPr>
      </w:pPr>
      <w:r>
        <w:rPr>
          <w:lang w:val="en-US"/>
        </w:rPr>
        <w:t>Or in JSON:</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{"chatMessage": {</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w:t>
      </w:r>
      <w:proofErr w:type="gramStart"/>
      <w:r w:rsidRPr="00623FCB">
        <w:rPr>
          <w:sz w:val="16"/>
          <w:lang w:val="en-US"/>
        </w:rPr>
        <w:t>reportRequest</w:t>
      </w:r>
      <w:proofErr w:type="gramEnd"/>
      <w:r w:rsidRPr="00623FCB">
        <w:rPr>
          <w:sz w:val="16"/>
          <w:lang w:val="en-US"/>
        </w:rPr>
        <w:t>": "</w:t>
      </w:r>
      <w:r w:rsidR="00EB73CD" w:rsidRPr="0045189B">
        <w:rPr>
          <w:sz w:val="16"/>
          <w:lang w:val="en-US"/>
        </w:rPr>
        <w:t>Delivered</w:t>
      </w:r>
      <w:r w:rsidRPr="00623FCB">
        <w:rPr>
          <w:sz w:val="16"/>
          <w:lang w:val="en-US"/>
        </w:rPr>
        <w:t>",</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w:t>
      </w:r>
      <w:proofErr w:type="gramStart"/>
      <w:r w:rsidRPr="00623FCB">
        <w:rPr>
          <w:sz w:val="16"/>
          <w:lang w:val="en-US"/>
        </w:rPr>
        <w:t>reportRequest</w:t>
      </w:r>
      <w:proofErr w:type="gramEnd"/>
      <w:r w:rsidRPr="00623FCB">
        <w:rPr>
          <w:sz w:val="16"/>
          <w:lang w:val="en-US"/>
        </w:rPr>
        <w:t>": "</w:t>
      </w:r>
      <w:r w:rsidR="00EB73CD" w:rsidRPr="0045189B">
        <w:rPr>
          <w:sz w:val="16"/>
          <w:lang w:val="en-US"/>
        </w:rPr>
        <w:t>Displayed</w:t>
      </w:r>
      <w:r w:rsidRPr="00623FCB">
        <w:rPr>
          <w:sz w:val="16"/>
          <w:lang w:val="en-US"/>
        </w:rPr>
        <w:t>",</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w:t>
      </w:r>
      <w:proofErr w:type="gramStart"/>
      <w:r w:rsidRPr="00623FCB">
        <w:rPr>
          <w:sz w:val="16"/>
          <w:lang w:val="en-US"/>
        </w:rPr>
        <w:t>text</w:t>
      </w:r>
      <w:proofErr w:type="gramEnd"/>
      <w:r w:rsidRPr="00623FCB">
        <w:rPr>
          <w:sz w:val="16"/>
          <w:lang w:val="en-US"/>
        </w:rPr>
        <w:t>": "</w:t>
      </w:r>
      <w:r w:rsidR="002F0782" w:rsidRPr="0045189B">
        <w:rPr>
          <w:sz w:val="16"/>
          <w:lang w:val="en-US"/>
        </w:rPr>
        <w:t>Hello World</w:t>
      </w:r>
      <w:r w:rsidRPr="00623FCB">
        <w:rPr>
          <w:sz w:val="16"/>
          <w:lang w:val="en-US"/>
        </w:rPr>
        <w:t>"</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w:t>
      </w:r>
    </w:p>
    <w:p w:rsidR="00623FCB" w:rsidRDefault="004E5BFB" w:rsidP="00623FCB">
      <w:pPr>
        <w:spacing w:before="0" w:after="0"/>
        <w:rPr>
          <w:lang w:val="en-US"/>
        </w:rPr>
      </w:pPr>
      <w:r>
        <w:rPr>
          <w:lang w:val="en-US"/>
        </w:rPr>
        <w:t xml:space="preserve">The field reportRequest </w:t>
      </w:r>
      <w:r w:rsidR="00CC49EA">
        <w:rPr>
          <w:lang w:val="en-US"/>
        </w:rPr>
        <w:t>requires</w:t>
      </w:r>
      <w:r w:rsidR="00CC49EA" w:rsidDel="00CC49EA">
        <w:rPr>
          <w:lang w:val="en-US"/>
        </w:rPr>
        <w:t xml:space="preserve"> </w:t>
      </w:r>
      <w:r>
        <w:rPr>
          <w:lang w:val="en-US"/>
        </w:rPr>
        <w:t>the mobile phone to notify the REST client when the message is delivered and/or displayed to the user.</w:t>
      </w:r>
    </w:p>
    <w:p w:rsidR="004E5BFB" w:rsidRDefault="004E5BFB" w:rsidP="00E73B9F">
      <w:pPr>
        <w:spacing w:before="0" w:after="0"/>
        <w:jc w:val="left"/>
        <w:rPr>
          <w:lang w:val="en-US"/>
        </w:rPr>
      </w:pPr>
    </w:p>
    <w:p w:rsidR="00623FCB" w:rsidRDefault="00E73B9F" w:rsidP="00623FCB">
      <w:pPr>
        <w:spacing w:before="0" w:after="0"/>
        <w:rPr>
          <w:lang w:val="en-US"/>
        </w:rPr>
      </w:pPr>
      <w:r>
        <w:rPr>
          <w:lang w:val="en-US"/>
        </w:rPr>
        <w:t xml:space="preserve">The </w:t>
      </w:r>
      <w:r w:rsidR="003803DE">
        <w:rPr>
          <w:lang w:val="en-US"/>
        </w:rPr>
        <w:t>interface</w:t>
      </w:r>
      <w:r>
        <w:rPr>
          <w:lang w:val="en-US"/>
        </w:rPr>
        <w:t xml:space="preserve"> responds with code “201 Created”</w:t>
      </w:r>
      <w:r w:rsidR="004E5BFB">
        <w:rPr>
          <w:lang w:val="en-US"/>
        </w:rPr>
        <w:t xml:space="preserve"> with a resourceURL identifying the message, such as </w:t>
      </w:r>
      <w:r w:rsidR="00623FCB" w:rsidRPr="00623FCB">
        <w:rPr>
          <w:sz w:val="16"/>
          <w:lang w:val="en-US"/>
        </w:rPr>
        <w:t>http://&lt;</w:t>
      </w:r>
      <w:r w:rsidR="00541431">
        <w:rPr>
          <w:i/>
          <w:sz w:val="16"/>
          <w:lang w:val="en-US"/>
        </w:rPr>
        <w:t>REST_ip</w:t>
      </w:r>
      <w:r w:rsidR="00623FCB" w:rsidRPr="00623FCB">
        <w:rPr>
          <w:sz w:val="16"/>
          <w:lang w:val="en-US"/>
        </w:rPr>
        <w:t>&gt;/netapi/chat/v1/</w:t>
      </w:r>
      <w:r w:rsidR="00065C3E" w:rsidRPr="00065C3E">
        <w:rPr>
          <w:sz w:val="16"/>
        </w:rPr>
        <w:t xml:space="preserve"> </w:t>
      </w:r>
      <w:r w:rsidR="00065C3E" w:rsidRPr="007D7C67">
        <w:rPr>
          <w:sz w:val="16"/>
        </w:rPr>
        <w:t>tel%3A%2B336112233</w:t>
      </w:r>
      <w:r w:rsidR="00065C3E">
        <w:rPr>
          <w:sz w:val="16"/>
        </w:rPr>
        <w:t>55</w:t>
      </w:r>
      <w:r w:rsidR="00623FCB" w:rsidRPr="00623FCB">
        <w:rPr>
          <w:sz w:val="16"/>
          <w:lang w:val="en-US"/>
        </w:rPr>
        <w:t>/oneToOne/</w:t>
      </w:r>
      <w:r w:rsidR="00065C3E" w:rsidRPr="00065C3E">
        <w:rPr>
          <w:sz w:val="16"/>
        </w:rPr>
        <w:t xml:space="preserve"> </w:t>
      </w:r>
      <w:r w:rsidR="00065C3E" w:rsidRPr="007D7C67">
        <w:rPr>
          <w:sz w:val="16"/>
        </w:rPr>
        <w:t>tel%3A%2B336112233</w:t>
      </w:r>
      <w:r w:rsidR="00065C3E">
        <w:rPr>
          <w:sz w:val="16"/>
        </w:rPr>
        <w:t>44</w:t>
      </w:r>
      <w:r w:rsidR="00623FCB" w:rsidRPr="00623FCB">
        <w:rPr>
          <w:sz w:val="16"/>
          <w:lang w:val="en-US"/>
        </w:rPr>
        <w:t>/b9a06e30-c9b6-4792-8d8e-888f22411d61/messages/a7b833249ec14dd4a21bbe23645eb85</w:t>
      </w:r>
    </w:p>
    <w:p w:rsidR="004E5BFB" w:rsidRDefault="004E5BFB" w:rsidP="00E73B9F">
      <w:pPr>
        <w:spacing w:before="0" w:after="0"/>
        <w:jc w:val="left"/>
        <w:rPr>
          <w:lang w:val="en-US"/>
        </w:rPr>
      </w:pPr>
    </w:p>
    <w:p w:rsidR="00623FCB" w:rsidRDefault="00BB1542" w:rsidP="00623FCB">
      <w:pPr>
        <w:spacing w:before="0" w:after="0"/>
        <w:rPr>
          <w:lang w:val="en-US"/>
        </w:rPr>
      </w:pPr>
      <w:r>
        <w:rPr>
          <w:lang w:val="en-US"/>
        </w:rPr>
        <w:t xml:space="preserve">If the </w:t>
      </w:r>
      <w:r w:rsidR="0034266C">
        <w:rPr>
          <w:lang w:val="en-US"/>
        </w:rPr>
        <w:t>REST client</w:t>
      </w:r>
      <w:r>
        <w:rPr>
          <w:lang w:val="en-US"/>
        </w:rPr>
        <w:t xml:space="preserve"> asked for reports of delivered and/or displayed message, it will receive shortly after the corresponding events</w:t>
      </w:r>
      <w:r w:rsidR="008E118A">
        <w:rPr>
          <w:lang w:val="en-US"/>
        </w:rPr>
        <w:t>, sent by the</w:t>
      </w:r>
      <w:r w:rsidR="00DA7E79">
        <w:rPr>
          <w:lang w:val="en-US"/>
        </w:rPr>
        <w:t xml:space="preserve"> RCS</w:t>
      </w:r>
      <w:r w:rsidR="008E118A">
        <w:rPr>
          <w:lang w:val="en-US"/>
        </w:rPr>
        <w:t xml:space="preserve"> mobile phone and relayed by the </w:t>
      </w:r>
      <w:r w:rsidR="003803DE">
        <w:rPr>
          <w:lang w:val="en-US"/>
        </w:rPr>
        <w:t>interface</w:t>
      </w:r>
      <w:r>
        <w:rPr>
          <w:lang w:val="en-US"/>
        </w:rPr>
        <w:t>:</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proofErr w:type="gramStart"/>
      <w:r w:rsidRPr="00623FCB">
        <w:rPr>
          <w:sz w:val="16"/>
          <w:lang w:val="en-US"/>
        </w:rPr>
        <w:t>&lt;?xml</w:t>
      </w:r>
      <w:proofErr w:type="gramEnd"/>
      <w:r w:rsidRPr="00623FCB">
        <w:rPr>
          <w:sz w:val="16"/>
          <w:lang w:val="en-US"/>
        </w:rPr>
        <w:t xml:space="preserve"> version="1.0" encoding="UTF-8" ?&gt;</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&lt;chat</w:t>
      </w:r>
      <w:proofErr w:type="gramStart"/>
      <w:r w:rsidRPr="00623FCB">
        <w:rPr>
          <w:sz w:val="16"/>
          <w:lang w:val="en-US"/>
        </w:rPr>
        <w:t>:chatMessageStatusNotification</w:t>
      </w:r>
      <w:proofErr w:type="gramEnd"/>
      <w:r w:rsidRPr="00623FCB">
        <w:rPr>
          <w:sz w:val="16"/>
          <w:lang w:val="en-US"/>
        </w:rPr>
        <w:t xml:space="preserve"> xmlns:chat="urn:oma:xml:rest:netapi:chat:1"&gt;</w:t>
      </w:r>
    </w:p>
    <w:p w:rsidR="004E3F35" w:rsidRPr="00E568FB" w:rsidRDefault="004E3F35" w:rsidP="004E3F35">
      <w:pPr>
        <w:pBdr>
          <w:top w:val="single" w:sz="4" w:space="1" w:color="auto"/>
          <w:left w:val="single" w:sz="4" w:space="4" w:color="auto"/>
          <w:bottom w:val="single" w:sz="4" w:space="1" w:color="auto"/>
          <w:right w:val="single" w:sz="4" w:space="4" w:color="auto"/>
        </w:pBdr>
        <w:ind w:firstLine="708"/>
        <w:rPr>
          <w:sz w:val="16"/>
          <w:lang w:val="en-US"/>
        </w:rPr>
      </w:pPr>
      <w:r w:rsidRPr="00E568FB">
        <w:rPr>
          <w:sz w:val="16"/>
          <w:lang w:val="en-US"/>
        </w:rPr>
        <w:t xml:space="preserve">  &lt;</w:t>
      </w:r>
      <w:proofErr w:type="gramStart"/>
      <w:r w:rsidRPr="00E568FB">
        <w:rPr>
          <w:sz w:val="16"/>
          <w:lang w:val="en-US"/>
        </w:rPr>
        <w:t>callBackData&gt;</w:t>
      </w:r>
      <w:proofErr w:type="gramEnd"/>
      <w:r>
        <w:rPr>
          <w:sz w:val="16"/>
          <w:lang w:val="en-US"/>
        </w:rPr>
        <w:t>123</w:t>
      </w:r>
      <w:r w:rsidRPr="00E568FB">
        <w:rPr>
          <w:sz w:val="16"/>
          <w:lang w:val="en-US"/>
        </w:rPr>
        <w:t>&lt;/callBackData&gt;</w:t>
      </w:r>
    </w:p>
    <w:p w:rsidR="004E3F35" w:rsidRPr="00E568FB" w:rsidRDefault="004E3F35" w:rsidP="004E3F35">
      <w:pPr>
        <w:pBdr>
          <w:top w:val="single" w:sz="4" w:space="1" w:color="auto"/>
          <w:left w:val="single" w:sz="4" w:space="4" w:color="auto"/>
          <w:bottom w:val="single" w:sz="4" w:space="1" w:color="auto"/>
          <w:right w:val="single" w:sz="4" w:space="4" w:color="auto"/>
        </w:pBdr>
        <w:ind w:firstLine="708"/>
        <w:rPr>
          <w:sz w:val="16"/>
          <w:lang w:val="en-US"/>
        </w:rPr>
      </w:pPr>
      <w:r w:rsidRPr="00E568FB">
        <w:rPr>
          <w:sz w:val="16"/>
          <w:lang w:val="en-US"/>
        </w:rPr>
        <w:t xml:space="preserve">  &lt;link rel="ChatSessionInformation" href="</w:t>
      </w:r>
      <w:proofErr w:type="gramStart"/>
      <w:r w:rsidRPr="004E5BFB">
        <w:rPr>
          <w:sz w:val="16"/>
          <w:lang w:val="en-US"/>
        </w:rPr>
        <w:t>http:</w:t>
      </w:r>
      <w:proofErr w:type="gramEnd"/>
      <w:r w:rsidRPr="004E5BFB">
        <w:rPr>
          <w:sz w:val="16"/>
          <w:lang w:val="en-US"/>
        </w:rPr>
        <w:t>//&lt;</w:t>
      </w:r>
      <w:r w:rsidR="00623FCB" w:rsidRPr="00623FCB">
        <w:rPr>
          <w:sz w:val="16"/>
          <w:lang w:val="en-US"/>
        </w:rPr>
        <w:t>REST_ip</w:t>
      </w:r>
      <w:r w:rsidRPr="004E5BFB">
        <w:rPr>
          <w:sz w:val="16"/>
          <w:lang w:val="en-US"/>
        </w:rPr>
        <w:t>&gt;/netapi/chat/v1/</w:t>
      </w:r>
      <w:r w:rsidR="007451B5" w:rsidRPr="007D7C67">
        <w:rPr>
          <w:sz w:val="16"/>
        </w:rPr>
        <w:t>tel%3A%2B336112233</w:t>
      </w:r>
      <w:r w:rsidR="007451B5">
        <w:rPr>
          <w:sz w:val="16"/>
        </w:rPr>
        <w:t>55</w:t>
      </w:r>
      <w:r w:rsidRPr="004E5BFB">
        <w:rPr>
          <w:sz w:val="16"/>
          <w:lang w:val="en-US"/>
        </w:rPr>
        <w:t>/oneToOne/</w:t>
      </w:r>
      <w:r w:rsidR="005F0172">
        <w:rPr>
          <w:sz w:val="16"/>
          <w:lang w:val="en-US"/>
        </w:rPr>
        <w:t>tel:+336111223344</w:t>
      </w:r>
      <w:r w:rsidRPr="004E5BFB">
        <w:rPr>
          <w:sz w:val="16"/>
          <w:lang w:val="en-US"/>
        </w:rPr>
        <w:t>/b9a06e30-c9b6-4792-8d8e-888f22411d61</w:t>
      </w:r>
      <w:r w:rsidRPr="00E568FB">
        <w:rPr>
          <w:sz w:val="16"/>
          <w:lang w:val="en-US"/>
        </w:rPr>
        <w:t>"/&gt;</w:t>
      </w:r>
    </w:p>
    <w:p w:rsidR="00623FCB" w:rsidRDefault="004E3F35" w:rsidP="00623FCB">
      <w:pPr>
        <w:pBdr>
          <w:top w:val="single" w:sz="4" w:space="1" w:color="auto"/>
          <w:left w:val="single" w:sz="4" w:space="4" w:color="auto"/>
          <w:bottom w:val="single" w:sz="4" w:space="1" w:color="auto"/>
          <w:right w:val="single" w:sz="4" w:space="4" w:color="auto"/>
        </w:pBdr>
        <w:ind w:firstLine="708"/>
        <w:rPr>
          <w:sz w:val="16"/>
          <w:lang w:val="en-US"/>
        </w:rPr>
      </w:pPr>
      <w:r w:rsidRPr="00E568FB">
        <w:rPr>
          <w:sz w:val="16"/>
          <w:lang w:val="en-US"/>
        </w:rPr>
        <w:t xml:space="preserve">  &lt;link rel="ChatNotificationSubscription" href="</w:t>
      </w:r>
      <w:proofErr w:type="gramStart"/>
      <w:r w:rsidRPr="001C232D">
        <w:rPr>
          <w:sz w:val="16"/>
          <w:lang w:val="en-US"/>
        </w:rPr>
        <w:t>http:</w:t>
      </w:r>
      <w:proofErr w:type="gramEnd"/>
      <w:r w:rsidRPr="001C232D">
        <w:rPr>
          <w:sz w:val="16"/>
          <w:lang w:val="en-US"/>
        </w:rPr>
        <w:t>//</w:t>
      </w:r>
      <w:r w:rsidRPr="00870204">
        <w:rPr>
          <w:sz w:val="16"/>
          <w:lang w:val="en-US"/>
        </w:rPr>
        <w:t>&lt;</w:t>
      </w:r>
      <w:r>
        <w:rPr>
          <w:sz w:val="16"/>
          <w:lang w:val="en-US"/>
        </w:rPr>
        <w:t>REST_ip</w:t>
      </w:r>
      <w:r w:rsidRPr="00870204">
        <w:rPr>
          <w:sz w:val="16"/>
          <w:lang w:val="en-US"/>
        </w:rPr>
        <w:t>&gt;</w:t>
      </w:r>
      <w:r>
        <w:rPr>
          <w:sz w:val="16"/>
          <w:lang w:val="en-US"/>
        </w:rPr>
        <w:t>/netapi/chat/v1</w:t>
      </w:r>
      <w:r w:rsidRPr="004E5BFB">
        <w:rPr>
          <w:sz w:val="16"/>
          <w:lang w:val="en-US"/>
        </w:rPr>
        <w:t>/</w:t>
      </w:r>
      <w:r w:rsidR="007451B5" w:rsidRPr="007D7C67">
        <w:rPr>
          <w:sz w:val="16"/>
        </w:rPr>
        <w:t>tel%3A%2B336112233</w:t>
      </w:r>
      <w:r w:rsidR="007451B5">
        <w:rPr>
          <w:sz w:val="16"/>
        </w:rPr>
        <w:t>55</w:t>
      </w:r>
      <w:r w:rsidRPr="004E5BFB">
        <w:rPr>
          <w:sz w:val="16"/>
          <w:lang w:val="en-US"/>
        </w:rPr>
        <w:t>/</w:t>
      </w:r>
      <w:r w:rsidRPr="001C232D">
        <w:rPr>
          <w:sz w:val="16"/>
          <w:lang w:val="en-US"/>
        </w:rPr>
        <w:t>subscriptions/814838ba-d773-4753-60d3684f6c</w:t>
      </w:r>
      <w:r>
        <w:rPr>
          <w:sz w:val="16"/>
          <w:lang w:val="en-US"/>
        </w:rPr>
        <w:t>a</w:t>
      </w:r>
      <w:r w:rsidRPr="00E568FB">
        <w:rPr>
          <w:sz w:val="16"/>
          <w:lang w:val="en-US"/>
        </w:rPr>
        <w:t>"/&gt;</w:t>
      </w:r>
    </w:p>
    <w:p w:rsidR="00623FCB" w:rsidRDefault="004E3F35" w:rsidP="00623FCB">
      <w:pPr>
        <w:pBdr>
          <w:top w:val="single" w:sz="4" w:space="1" w:color="auto"/>
          <w:left w:val="single" w:sz="4" w:space="4" w:color="auto"/>
          <w:bottom w:val="single" w:sz="4" w:space="1" w:color="auto"/>
          <w:right w:val="single" w:sz="4" w:space="4" w:color="auto"/>
        </w:pBdr>
        <w:ind w:firstLine="708"/>
        <w:rPr>
          <w:sz w:val="16"/>
          <w:lang w:val="en-US"/>
        </w:rPr>
      </w:pPr>
      <w:r w:rsidRPr="00E568FB">
        <w:rPr>
          <w:sz w:val="16"/>
          <w:lang w:val="en-US"/>
        </w:rPr>
        <w:t xml:space="preserve">  &lt;link rel="</w:t>
      </w:r>
      <w:r>
        <w:rPr>
          <w:sz w:val="16"/>
          <w:lang w:val="en-US"/>
        </w:rPr>
        <w:t>ChatMessage</w:t>
      </w:r>
      <w:r w:rsidRPr="00E568FB">
        <w:rPr>
          <w:sz w:val="16"/>
          <w:lang w:val="en-US"/>
        </w:rPr>
        <w:t>" href="</w:t>
      </w:r>
      <w:proofErr w:type="gramStart"/>
      <w:r w:rsidRPr="001C232D">
        <w:rPr>
          <w:sz w:val="16"/>
          <w:lang w:val="en-US"/>
        </w:rPr>
        <w:t>http:</w:t>
      </w:r>
      <w:proofErr w:type="gramEnd"/>
      <w:r w:rsidRPr="001C232D">
        <w:rPr>
          <w:sz w:val="16"/>
          <w:lang w:val="en-US"/>
        </w:rPr>
        <w:t>//</w:t>
      </w:r>
      <w:r w:rsidRPr="00870204">
        <w:rPr>
          <w:sz w:val="16"/>
          <w:lang w:val="en-US"/>
        </w:rPr>
        <w:t>&lt;</w:t>
      </w:r>
      <w:r>
        <w:rPr>
          <w:sz w:val="16"/>
          <w:lang w:val="en-US"/>
        </w:rPr>
        <w:t>REST_ip</w:t>
      </w:r>
      <w:r w:rsidRPr="00870204">
        <w:rPr>
          <w:sz w:val="16"/>
          <w:lang w:val="en-US"/>
        </w:rPr>
        <w:t>&gt;</w:t>
      </w:r>
      <w:r>
        <w:rPr>
          <w:sz w:val="16"/>
          <w:lang w:val="en-US"/>
        </w:rPr>
        <w:t>/netapi/chat/v1</w:t>
      </w:r>
      <w:r w:rsidRPr="004E5BFB">
        <w:rPr>
          <w:sz w:val="16"/>
          <w:lang w:val="en-US"/>
        </w:rPr>
        <w:t>/</w:t>
      </w:r>
      <w:r w:rsidR="007451B5" w:rsidRPr="007451B5">
        <w:rPr>
          <w:sz w:val="16"/>
        </w:rPr>
        <w:t xml:space="preserve"> </w:t>
      </w:r>
      <w:r w:rsidR="007451B5" w:rsidRPr="007D7C67">
        <w:rPr>
          <w:sz w:val="16"/>
        </w:rPr>
        <w:t>tel%3A%2B336112233</w:t>
      </w:r>
      <w:r w:rsidR="00934F6F">
        <w:rPr>
          <w:sz w:val="16"/>
        </w:rPr>
        <w:t>55</w:t>
      </w:r>
      <w:r w:rsidRPr="004E5BFB">
        <w:rPr>
          <w:sz w:val="16"/>
          <w:lang w:val="en-US"/>
        </w:rPr>
        <w:t>/</w:t>
      </w:r>
      <w:r w:rsidR="007451B5" w:rsidRPr="004E5BFB">
        <w:rPr>
          <w:sz w:val="16"/>
          <w:lang w:val="en-US"/>
        </w:rPr>
        <w:t>oneToOne/</w:t>
      </w:r>
      <w:r w:rsidR="007451B5">
        <w:rPr>
          <w:sz w:val="16"/>
          <w:lang w:val="en-US"/>
        </w:rPr>
        <w:t>tel:+336111223344</w:t>
      </w:r>
      <w:r w:rsidR="007451B5" w:rsidRPr="004E5BFB">
        <w:rPr>
          <w:sz w:val="16"/>
          <w:lang w:val="en-US"/>
        </w:rPr>
        <w:t>/b9a06e30-c9b6-4792-8d8e-888f22411d61</w:t>
      </w:r>
      <w:r w:rsidRPr="004E5BFB">
        <w:rPr>
          <w:sz w:val="16"/>
          <w:lang w:val="en-US"/>
        </w:rPr>
        <w:t>/messages/a7b833249ec14dd4a21bbe23645eb85</w:t>
      </w:r>
      <w:r w:rsidRPr="00E568FB">
        <w:rPr>
          <w:sz w:val="16"/>
          <w:lang w:val="en-US"/>
        </w:rPr>
        <w:t>"/&gt;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 xml:space="preserve">  &lt;</w:t>
      </w:r>
      <w:proofErr w:type="gramStart"/>
      <w:r w:rsidRPr="00623FCB">
        <w:rPr>
          <w:sz w:val="16"/>
          <w:lang w:val="en-US"/>
        </w:rPr>
        <w:t>status&gt;</w:t>
      </w:r>
      <w:proofErr w:type="gramEnd"/>
      <w:r w:rsidRPr="00623FCB">
        <w:rPr>
          <w:sz w:val="16"/>
          <w:lang w:val="en-US"/>
        </w:rPr>
        <w:t>Displayed&lt;/status&gt;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 xml:space="preserve">  &lt;</w:t>
      </w:r>
      <w:proofErr w:type="gramStart"/>
      <w:r w:rsidRPr="00623FCB">
        <w:rPr>
          <w:sz w:val="16"/>
          <w:lang w:val="en-US"/>
        </w:rPr>
        <w:t>errorCode</w:t>
      </w:r>
      <w:proofErr w:type="gramEnd"/>
      <w:r w:rsidRPr="00623FCB">
        <w:rPr>
          <w:sz w:val="16"/>
          <w:lang w:val="en-US"/>
        </w:rPr>
        <w:t>&gt;&lt;/errorCode&gt;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 xml:space="preserve">  &lt;</w:t>
      </w:r>
      <w:proofErr w:type="gramStart"/>
      <w:r w:rsidRPr="00623FCB">
        <w:rPr>
          <w:sz w:val="16"/>
          <w:lang w:val="en-US"/>
        </w:rPr>
        <w:t>description</w:t>
      </w:r>
      <w:proofErr w:type="gramEnd"/>
      <w:r w:rsidRPr="00623FCB">
        <w:rPr>
          <w:sz w:val="16"/>
          <w:lang w:val="en-US"/>
        </w:rPr>
        <w:t>&gt;&lt;/description&gt;</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&lt;/chat</w:t>
      </w:r>
      <w:proofErr w:type="gramStart"/>
      <w:r w:rsidRPr="00623FCB">
        <w:rPr>
          <w:sz w:val="16"/>
          <w:lang w:val="en-US"/>
        </w:rPr>
        <w:t>:chatMessageStatusNotification</w:t>
      </w:r>
      <w:proofErr w:type="gramEnd"/>
      <w:r w:rsidRPr="00623FCB">
        <w:rPr>
          <w:sz w:val="16"/>
          <w:lang w:val="en-US"/>
        </w:rPr>
        <w:t>&gt;</w:t>
      </w:r>
    </w:p>
    <w:p w:rsidR="004232E5" w:rsidRDefault="004232E5" w:rsidP="004E3F35">
      <w:pPr>
        <w:spacing w:before="0" w:after="0"/>
        <w:jc w:val="left"/>
        <w:rPr>
          <w:lang w:val="en-US"/>
        </w:rPr>
      </w:pPr>
      <w:r>
        <w:rPr>
          <w:lang w:val="en-US"/>
        </w:rPr>
        <w:t>Or in JSON:</w:t>
      </w:r>
    </w:p>
    <w:p w:rsidR="000825E1"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{"chatMessageStatusNotification":{</w:t>
      </w:r>
    </w:p>
    <w:p w:rsidR="000825E1" w:rsidRDefault="00D044D3" w:rsidP="000825E1">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ab/>
      </w:r>
      <w:r w:rsidR="00623FCB" w:rsidRPr="00623FCB">
        <w:rPr>
          <w:sz w:val="16"/>
          <w:lang w:val="en-US"/>
        </w:rPr>
        <w:t>"</w:t>
      </w:r>
      <w:proofErr w:type="gramStart"/>
      <w:r w:rsidR="00623FCB" w:rsidRPr="00623FCB">
        <w:rPr>
          <w:sz w:val="16"/>
          <w:lang w:val="en-US"/>
        </w:rPr>
        <w:t>callBackData</w:t>
      </w:r>
      <w:proofErr w:type="gramEnd"/>
      <w:r w:rsidR="00623FCB" w:rsidRPr="00623FCB">
        <w:rPr>
          <w:sz w:val="16"/>
          <w:lang w:val="en-US"/>
        </w:rPr>
        <w:t>":"</w:t>
      </w:r>
      <w:r w:rsidR="00620788">
        <w:rPr>
          <w:sz w:val="16"/>
          <w:lang w:val="en-US"/>
        </w:rPr>
        <w:t>123</w:t>
      </w:r>
      <w:r w:rsidR="00623FCB" w:rsidRPr="00623FCB">
        <w:rPr>
          <w:sz w:val="16"/>
          <w:lang w:val="en-US"/>
        </w:rPr>
        <w:t>",</w:t>
      </w:r>
    </w:p>
    <w:p w:rsidR="000825E1" w:rsidRDefault="00D044D3" w:rsidP="000825E1">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ab/>
      </w:r>
      <w:r w:rsidR="00623FCB" w:rsidRPr="00623FCB">
        <w:rPr>
          <w:sz w:val="16"/>
          <w:lang w:val="en-US"/>
        </w:rPr>
        <w:t>"</w:t>
      </w:r>
      <w:proofErr w:type="gramStart"/>
      <w:r w:rsidR="00623FCB" w:rsidRPr="00623FCB">
        <w:rPr>
          <w:sz w:val="16"/>
          <w:lang w:val="en-US"/>
        </w:rPr>
        <w:t>link</w:t>
      </w:r>
      <w:proofErr w:type="gramEnd"/>
      <w:r w:rsidR="00623FCB" w:rsidRPr="00623FCB">
        <w:rPr>
          <w:sz w:val="16"/>
          <w:lang w:val="en-US"/>
        </w:rPr>
        <w:t>":[</w:t>
      </w:r>
    </w:p>
    <w:p w:rsidR="000825E1" w:rsidRDefault="00D044D3" w:rsidP="000825E1">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ab/>
      </w:r>
      <w:r w:rsidRPr="007C65A8">
        <w:rPr>
          <w:sz w:val="16"/>
          <w:lang w:val="en-US"/>
        </w:rPr>
        <w:tab/>
      </w:r>
      <w:r w:rsidR="00623FCB" w:rsidRPr="00623FCB">
        <w:rPr>
          <w:sz w:val="16"/>
          <w:lang w:val="en-US"/>
        </w:rPr>
        <w:t>{"rel":"ChatSessionInformation","href":"</w:t>
      </w:r>
      <w:r w:rsidR="00620788" w:rsidRPr="00620788">
        <w:rPr>
          <w:sz w:val="16"/>
          <w:lang w:val="en-US"/>
        </w:rPr>
        <w:t xml:space="preserve"> </w:t>
      </w:r>
      <w:proofErr w:type="gramStart"/>
      <w:r w:rsidR="00620788" w:rsidRPr="004E5BFB">
        <w:rPr>
          <w:sz w:val="16"/>
          <w:lang w:val="en-US"/>
        </w:rPr>
        <w:t>http:</w:t>
      </w:r>
      <w:proofErr w:type="gramEnd"/>
      <w:r w:rsidR="00620788">
        <w:rPr>
          <w:sz w:val="16"/>
          <w:lang w:val="en-US"/>
        </w:rPr>
        <w:t>\</w:t>
      </w:r>
      <w:r w:rsidR="00620788" w:rsidRPr="004E5BFB">
        <w:rPr>
          <w:sz w:val="16"/>
          <w:lang w:val="en-US"/>
        </w:rPr>
        <w:t>/</w:t>
      </w:r>
      <w:r w:rsidR="00620788">
        <w:rPr>
          <w:sz w:val="16"/>
          <w:lang w:val="en-US"/>
        </w:rPr>
        <w:t>\</w:t>
      </w:r>
      <w:r w:rsidR="00620788" w:rsidRPr="004E5BFB">
        <w:rPr>
          <w:sz w:val="16"/>
          <w:lang w:val="en-US"/>
        </w:rPr>
        <w:t>/&lt;</w:t>
      </w:r>
      <w:r w:rsidR="00620788" w:rsidRPr="00323E2E">
        <w:rPr>
          <w:sz w:val="16"/>
          <w:lang w:val="en-US"/>
        </w:rPr>
        <w:t>REST_ip</w:t>
      </w:r>
      <w:r w:rsidR="00620788" w:rsidRPr="004E5BFB">
        <w:rPr>
          <w:sz w:val="16"/>
          <w:lang w:val="en-US"/>
        </w:rPr>
        <w:t>&gt;</w:t>
      </w:r>
      <w:r w:rsidR="00620788">
        <w:rPr>
          <w:sz w:val="16"/>
          <w:lang w:val="en-US"/>
        </w:rPr>
        <w:t>\</w:t>
      </w:r>
      <w:r w:rsidR="00620788" w:rsidRPr="004E5BFB">
        <w:rPr>
          <w:sz w:val="16"/>
          <w:lang w:val="en-US"/>
        </w:rPr>
        <w:t>/netapi</w:t>
      </w:r>
      <w:r w:rsidR="00620788">
        <w:rPr>
          <w:sz w:val="16"/>
          <w:lang w:val="en-US"/>
        </w:rPr>
        <w:t>\</w:t>
      </w:r>
      <w:r w:rsidR="00620788" w:rsidRPr="004E5BFB">
        <w:rPr>
          <w:sz w:val="16"/>
          <w:lang w:val="en-US"/>
        </w:rPr>
        <w:t>/chat</w:t>
      </w:r>
      <w:r w:rsidR="00620788">
        <w:rPr>
          <w:sz w:val="16"/>
          <w:lang w:val="en-US"/>
        </w:rPr>
        <w:t>\</w:t>
      </w:r>
      <w:r w:rsidR="00620788" w:rsidRPr="004E5BFB">
        <w:rPr>
          <w:sz w:val="16"/>
          <w:lang w:val="en-US"/>
        </w:rPr>
        <w:t>/v1</w:t>
      </w:r>
      <w:r w:rsidR="00620788">
        <w:rPr>
          <w:sz w:val="16"/>
          <w:lang w:val="en-US"/>
        </w:rPr>
        <w:t>\</w:t>
      </w:r>
      <w:r w:rsidR="00620788" w:rsidRPr="004E5BFB">
        <w:rPr>
          <w:sz w:val="16"/>
          <w:lang w:val="en-US"/>
        </w:rPr>
        <w:t>/</w:t>
      </w:r>
      <w:r w:rsidR="003C61E3" w:rsidRPr="007D7C67">
        <w:rPr>
          <w:sz w:val="16"/>
        </w:rPr>
        <w:t>tel%3A%2B336112233</w:t>
      </w:r>
      <w:r w:rsidR="003C61E3">
        <w:rPr>
          <w:sz w:val="16"/>
        </w:rPr>
        <w:t>55</w:t>
      </w:r>
      <w:r w:rsidR="00620788">
        <w:rPr>
          <w:sz w:val="16"/>
          <w:lang w:val="en-US"/>
        </w:rPr>
        <w:t>\</w:t>
      </w:r>
      <w:r w:rsidR="00620788" w:rsidRPr="004E5BFB">
        <w:rPr>
          <w:sz w:val="16"/>
          <w:lang w:val="en-US"/>
        </w:rPr>
        <w:t>/oneToOne</w:t>
      </w:r>
      <w:r w:rsidR="00620788">
        <w:rPr>
          <w:sz w:val="16"/>
          <w:lang w:val="en-US"/>
        </w:rPr>
        <w:t>\</w:t>
      </w:r>
      <w:r w:rsidR="00620788" w:rsidRPr="004E5BFB">
        <w:rPr>
          <w:sz w:val="16"/>
          <w:lang w:val="en-US"/>
        </w:rPr>
        <w:t>/</w:t>
      </w:r>
      <w:r w:rsidR="003C61E3" w:rsidRPr="007D7C67">
        <w:rPr>
          <w:sz w:val="16"/>
        </w:rPr>
        <w:t>tel%3A%2B336112233</w:t>
      </w:r>
      <w:r w:rsidR="003C61E3">
        <w:rPr>
          <w:sz w:val="16"/>
        </w:rPr>
        <w:t>44</w:t>
      </w:r>
      <w:r w:rsidR="00620788">
        <w:rPr>
          <w:sz w:val="16"/>
          <w:lang w:val="en-US"/>
        </w:rPr>
        <w:t>\</w:t>
      </w:r>
      <w:r w:rsidR="00620788" w:rsidRPr="004E5BFB">
        <w:rPr>
          <w:sz w:val="16"/>
          <w:lang w:val="en-US"/>
        </w:rPr>
        <w:t>/b9a06e30-c9b6-4792-8d8e-888f22411d61</w:t>
      </w:r>
      <w:r w:rsidR="00623FCB" w:rsidRPr="00623FCB">
        <w:rPr>
          <w:sz w:val="16"/>
          <w:lang w:val="en-US"/>
        </w:rPr>
        <w:t>"},</w:t>
      </w:r>
    </w:p>
    <w:p w:rsidR="000825E1" w:rsidRDefault="00D044D3" w:rsidP="000825E1">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ab/>
      </w:r>
      <w:r w:rsidRPr="007C65A8">
        <w:rPr>
          <w:sz w:val="16"/>
          <w:lang w:val="en-US"/>
        </w:rPr>
        <w:tab/>
      </w:r>
      <w:r w:rsidR="00623FCB" w:rsidRPr="00623FCB">
        <w:rPr>
          <w:sz w:val="16"/>
          <w:lang w:val="en-US"/>
        </w:rPr>
        <w:t>{"rel":"ChatMessage","href":"</w:t>
      </w:r>
      <w:r w:rsidR="00620788" w:rsidRPr="001C232D">
        <w:rPr>
          <w:sz w:val="16"/>
          <w:lang w:val="en-US"/>
        </w:rPr>
        <w:t>http:</w:t>
      </w:r>
      <w:r w:rsidR="00620788">
        <w:rPr>
          <w:sz w:val="16"/>
          <w:lang w:val="en-US"/>
        </w:rPr>
        <w:t>\</w:t>
      </w:r>
      <w:r w:rsidR="00620788" w:rsidRPr="001C232D">
        <w:rPr>
          <w:sz w:val="16"/>
          <w:lang w:val="en-US"/>
        </w:rPr>
        <w:t>/</w:t>
      </w:r>
      <w:r w:rsidR="00620788">
        <w:rPr>
          <w:sz w:val="16"/>
          <w:lang w:val="en-US"/>
        </w:rPr>
        <w:t>\</w:t>
      </w:r>
      <w:r w:rsidR="00620788" w:rsidRPr="001C232D">
        <w:rPr>
          <w:sz w:val="16"/>
          <w:lang w:val="en-US"/>
        </w:rPr>
        <w:t>/</w:t>
      </w:r>
      <w:r w:rsidR="00620788" w:rsidRPr="00870204">
        <w:rPr>
          <w:sz w:val="16"/>
          <w:lang w:val="en-US"/>
        </w:rPr>
        <w:t>&lt;</w:t>
      </w:r>
      <w:r w:rsidR="00620788">
        <w:rPr>
          <w:sz w:val="16"/>
          <w:lang w:val="en-US"/>
        </w:rPr>
        <w:t>REST_ip</w:t>
      </w:r>
      <w:r w:rsidR="00620788" w:rsidRPr="00870204">
        <w:rPr>
          <w:sz w:val="16"/>
          <w:lang w:val="en-US"/>
        </w:rPr>
        <w:t>&gt;</w:t>
      </w:r>
      <w:r w:rsidR="00620788">
        <w:rPr>
          <w:sz w:val="16"/>
          <w:lang w:val="en-US"/>
        </w:rPr>
        <w:t>\/netapi\/chat\/v1\</w:t>
      </w:r>
      <w:r w:rsidR="00620788" w:rsidRPr="004E5BFB">
        <w:rPr>
          <w:sz w:val="16"/>
          <w:lang w:val="en-US"/>
        </w:rPr>
        <w:t>/</w:t>
      </w:r>
      <w:r w:rsidR="003C61E3" w:rsidRPr="007D7C67">
        <w:rPr>
          <w:sz w:val="16"/>
        </w:rPr>
        <w:t>tel%3A%2B336112233</w:t>
      </w:r>
      <w:r w:rsidR="003C61E3">
        <w:rPr>
          <w:sz w:val="16"/>
        </w:rPr>
        <w:t>55</w:t>
      </w:r>
      <w:r w:rsidR="00620788">
        <w:rPr>
          <w:sz w:val="16"/>
          <w:lang w:val="en-US"/>
        </w:rPr>
        <w:t>\</w:t>
      </w:r>
      <w:r w:rsidR="00620788" w:rsidRPr="004E5BFB">
        <w:rPr>
          <w:sz w:val="16"/>
          <w:lang w:val="en-US"/>
        </w:rPr>
        <w:t>/</w:t>
      </w:r>
      <w:r w:rsidR="003C61E3" w:rsidRPr="004E5BFB">
        <w:rPr>
          <w:sz w:val="16"/>
          <w:lang w:val="en-US"/>
        </w:rPr>
        <w:t>oneToOne</w:t>
      </w:r>
      <w:r w:rsidR="003C61E3">
        <w:rPr>
          <w:sz w:val="16"/>
          <w:lang w:val="en-US"/>
        </w:rPr>
        <w:t>\</w:t>
      </w:r>
      <w:r w:rsidR="003C61E3" w:rsidRPr="004E5BFB">
        <w:rPr>
          <w:sz w:val="16"/>
          <w:lang w:val="en-US"/>
        </w:rPr>
        <w:t>/</w:t>
      </w:r>
      <w:r w:rsidR="003C61E3" w:rsidRPr="007D7C67">
        <w:rPr>
          <w:sz w:val="16"/>
        </w:rPr>
        <w:t>tel%3A%2B336112233</w:t>
      </w:r>
      <w:r w:rsidR="003C61E3">
        <w:rPr>
          <w:sz w:val="16"/>
        </w:rPr>
        <w:t>44</w:t>
      </w:r>
      <w:r w:rsidR="003C61E3">
        <w:rPr>
          <w:sz w:val="16"/>
          <w:lang w:val="en-US"/>
        </w:rPr>
        <w:t>\</w:t>
      </w:r>
      <w:r w:rsidR="003C61E3" w:rsidRPr="004E5BFB">
        <w:rPr>
          <w:sz w:val="16"/>
          <w:lang w:val="en-US"/>
        </w:rPr>
        <w:t>/b9a06e30-c9b6-4792-8d8e-888f22411d61</w:t>
      </w:r>
      <w:r w:rsidR="00620788">
        <w:rPr>
          <w:sz w:val="16"/>
          <w:lang w:val="en-US"/>
        </w:rPr>
        <w:t>\</w:t>
      </w:r>
      <w:r w:rsidR="00620788" w:rsidRPr="004E5BFB">
        <w:rPr>
          <w:sz w:val="16"/>
          <w:lang w:val="en-US"/>
        </w:rPr>
        <w:t>/messages</w:t>
      </w:r>
      <w:r w:rsidR="00620788">
        <w:rPr>
          <w:sz w:val="16"/>
          <w:lang w:val="en-US"/>
        </w:rPr>
        <w:t>\</w:t>
      </w:r>
      <w:r w:rsidR="00620788" w:rsidRPr="004E5BFB">
        <w:rPr>
          <w:sz w:val="16"/>
          <w:lang w:val="en-US"/>
        </w:rPr>
        <w:t>/a7b833249ec14dd4a21bbe23645eb85</w:t>
      </w:r>
      <w:r w:rsidR="00623FCB" w:rsidRPr="00623FCB">
        <w:rPr>
          <w:sz w:val="16"/>
          <w:lang w:val="en-US"/>
        </w:rPr>
        <w:t>"},</w:t>
      </w:r>
    </w:p>
    <w:p w:rsidR="000825E1" w:rsidRDefault="00D044D3" w:rsidP="000825E1">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ab/>
      </w:r>
      <w:r w:rsidRPr="007C65A8">
        <w:rPr>
          <w:sz w:val="16"/>
          <w:lang w:val="en-US"/>
        </w:rPr>
        <w:tab/>
      </w:r>
      <w:r w:rsidR="00623FCB" w:rsidRPr="00623FCB">
        <w:rPr>
          <w:sz w:val="16"/>
          <w:lang w:val="en-US"/>
        </w:rPr>
        <w:t>{"rel":"ChatNotificationSubscription","href":"</w:t>
      </w:r>
      <w:r w:rsidR="00620788" w:rsidRPr="00620788">
        <w:rPr>
          <w:sz w:val="16"/>
          <w:lang w:val="en-US"/>
        </w:rPr>
        <w:t xml:space="preserve"> </w:t>
      </w:r>
      <w:r w:rsidR="00620788" w:rsidRPr="001C232D">
        <w:rPr>
          <w:sz w:val="16"/>
          <w:lang w:val="en-US"/>
        </w:rPr>
        <w:t>http:</w:t>
      </w:r>
      <w:r w:rsidR="00620788">
        <w:rPr>
          <w:sz w:val="16"/>
          <w:lang w:val="en-US"/>
        </w:rPr>
        <w:t>\</w:t>
      </w:r>
      <w:r w:rsidR="00620788" w:rsidRPr="001C232D">
        <w:rPr>
          <w:sz w:val="16"/>
          <w:lang w:val="en-US"/>
        </w:rPr>
        <w:t>/</w:t>
      </w:r>
      <w:r w:rsidR="00620788">
        <w:rPr>
          <w:sz w:val="16"/>
          <w:lang w:val="en-US"/>
        </w:rPr>
        <w:t>\</w:t>
      </w:r>
      <w:r w:rsidR="00620788" w:rsidRPr="001C232D">
        <w:rPr>
          <w:sz w:val="16"/>
          <w:lang w:val="en-US"/>
        </w:rPr>
        <w:t>/</w:t>
      </w:r>
      <w:r w:rsidR="00620788" w:rsidRPr="00870204">
        <w:rPr>
          <w:sz w:val="16"/>
          <w:lang w:val="en-US"/>
        </w:rPr>
        <w:t>&lt;</w:t>
      </w:r>
      <w:r w:rsidR="00620788">
        <w:rPr>
          <w:sz w:val="16"/>
          <w:lang w:val="en-US"/>
        </w:rPr>
        <w:t>REST_ip</w:t>
      </w:r>
      <w:r w:rsidR="00620788" w:rsidRPr="00870204">
        <w:rPr>
          <w:sz w:val="16"/>
          <w:lang w:val="en-US"/>
        </w:rPr>
        <w:t>&gt;</w:t>
      </w:r>
      <w:r w:rsidR="00620788">
        <w:rPr>
          <w:sz w:val="16"/>
          <w:lang w:val="en-US"/>
        </w:rPr>
        <w:t>\/netapi\/chat\/v1\</w:t>
      </w:r>
      <w:r w:rsidR="00620788" w:rsidRPr="004E5BFB">
        <w:rPr>
          <w:sz w:val="16"/>
          <w:lang w:val="en-US"/>
        </w:rPr>
        <w:t>/</w:t>
      </w:r>
      <w:r w:rsidR="00F43BC0">
        <w:rPr>
          <w:sz w:val="16"/>
          <w:lang w:val="en-US"/>
        </w:rPr>
        <w:t>tel:+33612345678</w:t>
      </w:r>
      <w:r w:rsidR="00620788">
        <w:rPr>
          <w:sz w:val="16"/>
          <w:lang w:val="en-US"/>
        </w:rPr>
        <w:t>\</w:t>
      </w:r>
      <w:r w:rsidR="00620788" w:rsidRPr="004E5BFB">
        <w:rPr>
          <w:sz w:val="16"/>
          <w:lang w:val="en-US"/>
        </w:rPr>
        <w:t>/</w:t>
      </w:r>
      <w:r w:rsidR="00620788" w:rsidRPr="001C232D">
        <w:rPr>
          <w:sz w:val="16"/>
          <w:lang w:val="en-US"/>
        </w:rPr>
        <w:t>subscriptions</w:t>
      </w:r>
      <w:r w:rsidR="00620788">
        <w:rPr>
          <w:sz w:val="16"/>
          <w:lang w:val="en-US"/>
        </w:rPr>
        <w:t>\</w:t>
      </w:r>
      <w:r w:rsidR="00620788" w:rsidRPr="001C232D">
        <w:rPr>
          <w:sz w:val="16"/>
          <w:lang w:val="en-US"/>
        </w:rPr>
        <w:t>/814838ba-d773-4753-60d3684f6c</w:t>
      </w:r>
      <w:r w:rsidR="00620788">
        <w:rPr>
          <w:sz w:val="16"/>
          <w:lang w:val="en-US"/>
        </w:rPr>
        <w:t>a</w:t>
      </w:r>
      <w:r w:rsidR="00623FCB" w:rsidRPr="00623FCB">
        <w:rPr>
          <w:sz w:val="16"/>
          <w:lang w:val="en-US"/>
        </w:rPr>
        <w:t xml:space="preserve"> "}],</w:t>
      </w:r>
    </w:p>
    <w:p w:rsidR="000825E1" w:rsidRDefault="00D044D3" w:rsidP="000825E1">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ab/>
      </w:r>
      <w:r w:rsidR="00623FCB" w:rsidRPr="00623FCB">
        <w:rPr>
          <w:sz w:val="16"/>
          <w:lang w:val="en-US"/>
        </w:rPr>
        <w:t>"status":"</w:t>
      </w:r>
      <w:r w:rsidR="00620788" w:rsidRPr="00620788">
        <w:rPr>
          <w:sz w:val="16"/>
          <w:lang w:val="en-US"/>
        </w:rPr>
        <w:t xml:space="preserve"> </w:t>
      </w:r>
      <w:r w:rsidR="00620788" w:rsidRPr="00323E2E">
        <w:rPr>
          <w:sz w:val="16"/>
          <w:lang w:val="en-US"/>
        </w:rPr>
        <w:t>Displayed</w:t>
      </w:r>
      <w:r w:rsidR="00623FCB" w:rsidRPr="00623FCB">
        <w:rPr>
          <w:sz w:val="16"/>
          <w:lang w:val="en-US"/>
        </w:rPr>
        <w:t xml:space="preserve"> ",</w:t>
      </w:r>
    </w:p>
    <w:p w:rsidR="000825E1" w:rsidRDefault="00D044D3" w:rsidP="000825E1">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ab/>
      </w:r>
      <w:r w:rsidR="00623FCB" w:rsidRPr="00623FCB">
        <w:rPr>
          <w:sz w:val="16"/>
          <w:lang w:val="en-US"/>
        </w:rPr>
        <w:t>"errorCode":"","description":""</w:t>
      </w:r>
    </w:p>
    <w:p w:rsidR="00623FCB" w:rsidRPr="000825E1" w:rsidRDefault="00623FCB" w:rsidP="000825E1">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w:t>
      </w:r>
    </w:p>
    <w:p w:rsidR="00623FCB" w:rsidRDefault="00623FCB" w:rsidP="00623FCB">
      <w:pPr>
        <w:rPr>
          <w:lang w:val="en-US"/>
        </w:rPr>
      </w:pPr>
    </w:p>
    <w:p w:rsidR="00623FCB" w:rsidRDefault="00623FCB" w:rsidP="00623FCB">
      <w:pPr>
        <w:rPr>
          <w:lang w:val="en-US"/>
        </w:rPr>
      </w:pPr>
    </w:p>
    <w:p w:rsidR="00623FCB" w:rsidRDefault="00BB1542" w:rsidP="00623FCB">
      <w:pPr>
        <w:pStyle w:val="Titre3"/>
        <w:rPr>
          <w:lang w:val="en-US"/>
        </w:rPr>
      </w:pPr>
      <w:bookmarkStart w:id="35" w:name="_Toc367807031"/>
      <w:r>
        <w:rPr>
          <w:lang w:val="en-US"/>
        </w:rPr>
        <w:t>Receiving messages</w:t>
      </w:r>
      <w:bookmarkEnd w:id="35"/>
    </w:p>
    <w:p w:rsidR="00623FCB" w:rsidRDefault="00BB1542" w:rsidP="00623FCB">
      <w:pPr>
        <w:rPr>
          <w:lang w:val="en-US"/>
        </w:rPr>
      </w:pPr>
      <w:r>
        <w:rPr>
          <w:lang w:val="en-US"/>
        </w:rPr>
        <w:t>When the mobile phone send</w:t>
      </w:r>
      <w:r w:rsidR="00AF1672">
        <w:rPr>
          <w:lang w:val="en-US"/>
        </w:rPr>
        <w:t>s</w:t>
      </w:r>
      <w:r>
        <w:rPr>
          <w:lang w:val="en-US"/>
        </w:rPr>
        <w:t xml:space="preserve"> a message, the </w:t>
      </w:r>
      <w:r w:rsidR="003803DE">
        <w:rPr>
          <w:lang w:val="en-US"/>
        </w:rPr>
        <w:t>interface</w:t>
      </w:r>
      <w:r>
        <w:rPr>
          <w:lang w:val="en-US"/>
        </w:rPr>
        <w:t xml:space="preserve"> </w:t>
      </w:r>
      <w:r w:rsidR="00840771">
        <w:rPr>
          <w:lang w:val="en-US"/>
        </w:rPr>
        <w:t>pushes</w:t>
      </w:r>
      <w:r>
        <w:rPr>
          <w:lang w:val="en-US"/>
        </w:rPr>
        <w:t xml:space="preserve"> a notification to the REST client. </w:t>
      </w:r>
      <w:r w:rsidR="00AF1672">
        <w:rPr>
          <w:lang w:val="en-US"/>
        </w:rPr>
        <w:t>The structure included in th</w:t>
      </w:r>
      <w:r w:rsidR="0088450C">
        <w:rPr>
          <w:lang w:val="en-US"/>
        </w:rPr>
        <w:t>e notification is the following</w:t>
      </w:r>
      <w:r w:rsidR="00AF1672">
        <w:rPr>
          <w:lang w:val="en-US"/>
        </w:rPr>
        <w:t>:</w:t>
      </w:r>
    </w:p>
    <w:p w:rsidR="00623FCB" w:rsidRDefault="00B840D6" w:rsidP="00623FCB">
      <w:pPr>
        <w:pBdr>
          <w:top w:val="single" w:sz="4" w:space="1" w:color="auto"/>
          <w:left w:val="single" w:sz="4" w:space="4" w:color="auto"/>
          <w:bottom w:val="single" w:sz="4" w:space="1" w:color="auto"/>
          <w:right w:val="single" w:sz="4" w:space="4" w:color="auto"/>
        </w:pBdr>
        <w:rPr>
          <w:sz w:val="16"/>
          <w:lang w:val="en-US"/>
        </w:rPr>
      </w:pPr>
      <w:proofErr w:type="gramStart"/>
      <w:r w:rsidRPr="00B840D6">
        <w:rPr>
          <w:sz w:val="16"/>
          <w:lang w:val="en-US"/>
        </w:rPr>
        <w:t>&lt;?xml</w:t>
      </w:r>
      <w:proofErr w:type="gramEnd"/>
      <w:r w:rsidRPr="00B840D6">
        <w:rPr>
          <w:sz w:val="16"/>
          <w:lang w:val="en-US"/>
        </w:rPr>
        <w:t xml:space="preserve"> version="1.0" encoding="UTF-8" ?&gt;</w:t>
      </w:r>
    </w:p>
    <w:p w:rsidR="00623FCB" w:rsidRDefault="00B840D6" w:rsidP="00623FCB">
      <w:pPr>
        <w:pBdr>
          <w:top w:val="single" w:sz="4" w:space="1" w:color="auto"/>
          <w:left w:val="single" w:sz="4" w:space="4" w:color="auto"/>
          <w:bottom w:val="single" w:sz="4" w:space="1" w:color="auto"/>
          <w:right w:val="single" w:sz="4" w:space="4" w:color="auto"/>
        </w:pBdr>
        <w:rPr>
          <w:sz w:val="16"/>
          <w:lang w:val="en-US"/>
        </w:rPr>
      </w:pPr>
      <w:r w:rsidRPr="00B840D6">
        <w:rPr>
          <w:sz w:val="16"/>
          <w:lang w:val="en-US"/>
        </w:rPr>
        <w:t>&lt;chat</w:t>
      </w:r>
      <w:proofErr w:type="gramStart"/>
      <w:r w:rsidRPr="00B840D6">
        <w:rPr>
          <w:sz w:val="16"/>
          <w:lang w:val="en-US"/>
        </w:rPr>
        <w:t>:chatMessageNotification</w:t>
      </w:r>
      <w:proofErr w:type="gramEnd"/>
      <w:r w:rsidRPr="00B840D6">
        <w:rPr>
          <w:sz w:val="16"/>
          <w:lang w:val="en-US"/>
        </w:rPr>
        <w:t xml:space="preserve"> xmlns:chat="urn:oma:xml:rest:netapi:chat:1"&gt;</w:t>
      </w:r>
    </w:p>
    <w:p w:rsidR="00B840D6" w:rsidRPr="00E568FB" w:rsidRDefault="00B840D6" w:rsidP="00B840D6">
      <w:pPr>
        <w:pBdr>
          <w:top w:val="single" w:sz="4" w:space="1" w:color="auto"/>
          <w:left w:val="single" w:sz="4" w:space="4" w:color="auto"/>
          <w:bottom w:val="single" w:sz="4" w:space="1" w:color="auto"/>
          <w:right w:val="single" w:sz="4" w:space="4" w:color="auto"/>
        </w:pBdr>
        <w:ind w:firstLine="708"/>
        <w:rPr>
          <w:sz w:val="16"/>
          <w:lang w:val="en-US"/>
        </w:rPr>
      </w:pPr>
      <w:r w:rsidRPr="00E568FB">
        <w:rPr>
          <w:sz w:val="16"/>
          <w:lang w:val="en-US"/>
        </w:rPr>
        <w:t xml:space="preserve">  &lt;</w:t>
      </w:r>
      <w:proofErr w:type="gramStart"/>
      <w:r w:rsidRPr="00E568FB">
        <w:rPr>
          <w:sz w:val="16"/>
          <w:lang w:val="en-US"/>
        </w:rPr>
        <w:t>callBackData&gt;</w:t>
      </w:r>
      <w:proofErr w:type="gramEnd"/>
      <w:r>
        <w:rPr>
          <w:sz w:val="16"/>
          <w:lang w:val="en-US"/>
        </w:rPr>
        <w:t>123</w:t>
      </w:r>
      <w:r w:rsidRPr="00E568FB">
        <w:rPr>
          <w:sz w:val="16"/>
          <w:lang w:val="en-US"/>
        </w:rPr>
        <w:t>&lt;/callBackData&gt;</w:t>
      </w:r>
    </w:p>
    <w:p w:rsidR="00B840D6" w:rsidRPr="00E568FB" w:rsidRDefault="00B840D6" w:rsidP="00B840D6">
      <w:pPr>
        <w:pBdr>
          <w:top w:val="single" w:sz="4" w:space="1" w:color="auto"/>
          <w:left w:val="single" w:sz="4" w:space="4" w:color="auto"/>
          <w:bottom w:val="single" w:sz="4" w:space="1" w:color="auto"/>
          <w:right w:val="single" w:sz="4" w:space="4" w:color="auto"/>
        </w:pBdr>
        <w:ind w:firstLine="708"/>
        <w:rPr>
          <w:sz w:val="16"/>
          <w:lang w:val="en-US"/>
        </w:rPr>
      </w:pPr>
      <w:r w:rsidRPr="00E568FB">
        <w:rPr>
          <w:sz w:val="16"/>
          <w:lang w:val="en-US"/>
        </w:rPr>
        <w:t xml:space="preserve">  &lt;link rel="ChatSessionInformation" href="</w:t>
      </w:r>
      <w:proofErr w:type="gramStart"/>
      <w:r w:rsidRPr="004E5BFB">
        <w:rPr>
          <w:sz w:val="16"/>
          <w:lang w:val="en-US"/>
        </w:rPr>
        <w:t>http:</w:t>
      </w:r>
      <w:proofErr w:type="gramEnd"/>
      <w:r w:rsidRPr="004E5BFB">
        <w:rPr>
          <w:sz w:val="16"/>
          <w:lang w:val="en-US"/>
        </w:rPr>
        <w:t>//&lt;</w:t>
      </w:r>
      <w:r w:rsidRPr="00323E2E">
        <w:rPr>
          <w:sz w:val="16"/>
          <w:lang w:val="en-US"/>
        </w:rPr>
        <w:t>REST_ip</w:t>
      </w:r>
      <w:r w:rsidRPr="004E5BFB">
        <w:rPr>
          <w:sz w:val="16"/>
          <w:lang w:val="en-US"/>
        </w:rPr>
        <w:t>&gt;/netapi/chat/v1/</w:t>
      </w:r>
      <w:r w:rsidR="00D646AB" w:rsidRPr="007D7C67">
        <w:rPr>
          <w:sz w:val="16"/>
        </w:rPr>
        <w:t>tel%3A%2B336112233</w:t>
      </w:r>
      <w:r w:rsidR="00D646AB">
        <w:rPr>
          <w:sz w:val="16"/>
        </w:rPr>
        <w:t>55</w:t>
      </w:r>
      <w:r w:rsidRPr="004E5BFB">
        <w:rPr>
          <w:sz w:val="16"/>
          <w:lang w:val="en-US"/>
        </w:rPr>
        <w:t>/oneToOne/</w:t>
      </w:r>
      <w:r w:rsidR="00D646AB" w:rsidRPr="00D646AB">
        <w:rPr>
          <w:sz w:val="16"/>
        </w:rPr>
        <w:t xml:space="preserve"> </w:t>
      </w:r>
      <w:r w:rsidR="00D646AB" w:rsidRPr="007D7C67">
        <w:rPr>
          <w:sz w:val="16"/>
        </w:rPr>
        <w:t>tel%3A%2B336112233</w:t>
      </w:r>
      <w:r w:rsidR="00D646AB">
        <w:rPr>
          <w:sz w:val="16"/>
        </w:rPr>
        <w:t>44</w:t>
      </w:r>
      <w:r w:rsidRPr="004E5BFB">
        <w:rPr>
          <w:sz w:val="16"/>
          <w:lang w:val="en-US"/>
        </w:rPr>
        <w:t>/b9a06e30-c9b6-4792-8d8e-888f22411d61</w:t>
      </w:r>
      <w:r w:rsidRPr="00E568FB">
        <w:rPr>
          <w:sz w:val="16"/>
          <w:lang w:val="en-US"/>
        </w:rPr>
        <w:t>"/&gt;</w:t>
      </w:r>
    </w:p>
    <w:p w:rsidR="00B840D6" w:rsidRPr="00E568FB" w:rsidRDefault="00B840D6" w:rsidP="00B840D6">
      <w:pPr>
        <w:pBdr>
          <w:top w:val="single" w:sz="4" w:space="1" w:color="auto"/>
          <w:left w:val="single" w:sz="4" w:space="4" w:color="auto"/>
          <w:bottom w:val="single" w:sz="4" w:space="1" w:color="auto"/>
          <w:right w:val="single" w:sz="4" w:space="4" w:color="auto"/>
        </w:pBdr>
        <w:ind w:firstLine="708"/>
        <w:rPr>
          <w:sz w:val="16"/>
          <w:lang w:val="en-US"/>
        </w:rPr>
      </w:pPr>
      <w:r w:rsidRPr="00E568FB">
        <w:rPr>
          <w:sz w:val="16"/>
          <w:lang w:val="en-US"/>
        </w:rPr>
        <w:t xml:space="preserve">  &lt;link rel="</w:t>
      </w:r>
      <w:r>
        <w:rPr>
          <w:sz w:val="16"/>
          <w:lang w:val="en-US"/>
        </w:rPr>
        <w:t>ChatMessage</w:t>
      </w:r>
      <w:r w:rsidRPr="00E568FB">
        <w:rPr>
          <w:sz w:val="16"/>
          <w:lang w:val="en-US"/>
        </w:rPr>
        <w:t>" href="</w:t>
      </w:r>
      <w:proofErr w:type="gramStart"/>
      <w:r w:rsidRPr="001C232D">
        <w:rPr>
          <w:sz w:val="16"/>
          <w:lang w:val="en-US"/>
        </w:rPr>
        <w:t>http:</w:t>
      </w:r>
      <w:proofErr w:type="gramEnd"/>
      <w:r w:rsidRPr="001C232D">
        <w:rPr>
          <w:sz w:val="16"/>
          <w:lang w:val="en-US"/>
        </w:rPr>
        <w:t>//</w:t>
      </w:r>
      <w:r w:rsidRPr="00870204">
        <w:rPr>
          <w:sz w:val="16"/>
          <w:lang w:val="en-US"/>
        </w:rPr>
        <w:t>&lt;</w:t>
      </w:r>
      <w:r>
        <w:rPr>
          <w:sz w:val="16"/>
          <w:lang w:val="en-US"/>
        </w:rPr>
        <w:t>REST_ip</w:t>
      </w:r>
      <w:r w:rsidRPr="00870204">
        <w:rPr>
          <w:sz w:val="16"/>
          <w:lang w:val="en-US"/>
        </w:rPr>
        <w:t>&gt;</w:t>
      </w:r>
      <w:r>
        <w:rPr>
          <w:sz w:val="16"/>
          <w:lang w:val="en-US"/>
        </w:rPr>
        <w:t>/netapi/chat/v1</w:t>
      </w:r>
      <w:r w:rsidRPr="004E5BFB">
        <w:rPr>
          <w:sz w:val="16"/>
          <w:lang w:val="en-US"/>
        </w:rPr>
        <w:t>/</w:t>
      </w:r>
      <w:r w:rsidR="00D646AB" w:rsidRPr="007D7C67">
        <w:rPr>
          <w:sz w:val="16"/>
        </w:rPr>
        <w:t>tel%3A%2B336112233</w:t>
      </w:r>
      <w:r w:rsidR="00D646AB">
        <w:rPr>
          <w:sz w:val="16"/>
        </w:rPr>
        <w:t>55</w:t>
      </w:r>
      <w:r w:rsidRPr="004E5BFB">
        <w:rPr>
          <w:sz w:val="16"/>
          <w:lang w:val="en-US"/>
        </w:rPr>
        <w:t>/</w:t>
      </w:r>
      <w:r w:rsidR="00E22E6F" w:rsidRPr="004E5BFB">
        <w:rPr>
          <w:sz w:val="16"/>
          <w:lang w:val="en-US"/>
        </w:rPr>
        <w:t>oneToOne/</w:t>
      </w:r>
      <w:r w:rsidR="00E22E6F" w:rsidRPr="00D646AB">
        <w:rPr>
          <w:sz w:val="16"/>
        </w:rPr>
        <w:t xml:space="preserve"> </w:t>
      </w:r>
      <w:r w:rsidR="00E22E6F" w:rsidRPr="007D7C67">
        <w:rPr>
          <w:sz w:val="16"/>
        </w:rPr>
        <w:t>tel%3A%2B336112233</w:t>
      </w:r>
      <w:r w:rsidR="00E22E6F">
        <w:rPr>
          <w:sz w:val="16"/>
        </w:rPr>
        <w:t>44</w:t>
      </w:r>
      <w:r w:rsidR="00E22E6F" w:rsidRPr="004E5BFB">
        <w:rPr>
          <w:sz w:val="16"/>
          <w:lang w:val="en-US"/>
        </w:rPr>
        <w:t>/b9a06e30-c9b6-4792-8d8e-888f22411d61</w:t>
      </w:r>
      <w:r w:rsidRPr="004E5BFB">
        <w:rPr>
          <w:sz w:val="16"/>
          <w:lang w:val="en-US"/>
        </w:rPr>
        <w:t>/messages/</w:t>
      </w:r>
      <w:r w:rsidRPr="00B840D6">
        <w:rPr>
          <w:sz w:val="16"/>
          <w:lang w:val="en-US"/>
        </w:rPr>
        <w:t>QlA0DXiw</w:t>
      </w:r>
      <w:r w:rsidRPr="00E568FB">
        <w:rPr>
          <w:sz w:val="16"/>
          <w:lang w:val="en-US"/>
        </w:rPr>
        <w:t>"/&gt;</w:t>
      </w:r>
    </w:p>
    <w:p w:rsidR="00623FCB" w:rsidRDefault="00B840D6" w:rsidP="00623FCB">
      <w:pPr>
        <w:pBdr>
          <w:top w:val="single" w:sz="4" w:space="1" w:color="auto"/>
          <w:left w:val="single" w:sz="4" w:space="4" w:color="auto"/>
          <w:bottom w:val="single" w:sz="4" w:space="1" w:color="auto"/>
          <w:right w:val="single" w:sz="4" w:space="4" w:color="auto"/>
        </w:pBdr>
        <w:ind w:firstLine="708"/>
        <w:rPr>
          <w:sz w:val="16"/>
          <w:lang w:val="en-US"/>
        </w:rPr>
      </w:pPr>
      <w:r w:rsidRPr="00B840D6">
        <w:rPr>
          <w:sz w:val="16"/>
          <w:lang w:val="en-US"/>
        </w:rPr>
        <w:t xml:space="preserve">  &lt;</w:t>
      </w:r>
      <w:proofErr w:type="gramStart"/>
      <w:r w:rsidRPr="00B840D6">
        <w:rPr>
          <w:sz w:val="16"/>
          <w:lang w:val="en-US"/>
        </w:rPr>
        <w:t>senderAddress&gt;</w:t>
      </w:r>
      <w:proofErr w:type="gramEnd"/>
      <w:r w:rsidR="00F43BC0">
        <w:rPr>
          <w:i/>
          <w:sz w:val="16"/>
          <w:lang w:val="en-US"/>
        </w:rPr>
        <w:t>tel:+</w:t>
      </w:r>
      <w:r w:rsidR="003541BE" w:rsidRPr="003541BE">
        <w:rPr>
          <w:sz w:val="16"/>
        </w:rPr>
        <w:t xml:space="preserve"> </w:t>
      </w:r>
      <w:r w:rsidR="003541BE" w:rsidRPr="007D7C67">
        <w:rPr>
          <w:sz w:val="16"/>
        </w:rPr>
        <w:t>336112233</w:t>
      </w:r>
      <w:r w:rsidR="003541BE">
        <w:rPr>
          <w:sz w:val="16"/>
        </w:rPr>
        <w:t>44</w:t>
      </w:r>
      <w:r w:rsidRPr="00B840D6">
        <w:rPr>
          <w:sz w:val="16"/>
          <w:lang w:val="en-US"/>
        </w:rPr>
        <w:t>&lt;/senderAddress&gt;</w:t>
      </w:r>
    </w:p>
    <w:p w:rsidR="00623FCB" w:rsidRPr="00476322" w:rsidRDefault="00B840D6" w:rsidP="00623FCB">
      <w:pPr>
        <w:pBdr>
          <w:top w:val="single" w:sz="4" w:space="1" w:color="auto"/>
          <w:left w:val="single" w:sz="4" w:space="4" w:color="auto"/>
          <w:bottom w:val="single" w:sz="4" w:space="1" w:color="auto"/>
          <w:right w:val="single" w:sz="4" w:space="4" w:color="auto"/>
        </w:pBdr>
        <w:ind w:firstLine="708"/>
        <w:rPr>
          <w:sz w:val="16"/>
        </w:rPr>
      </w:pPr>
      <w:r w:rsidRPr="00B840D6">
        <w:rPr>
          <w:sz w:val="16"/>
          <w:lang w:val="en-US"/>
        </w:rPr>
        <w:t xml:space="preserve">  </w:t>
      </w:r>
      <w:r w:rsidR="00BE342A" w:rsidRPr="00BE342A">
        <w:rPr>
          <w:sz w:val="16"/>
        </w:rPr>
        <w:t>&lt;</w:t>
      </w:r>
      <w:proofErr w:type="gramStart"/>
      <w:r w:rsidR="00BE342A" w:rsidRPr="00BE342A">
        <w:rPr>
          <w:sz w:val="16"/>
        </w:rPr>
        <w:t>senderName&gt;</w:t>
      </w:r>
      <w:proofErr w:type="gramEnd"/>
      <w:r w:rsidR="00BE342A" w:rsidRPr="00BE342A">
        <w:rPr>
          <w:sz w:val="16"/>
        </w:rPr>
        <w:t>Bob&lt;/senderName&gt;</w:t>
      </w:r>
    </w:p>
    <w:p w:rsidR="00623FCB" w:rsidRPr="00623FCB" w:rsidRDefault="00BE342A" w:rsidP="00623FCB">
      <w:pPr>
        <w:pBdr>
          <w:top w:val="single" w:sz="4" w:space="1" w:color="auto"/>
          <w:left w:val="single" w:sz="4" w:space="4" w:color="auto"/>
          <w:bottom w:val="single" w:sz="4" w:space="1" w:color="auto"/>
          <w:right w:val="single" w:sz="4" w:space="4" w:color="auto"/>
        </w:pBdr>
        <w:ind w:firstLine="708"/>
        <w:rPr>
          <w:sz w:val="16"/>
        </w:rPr>
      </w:pPr>
      <w:r w:rsidRPr="00BE342A">
        <w:rPr>
          <w:sz w:val="16"/>
        </w:rPr>
        <w:t xml:space="preserve">  </w:t>
      </w:r>
      <w:r w:rsidR="00623FCB" w:rsidRPr="00623FCB">
        <w:rPr>
          <w:sz w:val="16"/>
        </w:rPr>
        <w:t>&lt;</w:t>
      </w:r>
      <w:proofErr w:type="gramStart"/>
      <w:r w:rsidR="00623FCB" w:rsidRPr="00623FCB">
        <w:rPr>
          <w:sz w:val="16"/>
        </w:rPr>
        <w:t>chatMessage</w:t>
      </w:r>
      <w:proofErr w:type="gramEnd"/>
      <w:r w:rsidR="00623FCB" w:rsidRPr="00623FCB">
        <w:rPr>
          <w:sz w:val="16"/>
        </w:rPr>
        <w:t>&gt;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rPr>
      </w:pPr>
      <w:r w:rsidRPr="00623FCB">
        <w:rPr>
          <w:sz w:val="16"/>
        </w:rPr>
        <w:t xml:space="preserve">        &lt;</w:t>
      </w:r>
      <w:proofErr w:type="gramStart"/>
      <w:r w:rsidRPr="00623FCB">
        <w:rPr>
          <w:sz w:val="16"/>
        </w:rPr>
        <w:t>text&gt;</w:t>
      </w:r>
      <w:proofErr w:type="gramEnd"/>
      <w:r w:rsidRPr="00623FCB">
        <w:rPr>
          <w:sz w:val="16"/>
        </w:rPr>
        <w:t>Comment ça va ?&lt;/text&gt;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rPr>
      </w:pPr>
      <w:r w:rsidRPr="00623FCB">
        <w:rPr>
          <w:sz w:val="16"/>
        </w:rPr>
        <w:t xml:space="preserve">       &lt;</w:t>
      </w:r>
      <w:proofErr w:type="gramStart"/>
      <w:r w:rsidRPr="00623FCB">
        <w:rPr>
          <w:sz w:val="16"/>
        </w:rPr>
        <w:t>resourceURL&gt;</w:t>
      </w:r>
      <w:proofErr w:type="gramEnd"/>
      <w:r w:rsidR="003541BE" w:rsidRPr="001C232D">
        <w:rPr>
          <w:sz w:val="16"/>
          <w:lang w:val="en-US"/>
        </w:rPr>
        <w:t>http://</w:t>
      </w:r>
      <w:r w:rsidR="003541BE" w:rsidRPr="00870204">
        <w:rPr>
          <w:sz w:val="16"/>
          <w:lang w:val="en-US"/>
        </w:rPr>
        <w:t>&lt;</w:t>
      </w:r>
      <w:r w:rsidR="003541BE">
        <w:rPr>
          <w:sz w:val="16"/>
          <w:lang w:val="en-US"/>
        </w:rPr>
        <w:t>REST_ip</w:t>
      </w:r>
      <w:r w:rsidR="003541BE" w:rsidRPr="00870204">
        <w:rPr>
          <w:sz w:val="16"/>
          <w:lang w:val="en-US"/>
        </w:rPr>
        <w:t>&gt;</w:t>
      </w:r>
      <w:r w:rsidR="003541BE">
        <w:rPr>
          <w:sz w:val="16"/>
          <w:lang w:val="en-US"/>
        </w:rPr>
        <w:t>/netapi/chat/v1</w:t>
      </w:r>
      <w:r w:rsidR="003541BE" w:rsidRPr="004E5BFB">
        <w:rPr>
          <w:sz w:val="16"/>
          <w:lang w:val="en-US"/>
        </w:rPr>
        <w:t>/</w:t>
      </w:r>
      <w:r w:rsidR="003541BE" w:rsidRPr="007D7C67">
        <w:rPr>
          <w:sz w:val="16"/>
        </w:rPr>
        <w:t>tel%3A%2B336112233</w:t>
      </w:r>
      <w:r w:rsidR="003541BE">
        <w:rPr>
          <w:sz w:val="16"/>
        </w:rPr>
        <w:t>55</w:t>
      </w:r>
      <w:r w:rsidR="003541BE" w:rsidRPr="004E5BFB">
        <w:rPr>
          <w:sz w:val="16"/>
          <w:lang w:val="en-US"/>
        </w:rPr>
        <w:t>/oneToOne/</w:t>
      </w:r>
      <w:r w:rsidR="003541BE" w:rsidRPr="00D646AB">
        <w:rPr>
          <w:sz w:val="16"/>
        </w:rPr>
        <w:t xml:space="preserve"> </w:t>
      </w:r>
      <w:r w:rsidR="003541BE" w:rsidRPr="007D7C67">
        <w:rPr>
          <w:sz w:val="16"/>
        </w:rPr>
        <w:t>tel%3A%2B336112233</w:t>
      </w:r>
      <w:r w:rsidR="003541BE">
        <w:rPr>
          <w:sz w:val="16"/>
        </w:rPr>
        <w:t>44</w:t>
      </w:r>
      <w:r w:rsidR="003541BE" w:rsidRPr="004E5BFB">
        <w:rPr>
          <w:sz w:val="16"/>
          <w:lang w:val="en-US"/>
        </w:rPr>
        <w:t>/b9a06e30-c9b6-4792-8d8e-888f22411d61/messages/</w:t>
      </w:r>
      <w:r w:rsidR="003541BE" w:rsidRPr="00B840D6">
        <w:rPr>
          <w:sz w:val="16"/>
          <w:lang w:val="en-US"/>
        </w:rPr>
        <w:t>QlA0DXiw</w:t>
      </w:r>
      <w:r w:rsidR="003541BE" w:rsidRPr="00623FCB" w:rsidDel="003541BE">
        <w:rPr>
          <w:sz w:val="16"/>
        </w:rPr>
        <w:t xml:space="preserve"> </w:t>
      </w:r>
      <w:r w:rsidRPr="00623FCB">
        <w:rPr>
          <w:sz w:val="16"/>
        </w:rPr>
        <w:t>&lt;/resourceURL&gt;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rPr>
      </w:pPr>
      <w:r w:rsidRPr="00623FCB">
        <w:rPr>
          <w:sz w:val="16"/>
        </w:rPr>
        <w:t xml:space="preserve">  &lt;/</w:t>
      </w:r>
      <w:proofErr w:type="gramStart"/>
      <w:r w:rsidRPr="00623FCB">
        <w:rPr>
          <w:sz w:val="16"/>
        </w:rPr>
        <w:t>chatMessage</w:t>
      </w:r>
      <w:proofErr w:type="gramEnd"/>
      <w:r w:rsidRPr="00623FCB">
        <w:rPr>
          <w:sz w:val="16"/>
        </w:rPr>
        <w:t>&gt;</w:t>
      </w:r>
    </w:p>
    <w:p w:rsidR="00623FCB" w:rsidRPr="00476322" w:rsidRDefault="00BE342A" w:rsidP="00623FCB">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&lt;/chat</w:t>
      </w:r>
      <w:proofErr w:type="gramStart"/>
      <w:r w:rsidRPr="00BE342A">
        <w:rPr>
          <w:sz w:val="16"/>
          <w:lang w:val="en-US"/>
        </w:rPr>
        <w:t>:chatMessageNotification</w:t>
      </w:r>
      <w:proofErr w:type="gramEnd"/>
      <w:r w:rsidRPr="00BE342A">
        <w:rPr>
          <w:sz w:val="16"/>
          <w:lang w:val="en-US"/>
        </w:rPr>
        <w:t>&gt;</w:t>
      </w:r>
    </w:p>
    <w:p w:rsidR="00623FCB" w:rsidRPr="00476322" w:rsidRDefault="00BE342A" w:rsidP="00623FCB">
      <w:pPr>
        <w:rPr>
          <w:lang w:val="en-US"/>
        </w:rPr>
      </w:pPr>
      <w:r w:rsidRPr="00BE342A">
        <w:rPr>
          <w:lang w:val="en-US"/>
        </w:rPr>
        <w:t>Or in JSON:</w:t>
      </w:r>
    </w:p>
    <w:p w:rsidR="00027017" w:rsidRPr="004517BD" w:rsidRDefault="00BE342A" w:rsidP="00623FCB">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{"chatMessageNotification":{</w:t>
      </w:r>
    </w:p>
    <w:p w:rsidR="00027017" w:rsidRPr="004517BD" w:rsidRDefault="00027017" w:rsidP="00623FCB">
      <w:pPr>
        <w:pBdr>
          <w:top w:val="single" w:sz="4" w:space="1" w:color="auto"/>
          <w:left w:val="single" w:sz="4" w:space="4" w:color="auto"/>
          <w:bottom w:val="single" w:sz="4" w:space="1" w:color="auto"/>
          <w:right w:val="single" w:sz="4" w:space="4" w:color="auto"/>
        </w:pBdr>
        <w:rPr>
          <w:sz w:val="16"/>
          <w:lang w:val="en-US"/>
        </w:rPr>
      </w:pPr>
      <w:r>
        <w:rPr>
          <w:lang w:val="en-US"/>
        </w:rPr>
        <w:tab/>
      </w:r>
      <w:r w:rsidR="00BE342A" w:rsidRPr="00BE342A">
        <w:rPr>
          <w:sz w:val="16"/>
          <w:lang w:val="en-US"/>
        </w:rPr>
        <w:t>"callbackData":"abcd","link":",</w:t>
      </w:r>
    </w:p>
    <w:p w:rsidR="00027017" w:rsidRPr="004517BD" w:rsidRDefault="00027017" w:rsidP="00623FCB">
      <w:pPr>
        <w:pBdr>
          <w:top w:val="single" w:sz="4" w:space="1" w:color="auto"/>
          <w:left w:val="single" w:sz="4" w:space="4" w:color="auto"/>
          <w:bottom w:val="single" w:sz="4" w:space="1" w:color="auto"/>
          <w:right w:val="single" w:sz="4" w:space="4" w:color="auto"/>
        </w:pBdr>
        <w:rPr>
          <w:sz w:val="16"/>
          <w:lang w:val="en-US"/>
        </w:rPr>
      </w:pPr>
      <w:r>
        <w:rPr>
          <w:lang w:val="en-US"/>
        </w:rPr>
        <w:tab/>
      </w:r>
      <w:r w:rsidR="00BE342A" w:rsidRPr="00BE342A">
        <w:rPr>
          <w:sz w:val="16"/>
          <w:lang w:val="en-US"/>
        </w:rPr>
        <w:t>"</w:t>
      </w:r>
      <w:proofErr w:type="gramStart"/>
      <w:r w:rsidR="00BE342A" w:rsidRPr="00BE342A">
        <w:rPr>
          <w:sz w:val="16"/>
          <w:lang w:val="en-US"/>
        </w:rPr>
        <w:t>link</w:t>
      </w:r>
      <w:proofErr w:type="gramEnd"/>
      <w:r w:rsidR="00BE342A" w:rsidRPr="00BE342A">
        <w:rPr>
          <w:sz w:val="16"/>
          <w:lang w:val="en-US"/>
        </w:rPr>
        <w:t>":[</w:t>
      </w:r>
    </w:p>
    <w:p w:rsidR="00027017" w:rsidRPr="004517BD" w:rsidRDefault="00027017" w:rsidP="00623FC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BE342A" w:rsidRPr="00BE342A">
        <w:rPr>
          <w:sz w:val="16"/>
          <w:lang w:val="en-US"/>
        </w:rPr>
        <w:t xml:space="preserve">{"rel":"ChatSessionInformation","href":" </w:t>
      </w:r>
      <w:proofErr w:type="gramStart"/>
      <w:r w:rsidR="00BE342A" w:rsidRPr="00BE342A">
        <w:rPr>
          <w:sz w:val="16"/>
          <w:lang w:val="en-US"/>
        </w:rPr>
        <w:t>http:</w:t>
      </w:r>
      <w:proofErr w:type="gramEnd"/>
      <w:r w:rsidR="00BE342A" w:rsidRPr="00BE342A">
        <w:rPr>
          <w:sz w:val="16"/>
          <w:lang w:val="en-US"/>
        </w:rPr>
        <w:t>\/\/&lt;REST_ip&gt;\/netapi\/chat\/v1\/</w:t>
      </w:r>
      <w:r w:rsidR="00CD638F" w:rsidRPr="007D7C67">
        <w:rPr>
          <w:sz w:val="16"/>
        </w:rPr>
        <w:t>tel%3A%2B336112233</w:t>
      </w:r>
      <w:r w:rsidR="00CD638F">
        <w:rPr>
          <w:sz w:val="16"/>
        </w:rPr>
        <w:t>55</w:t>
      </w:r>
      <w:r w:rsidR="00BE342A" w:rsidRPr="00BE342A">
        <w:rPr>
          <w:sz w:val="16"/>
          <w:lang w:val="en-US"/>
        </w:rPr>
        <w:t>\/oneToOne\/</w:t>
      </w:r>
      <w:r w:rsidR="00CD638F" w:rsidRPr="007D7C67">
        <w:rPr>
          <w:sz w:val="16"/>
        </w:rPr>
        <w:t>tel%3A%2B336112233</w:t>
      </w:r>
      <w:r w:rsidR="00CD638F">
        <w:rPr>
          <w:sz w:val="16"/>
        </w:rPr>
        <w:t>44</w:t>
      </w:r>
      <w:r w:rsidR="00BE342A" w:rsidRPr="00BE342A">
        <w:rPr>
          <w:sz w:val="16"/>
          <w:lang w:val="en-US"/>
        </w:rPr>
        <w:t>\/b9a06e30-c9b6-4792-8d8e-888f22411d61"},</w:t>
      </w:r>
    </w:p>
    <w:p w:rsidR="00027017" w:rsidRPr="004517BD" w:rsidRDefault="00027017" w:rsidP="00623FC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BE342A" w:rsidRPr="00BE342A">
        <w:rPr>
          <w:sz w:val="16"/>
          <w:lang w:val="en-US"/>
        </w:rPr>
        <w:t xml:space="preserve">{"rel":"ChatMessage","href":" </w:t>
      </w:r>
      <w:proofErr w:type="gramStart"/>
      <w:r w:rsidR="00BE342A" w:rsidRPr="00BE342A">
        <w:rPr>
          <w:sz w:val="16"/>
          <w:lang w:val="en-US"/>
        </w:rPr>
        <w:t>http:</w:t>
      </w:r>
      <w:proofErr w:type="gramEnd"/>
      <w:r w:rsidR="00BE342A" w:rsidRPr="00BE342A">
        <w:rPr>
          <w:sz w:val="16"/>
          <w:lang w:val="en-US"/>
        </w:rPr>
        <w:t>\/\/&lt;REST_ip&gt;\/netapi\/chat\/v1\/</w:t>
      </w:r>
      <w:r w:rsidR="00CD638F" w:rsidRPr="007D7C67">
        <w:rPr>
          <w:sz w:val="16"/>
        </w:rPr>
        <w:t>tel%3A%2B336112233</w:t>
      </w:r>
      <w:r w:rsidR="00CD638F">
        <w:rPr>
          <w:sz w:val="16"/>
        </w:rPr>
        <w:t>55</w:t>
      </w:r>
      <w:r w:rsidR="00BE342A" w:rsidRPr="00BE342A">
        <w:rPr>
          <w:sz w:val="16"/>
          <w:lang w:val="en-US"/>
        </w:rPr>
        <w:t>\/oneToOne\/</w:t>
      </w:r>
      <w:r w:rsidR="00CD638F" w:rsidRPr="007D7C67">
        <w:rPr>
          <w:sz w:val="16"/>
        </w:rPr>
        <w:t>tel%3A%2B336112233</w:t>
      </w:r>
      <w:r w:rsidR="00CD638F">
        <w:rPr>
          <w:sz w:val="16"/>
        </w:rPr>
        <w:t>44</w:t>
      </w:r>
      <w:r w:rsidR="00BE342A" w:rsidRPr="00BE342A">
        <w:rPr>
          <w:sz w:val="16"/>
          <w:lang w:val="en-US"/>
        </w:rPr>
        <w:t>\/b9a06e30-c9b6-4792-8d8e-888f22411d61\/messages\/a7b833249ec14dd4a21bbe23645eb85"},</w:t>
      </w:r>
    </w:p>
    <w:p w:rsidR="00027017" w:rsidRPr="004517BD" w:rsidRDefault="00027017" w:rsidP="00623FC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BE342A" w:rsidRPr="00BE342A">
        <w:rPr>
          <w:sz w:val="16"/>
          <w:lang w:val="en-US"/>
        </w:rPr>
        <w:t>{"rel":"ChatNotificationSubscription","href":" http:\/\/&lt;REST_ip&gt;\/netapi\/chat\/v1\/</w:t>
      </w:r>
      <w:r w:rsidR="00CD638F" w:rsidRPr="007D7C67">
        <w:rPr>
          <w:sz w:val="16"/>
        </w:rPr>
        <w:t>tel%3A%2B336112233</w:t>
      </w:r>
      <w:r w:rsidR="00CD638F">
        <w:rPr>
          <w:sz w:val="16"/>
        </w:rPr>
        <w:t>55</w:t>
      </w:r>
      <w:r w:rsidR="00BE342A" w:rsidRPr="00BE342A">
        <w:rPr>
          <w:sz w:val="16"/>
          <w:lang w:val="en-US"/>
        </w:rPr>
        <w:t>\/subscriptions\/814838ba-d773-4753-60d3684f6ca "}],</w:t>
      </w:r>
    </w:p>
    <w:p w:rsidR="00027017" w:rsidRPr="004517BD" w:rsidRDefault="00027017" w:rsidP="00623FCB">
      <w:pPr>
        <w:pBdr>
          <w:top w:val="single" w:sz="4" w:space="1" w:color="auto"/>
          <w:left w:val="single" w:sz="4" w:space="4" w:color="auto"/>
          <w:bottom w:val="single" w:sz="4" w:space="1" w:color="auto"/>
          <w:right w:val="single" w:sz="4" w:space="4" w:color="auto"/>
        </w:pBdr>
        <w:rPr>
          <w:sz w:val="16"/>
          <w:lang w:val="en-US"/>
        </w:rPr>
      </w:pPr>
      <w:r>
        <w:rPr>
          <w:lang w:val="en-US"/>
        </w:rPr>
        <w:tab/>
      </w:r>
      <w:r w:rsidR="00BE342A" w:rsidRPr="00BE342A">
        <w:rPr>
          <w:sz w:val="16"/>
          <w:lang w:val="en-US"/>
        </w:rPr>
        <w:t>"</w:t>
      </w:r>
      <w:proofErr w:type="gramStart"/>
      <w:r w:rsidR="00BE342A" w:rsidRPr="00BE342A">
        <w:rPr>
          <w:sz w:val="16"/>
          <w:lang w:val="en-US"/>
        </w:rPr>
        <w:t>senderAddress</w:t>
      </w:r>
      <w:proofErr w:type="gramEnd"/>
      <w:r w:rsidR="00BE342A" w:rsidRPr="00BE342A">
        <w:rPr>
          <w:sz w:val="16"/>
          <w:lang w:val="en-US"/>
        </w:rPr>
        <w:t>":"</w:t>
      </w:r>
      <w:r w:rsidR="00CD638F">
        <w:rPr>
          <w:sz w:val="16"/>
        </w:rPr>
        <w:t>tel :+</w:t>
      </w:r>
      <w:r w:rsidR="00CD638F" w:rsidRPr="007D7C67">
        <w:rPr>
          <w:sz w:val="16"/>
        </w:rPr>
        <w:t>336112233</w:t>
      </w:r>
      <w:r w:rsidR="00CD638F">
        <w:rPr>
          <w:sz w:val="16"/>
        </w:rPr>
        <w:t>44</w:t>
      </w:r>
      <w:r w:rsidR="00BE342A" w:rsidRPr="00BE342A">
        <w:rPr>
          <w:sz w:val="16"/>
          <w:lang w:val="en-US"/>
        </w:rPr>
        <w:t>",</w:t>
      </w:r>
    </w:p>
    <w:p w:rsidR="00027017" w:rsidRPr="004517BD" w:rsidRDefault="00027017" w:rsidP="00623FCB">
      <w:pPr>
        <w:pBdr>
          <w:top w:val="single" w:sz="4" w:space="1" w:color="auto"/>
          <w:left w:val="single" w:sz="4" w:space="4" w:color="auto"/>
          <w:bottom w:val="single" w:sz="4" w:space="1" w:color="auto"/>
          <w:right w:val="single" w:sz="4" w:space="4" w:color="auto"/>
        </w:pBdr>
        <w:rPr>
          <w:sz w:val="16"/>
          <w:lang w:val="en-US"/>
        </w:rPr>
      </w:pPr>
      <w:r>
        <w:rPr>
          <w:lang w:val="en-US"/>
        </w:rPr>
        <w:tab/>
      </w:r>
      <w:r w:rsidR="00BE342A" w:rsidRPr="00BE342A">
        <w:rPr>
          <w:sz w:val="16"/>
          <w:lang w:val="en-US"/>
        </w:rPr>
        <w:t>"</w:t>
      </w:r>
      <w:proofErr w:type="gramStart"/>
      <w:r w:rsidR="00BE342A" w:rsidRPr="00BE342A">
        <w:rPr>
          <w:sz w:val="16"/>
          <w:lang w:val="en-US"/>
        </w:rPr>
        <w:t>senderName</w:t>
      </w:r>
      <w:proofErr w:type="gramEnd"/>
      <w:r w:rsidR="00BE342A" w:rsidRPr="00BE342A">
        <w:rPr>
          <w:sz w:val="16"/>
          <w:lang w:val="en-US"/>
        </w:rPr>
        <w:t>":"Bob",</w:t>
      </w:r>
    </w:p>
    <w:p w:rsidR="00027017" w:rsidRDefault="00027017" w:rsidP="00623FCB">
      <w:pPr>
        <w:pBdr>
          <w:top w:val="single" w:sz="4" w:space="1" w:color="auto"/>
          <w:left w:val="single" w:sz="4" w:space="4" w:color="auto"/>
          <w:bottom w:val="single" w:sz="4" w:space="1" w:color="auto"/>
          <w:right w:val="single" w:sz="4" w:space="4" w:color="auto"/>
        </w:pBdr>
        <w:rPr>
          <w:sz w:val="16"/>
        </w:rPr>
      </w:pPr>
      <w:r>
        <w:rPr>
          <w:lang w:val="en-US"/>
        </w:rPr>
        <w:tab/>
      </w:r>
      <w:r w:rsidR="00623FCB" w:rsidRPr="00623FCB">
        <w:rPr>
          <w:sz w:val="16"/>
        </w:rPr>
        <w:t>"</w:t>
      </w:r>
      <w:proofErr w:type="gramStart"/>
      <w:r w:rsidR="00623FCB" w:rsidRPr="00623FCB">
        <w:rPr>
          <w:sz w:val="16"/>
        </w:rPr>
        <w:t>chatMessage</w:t>
      </w:r>
      <w:proofErr w:type="gramEnd"/>
      <w:r w:rsidR="00623FCB" w:rsidRPr="00623FCB">
        <w:rPr>
          <w:sz w:val="16"/>
        </w:rPr>
        <w:t>":{</w:t>
      </w:r>
    </w:p>
    <w:p w:rsidR="00027017" w:rsidRDefault="00BE342A" w:rsidP="00623FCB">
      <w:pPr>
        <w:pBdr>
          <w:top w:val="single" w:sz="4" w:space="1" w:color="auto"/>
          <w:left w:val="single" w:sz="4" w:space="4" w:color="auto"/>
          <w:bottom w:val="single" w:sz="4" w:space="1" w:color="auto"/>
          <w:right w:val="single" w:sz="4" w:space="4" w:color="auto"/>
        </w:pBdr>
        <w:rPr>
          <w:sz w:val="16"/>
        </w:rPr>
      </w:pPr>
      <w:r w:rsidRPr="00BE342A">
        <w:tab/>
      </w:r>
      <w:r w:rsidRPr="00BE342A">
        <w:tab/>
      </w:r>
      <w:r w:rsidR="00623FCB" w:rsidRPr="00623FCB">
        <w:rPr>
          <w:sz w:val="16"/>
        </w:rPr>
        <w:t>"</w:t>
      </w:r>
      <w:proofErr w:type="gramStart"/>
      <w:r w:rsidR="00623FCB" w:rsidRPr="00623FCB">
        <w:rPr>
          <w:sz w:val="16"/>
        </w:rPr>
        <w:t>text</w:t>
      </w:r>
      <w:proofErr w:type="gramEnd"/>
      <w:r w:rsidR="00623FCB" w:rsidRPr="00623FCB">
        <w:rPr>
          <w:sz w:val="16"/>
        </w:rPr>
        <w:t>":"Comment ça va ?",</w:t>
      </w:r>
    </w:p>
    <w:p w:rsidR="00027017" w:rsidRDefault="00BE342A" w:rsidP="00623FCB">
      <w:pPr>
        <w:pBdr>
          <w:top w:val="single" w:sz="4" w:space="1" w:color="auto"/>
          <w:left w:val="single" w:sz="4" w:space="4" w:color="auto"/>
          <w:bottom w:val="single" w:sz="4" w:space="1" w:color="auto"/>
          <w:right w:val="single" w:sz="4" w:space="4" w:color="auto"/>
        </w:pBdr>
        <w:rPr>
          <w:sz w:val="16"/>
        </w:rPr>
      </w:pPr>
      <w:r w:rsidRPr="00BE342A">
        <w:tab/>
      </w:r>
      <w:r w:rsidRPr="00BE342A">
        <w:tab/>
      </w:r>
      <w:r w:rsidR="00623FCB" w:rsidRPr="00623FCB">
        <w:rPr>
          <w:sz w:val="16"/>
        </w:rPr>
        <w:t>"</w:t>
      </w:r>
      <w:proofErr w:type="gramStart"/>
      <w:r w:rsidR="00623FCB" w:rsidRPr="00623FCB">
        <w:rPr>
          <w:sz w:val="16"/>
        </w:rPr>
        <w:t>resourceURL</w:t>
      </w:r>
      <w:proofErr w:type="gramEnd"/>
      <w:r w:rsidR="00623FCB" w:rsidRPr="00623FCB">
        <w:rPr>
          <w:sz w:val="16"/>
        </w:rPr>
        <w:t>":"http:\/\/&lt;REST_ip&gt;\/netapi\/chat\/v1\/</w:t>
      </w:r>
      <w:r w:rsidR="00F53257" w:rsidRPr="007D7C67">
        <w:rPr>
          <w:sz w:val="16"/>
        </w:rPr>
        <w:t>tel%3A%2B336112233</w:t>
      </w:r>
      <w:r w:rsidR="00F53257">
        <w:rPr>
          <w:sz w:val="16"/>
        </w:rPr>
        <w:t>55</w:t>
      </w:r>
      <w:r w:rsidR="00623FCB" w:rsidRPr="00623FCB">
        <w:rPr>
          <w:sz w:val="16"/>
        </w:rPr>
        <w:t>\/oneToOne\/</w:t>
      </w:r>
      <w:r w:rsidR="00F53257" w:rsidRPr="007D7C67">
        <w:rPr>
          <w:sz w:val="16"/>
        </w:rPr>
        <w:t>tel%3A%2B336112233</w:t>
      </w:r>
      <w:r w:rsidR="00F53257">
        <w:rPr>
          <w:sz w:val="16"/>
        </w:rPr>
        <w:t>44</w:t>
      </w:r>
      <w:r w:rsidR="00623FCB" w:rsidRPr="00623FCB">
        <w:rPr>
          <w:sz w:val="16"/>
        </w:rPr>
        <w:t>\/b9a06e30-c9b6-4792-8d8e-888f22411d61\/messages\/a7b833249ec14dd4a21bbe23645eb85"</w:t>
      </w:r>
    </w:p>
    <w:p w:rsidR="00623FCB" w:rsidRPr="004517BD" w:rsidRDefault="00BE342A" w:rsidP="00623FCB">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w:t>
      </w:r>
    </w:p>
    <w:p w:rsidR="00623FCB" w:rsidRPr="004517BD" w:rsidRDefault="00623FCB" w:rsidP="00623FCB">
      <w:pPr>
        <w:rPr>
          <w:lang w:val="en-US"/>
        </w:rPr>
      </w:pPr>
    </w:p>
    <w:p w:rsidR="00623FCB" w:rsidRDefault="0088450C" w:rsidP="00623FCB">
      <w:pPr>
        <w:rPr>
          <w:lang w:val="en-US"/>
        </w:rPr>
      </w:pPr>
      <w:r>
        <w:rPr>
          <w:lang w:val="en-US"/>
        </w:rPr>
        <w:t xml:space="preserve">The REST client </w:t>
      </w:r>
      <w:r w:rsidR="00DA7E79">
        <w:rPr>
          <w:lang w:val="en-US"/>
        </w:rPr>
        <w:t>may</w:t>
      </w:r>
      <w:r>
        <w:rPr>
          <w:lang w:val="en-US"/>
        </w:rPr>
        <w:t xml:space="preserve"> now confirm to the mobile phone that it has received and displayed the message. This is done by a </w:t>
      </w:r>
      <w:r w:rsidR="001B5ADA">
        <w:rPr>
          <w:lang w:val="en-US"/>
        </w:rPr>
        <w:t>PUT</w:t>
      </w:r>
      <w:r>
        <w:rPr>
          <w:lang w:val="en-US"/>
        </w:rPr>
        <w:t xml:space="preserve"> request to the resourceURL of the message, for instance:</w:t>
      </w:r>
    </w:p>
    <w:p w:rsidR="0088450C" w:rsidRPr="004E5BFB" w:rsidRDefault="0088450C" w:rsidP="0088450C">
      <w:pPr>
        <w:spacing w:before="0" w:after="0"/>
        <w:rPr>
          <w:lang w:val="en-US"/>
        </w:rPr>
      </w:pPr>
      <w:r w:rsidRPr="004E5BFB">
        <w:rPr>
          <w:sz w:val="16"/>
          <w:lang w:val="en-US"/>
        </w:rPr>
        <w:t>http://&lt;</w:t>
      </w:r>
      <w:r w:rsidR="00541431">
        <w:rPr>
          <w:i/>
          <w:sz w:val="16"/>
          <w:lang w:val="en-US"/>
        </w:rPr>
        <w:t>REST_ip</w:t>
      </w:r>
      <w:r w:rsidRPr="004E5BFB">
        <w:rPr>
          <w:sz w:val="16"/>
          <w:lang w:val="en-US"/>
        </w:rPr>
        <w:t>&gt;/netapi/chat/v1/</w:t>
      </w:r>
      <w:r w:rsidR="00F53257" w:rsidRPr="00F53257">
        <w:rPr>
          <w:sz w:val="16"/>
        </w:rPr>
        <w:t xml:space="preserve"> </w:t>
      </w:r>
      <w:r w:rsidR="00F53257" w:rsidRPr="007D7C67">
        <w:rPr>
          <w:sz w:val="16"/>
        </w:rPr>
        <w:t>tel%3A%2B336112233</w:t>
      </w:r>
      <w:r w:rsidR="00F53257">
        <w:rPr>
          <w:sz w:val="16"/>
        </w:rPr>
        <w:t>55</w:t>
      </w:r>
      <w:r w:rsidRPr="004E5BFB">
        <w:rPr>
          <w:sz w:val="16"/>
          <w:lang w:val="en-US"/>
        </w:rPr>
        <w:t>/oneToOne/</w:t>
      </w:r>
      <w:r w:rsidR="00F53257" w:rsidRPr="007D7C67">
        <w:rPr>
          <w:sz w:val="16"/>
        </w:rPr>
        <w:t>tel%3A%2B336112233</w:t>
      </w:r>
      <w:r w:rsidR="00F53257">
        <w:rPr>
          <w:sz w:val="16"/>
        </w:rPr>
        <w:t>44</w:t>
      </w:r>
      <w:r w:rsidRPr="004E5BFB">
        <w:rPr>
          <w:sz w:val="16"/>
          <w:lang w:val="en-US"/>
        </w:rPr>
        <w:t>/b9a06e30-c9b6-4792-8d8e-888f22411d61/messages/a7b833249ec14dd4a21bbe23645eb85</w:t>
      </w:r>
    </w:p>
    <w:p w:rsidR="00623FCB" w:rsidRDefault="00623FCB" w:rsidP="00623FCB">
      <w:pPr>
        <w:rPr>
          <w:lang w:val="en-US"/>
        </w:rPr>
      </w:pPr>
    </w:p>
    <w:p w:rsidR="00E73B9F" w:rsidRDefault="001B5ADA" w:rsidP="00E73B9F">
      <w:pPr>
        <w:jc w:val="left"/>
        <w:rPr>
          <w:lang w:val="en-US"/>
        </w:rPr>
      </w:pPr>
      <w:r>
        <w:rPr>
          <w:lang w:val="en-US"/>
        </w:rPr>
        <w:t>The content of the request is a MessageStatusReport structure, which contains the status of the message:</w:t>
      </w:r>
    </w:p>
    <w:p w:rsidR="001D46E6" w:rsidRPr="00B435C7" w:rsidRDefault="00623FCB" w:rsidP="001D46E6">
      <w:pPr>
        <w:pBdr>
          <w:top w:val="single" w:sz="4" w:space="1" w:color="auto"/>
          <w:left w:val="single" w:sz="4" w:space="4" w:color="auto"/>
          <w:bottom w:val="single" w:sz="4" w:space="1" w:color="auto"/>
          <w:right w:val="single" w:sz="4" w:space="4" w:color="auto"/>
        </w:pBdr>
        <w:rPr>
          <w:sz w:val="16"/>
          <w:lang w:val="en-US"/>
        </w:rPr>
      </w:pPr>
      <w:proofErr w:type="gramStart"/>
      <w:r w:rsidRPr="00623FCB">
        <w:rPr>
          <w:sz w:val="16"/>
          <w:lang w:val="en-US"/>
        </w:rPr>
        <w:t>&lt;?xml</w:t>
      </w:r>
      <w:proofErr w:type="gramEnd"/>
      <w:r w:rsidRPr="00623FCB">
        <w:rPr>
          <w:sz w:val="16"/>
          <w:lang w:val="en-US"/>
        </w:rPr>
        <w:t xml:space="preserve"> version="1.0" encoding="UTF-8"?&gt;</w:t>
      </w:r>
    </w:p>
    <w:p w:rsidR="00E73B9F" w:rsidRPr="00B435C7" w:rsidRDefault="00623FCB" w:rsidP="00E73B9F">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&lt;chat</w:t>
      </w:r>
      <w:proofErr w:type="gramStart"/>
      <w:r w:rsidRPr="00623FCB">
        <w:rPr>
          <w:sz w:val="16"/>
          <w:lang w:val="en-US"/>
        </w:rPr>
        <w:t>:messageStatusReport</w:t>
      </w:r>
      <w:proofErr w:type="gramEnd"/>
      <w:r w:rsidRPr="00623FCB">
        <w:rPr>
          <w:sz w:val="16"/>
          <w:lang w:val="en-US"/>
        </w:rPr>
        <w:t xml:space="preserve"> xmlns:chat="urn:oma:xml:rest:netapi:chat:1"&gt;</w:t>
      </w:r>
    </w:p>
    <w:p w:rsidR="00E73B9F" w:rsidRPr="00B435C7" w:rsidRDefault="00623FCB" w:rsidP="00E73B9F">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&lt;</w:t>
      </w:r>
      <w:proofErr w:type="gramStart"/>
      <w:r w:rsidRPr="00623FCB">
        <w:rPr>
          <w:sz w:val="16"/>
          <w:lang w:val="en-US"/>
        </w:rPr>
        <w:t>status&gt;</w:t>
      </w:r>
      <w:proofErr w:type="gramEnd"/>
      <w:r w:rsidRPr="00623FCB">
        <w:rPr>
          <w:sz w:val="16"/>
          <w:lang w:val="en-US"/>
        </w:rPr>
        <w:t>Displayed&lt;/status&gt;</w:t>
      </w:r>
    </w:p>
    <w:p w:rsidR="00E73B9F" w:rsidRPr="00D5131D" w:rsidRDefault="00623FCB" w:rsidP="00E73B9F">
      <w:pPr>
        <w:pBdr>
          <w:top w:val="single" w:sz="4" w:space="1" w:color="auto"/>
          <w:left w:val="single" w:sz="4" w:space="4" w:color="auto"/>
          <w:bottom w:val="single" w:sz="4" w:space="1" w:color="auto"/>
          <w:right w:val="single" w:sz="4" w:space="4" w:color="auto"/>
        </w:pBdr>
        <w:jc w:val="left"/>
        <w:rPr>
          <w:sz w:val="16"/>
          <w:lang w:val="en-US"/>
        </w:rPr>
      </w:pPr>
      <w:r w:rsidRPr="00623FCB">
        <w:rPr>
          <w:sz w:val="16"/>
          <w:lang w:val="en-US"/>
        </w:rPr>
        <w:t>&lt;/chat</w:t>
      </w:r>
      <w:proofErr w:type="gramStart"/>
      <w:r w:rsidRPr="00623FCB">
        <w:rPr>
          <w:sz w:val="16"/>
          <w:lang w:val="en-US"/>
        </w:rPr>
        <w:t>:messageStatusReport</w:t>
      </w:r>
      <w:proofErr w:type="gramEnd"/>
      <w:r w:rsidRPr="00623FCB">
        <w:rPr>
          <w:sz w:val="16"/>
          <w:lang w:val="en-US"/>
        </w:rPr>
        <w:t>&gt;</w:t>
      </w:r>
    </w:p>
    <w:p w:rsidR="001B5ADA" w:rsidRDefault="001B5ADA" w:rsidP="001B5ADA">
      <w:pPr>
        <w:spacing w:before="0" w:after="0"/>
        <w:jc w:val="left"/>
        <w:rPr>
          <w:lang w:val="en-US"/>
        </w:rPr>
      </w:pPr>
      <w:r>
        <w:rPr>
          <w:lang w:val="en-US"/>
        </w:rPr>
        <w:t>Or in JSON:</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 xml:space="preserve">{"messageStatusReport": {"status": "Displayed"}} </w:t>
      </w:r>
    </w:p>
    <w:p w:rsidR="001B5ADA" w:rsidRPr="00C17A16" w:rsidRDefault="001B5ADA" w:rsidP="001B5ADA">
      <w:pPr>
        <w:spacing w:before="0" w:after="0"/>
        <w:jc w:val="left"/>
        <w:rPr>
          <w:lang w:val="en-US"/>
        </w:rPr>
      </w:pPr>
      <w:r>
        <w:rPr>
          <w:lang w:val="en-US"/>
        </w:rPr>
        <w:t xml:space="preserve">The </w:t>
      </w:r>
      <w:r w:rsidR="003803DE">
        <w:rPr>
          <w:lang w:val="en-US"/>
        </w:rPr>
        <w:t>interface</w:t>
      </w:r>
      <w:r>
        <w:rPr>
          <w:lang w:val="en-US"/>
        </w:rPr>
        <w:t xml:space="preserve"> responds with code “204 No Content” and an empty body.</w:t>
      </w:r>
    </w:p>
    <w:p w:rsidR="001B5ADA" w:rsidRDefault="001B5ADA" w:rsidP="00E73B9F">
      <w:pPr>
        <w:rPr>
          <w:lang w:val="en-US"/>
        </w:rPr>
      </w:pPr>
    </w:p>
    <w:p w:rsidR="00B435C7" w:rsidRPr="00B435C7" w:rsidRDefault="00623FCB" w:rsidP="00E73B9F">
      <w:pPr>
        <w:rPr>
          <w:lang w:val="en-US"/>
        </w:rPr>
      </w:pPr>
      <w:r w:rsidRPr="00623FCB">
        <w:rPr>
          <w:lang w:val="en-US"/>
        </w:rPr>
        <w:t>Note that the REST client can get the status of each message, at any time. It can send a GET request to the resourceURL of the message, completed with /status. For instance:</w:t>
      </w:r>
    </w:p>
    <w:p w:rsidR="00B435C7" w:rsidRPr="004E5BFB" w:rsidRDefault="00B435C7" w:rsidP="00B435C7">
      <w:pPr>
        <w:spacing w:before="0" w:after="0"/>
        <w:rPr>
          <w:lang w:val="en-US"/>
        </w:rPr>
      </w:pPr>
      <w:r w:rsidRPr="004E5BFB">
        <w:rPr>
          <w:sz w:val="16"/>
          <w:lang w:val="en-US"/>
        </w:rPr>
        <w:t>http://&lt;</w:t>
      </w:r>
      <w:r>
        <w:rPr>
          <w:i/>
          <w:sz w:val="16"/>
          <w:lang w:val="en-US"/>
        </w:rPr>
        <w:t>REST_ip</w:t>
      </w:r>
      <w:r w:rsidRPr="004E5BFB">
        <w:rPr>
          <w:sz w:val="16"/>
          <w:lang w:val="en-US"/>
        </w:rPr>
        <w:t>&gt;/netapi/chat/v1/</w:t>
      </w:r>
      <w:r w:rsidR="00E02128" w:rsidRPr="007D7C67">
        <w:rPr>
          <w:sz w:val="16"/>
        </w:rPr>
        <w:t>tel%3A%2B336112233</w:t>
      </w:r>
      <w:r w:rsidR="00E02128">
        <w:rPr>
          <w:sz w:val="16"/>
        </w:rPr>
        <w:t>55</w:t>
      </w:r>
      <w:r w:rsidRPr="004E5BFB">
        <w:rPr>
          <w:sz w:val="16"/>
          <w:lang w:val="en-US"/>
        </w:rPr>
        <w:t>/oneToOne/</w:t>
      </w:r>
      <w:r w:rsidR="00E02128" w:rsidRPr="007D7C67">
        <w:rPr>
          <w:sz w:val="16"/>
        </w:rPr>
        <w:t>tel%3A%2B336112233</w:t>
      </w:r>
      <w:r w:rsidR="00E02128">
        <w:rPr>
          <w:sz w:val="16"/>
        </w:rPr>
        <w:t>44</w:t>
      </w:r>
      <w:r w:rsidRPr="004E5BFB">
        <w:rPr>
          <w:sz w:val="16"/>
          <w:lang w:val="en-US"/>
        </w:rPr>
        <w:t>/b9a06e30-c9b6-4792-8d8e-888f22411d61/messages/a7b833249ec14dd4a21bbe23645eb85</w:t>
      </w:r>
      <w:r>
        <w:rPr>
          <w:sz w:val="16"/>
          <w:lang w:val="en-US"/>
        </w:rPr>
        <w:t>/status</w:t>
      </w:r>
    </w:p>
    <w:p w:rsidR="00B435C7" w:rsidRPr="00F92898" w:rsidRDefault="00623FCB" w:rsidP="00E73B9F">
      <w:pPr>
        <w:rPr>
          <w:lang w:val="en-US"/>
        </w:rPr>
      </w:pPr>
      <w:r w:rsidRPr="00623FCB">
        <w:rPr>
          <w:lang w:val="en-US"/>
        </w:rPr>
        <w:t>The result is a MessageStatusReport, the same as above.</w:t>
      </w:r>
    </w:p>
    <w:p w:rsidR="001B5ADA" w:rsidRDefault="001B5ADA" w:rsidP="00E73B9F">
      <w:pPr>
        <w:rPr>
          <w:lang w:val="en-US"/>
        </w:rPr>
      </w:pPr>
    </w:p>
    <w:p w:rsidR="001B5ADA" w:rsidRDefault="001B5ADA" w:rsidP="00E73B9F">
      <w:pPr>
        <w:rPr>
          <w:lang w:val="en-US"/>
        </w:rPr>
      </w:pPr>
    </w:p>
    <w:p w:rsidR="00623FCB" w:rsidRPr="00623FCB" w:rsidRDefault="00623FCB" w:rsidP="00623FCB">
      <w:pPr>
        <w:pStyle w:val="Titre3"/>
        <w:rPr>
          <w:lang w:val="en-US"/>
        </w:rPr>
      </w:pPr>
      <w:bookmarkStart w:id="36" w:name="_Toc367807032"/>
      <w:r w:rsidRPr="00623FCB">
        <w:rPr>
          <w:lang w:val="en-US"/>
        </w:rPr>
        <w:t>Closing the chat session</w:t>
      </w:r>
      <w:bookmarkEnd w:id="36"/>
    </w:p>
    <w:p w:rsidR="00623FCB" w:rsidRPr="00623FCB" w:rsidRDefault="00623FCB" w:rsidP="00623FCB">
      <w:pPr>
        <w:rPr>
          <w:lang w:val="en-US"/>
        </w:rPr>
      </w:pPr>
      <w:r w:rsidRPr="00623FCB">
        <w:rPr>
          <w:lang w:val="en-US"/>
        </w:rPr>
        <w:t>Closing a chat session in simply done by sending a DELETE request to the resourceURL identifying the session, without body content.</w:t>
      </w:r>
      <w:r w:rsidR="00864F0C">
        <w:rPr>
          <w:lang w:val="en-US"/>
        </w:rPr>
        <w:t xml:space="preserve"> </w:t>
      </w:r>
    </w:p>
    <w:p w:rsidR="00623FCB" w:rsidRDefault="00623FCB" w:rsidP="00623FCB">
      <w:pPr>
        <w:rPr>
          <w:highlight w:val="yellow"/>
          <w:lang w:val="en-US"/>
        </w:rPr>
      </w:pPr>
    </w:p>
    <w:p w:rsidR="00623FCB" w:rsidRPr="00623FCB" w:rsidRDefault="00623FCB" w:rsidP="00623FCB">
      <w:pPr>
        <w:rPr>
          <w:lang w:val="en-US"/>
        </w:rPr>
      </w:pPr>
      <w:r w:rsidRPr="00623FCB">
        <w:rPr>
          <w:lang w:val="en-US"/>
        </w:rPr>
        <w:t>When the close is complete, the REST client is notified by a ChatEventNotification, of type SessionEnded:</w:t>
      </w:r>
    </w:p>
    <w:p w:rsidR="001D46E6" w:rsidRDefault="001D46E6" w:rsidP="001D46E6">
      <w:pPr>
        <w:pBdr>
          <w:top w:val="single" w:sz="4" w:space="1" w:color="auto"/>
          <w:left w:val="single" w:sz="4" w:space="4" w:color="auto"/>
          <w:bottom w:val="single" w:sz="4" w:space="1" w:color="auto"/>
          <w:right w:val="single" w:sz="4" w:space="4" w:color="auto"/>
        </w:pBdr>
        <w:rPr>
          <w:sz w:val="16"/>
          <w:lang w:val="en-US"/>
        </w:rPr>
      </w:pPr>
      <w:proofErr w:type="gramStart"/>
      <w:r w:rsidRPr="00A16AC0">
        <w:rPr>
          <w:sz w:val="16"/>
          <w:lang w:val="en-US"/>
        </w:rPr>
        <w:t>&lt;?xml</w:t>
      </w:r>
      <w:proofErr w:type="gramEnd"/>
      <w:r w:rsidRPr="00A16AC0">
        <w:rPr>
          <w:sz w:val="16"/>
          <w:lang w:val="en-US"/>
        </w:rPr>
        <w:t xml:space="preserve"> version="1.0" encoding="UTF-8"?&gt;</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&lt;chat</w:t>
      </w:r>
      <w:proofErr w:type="gramStart"/>
      <w:r w:rsidRPr="00623FCB">
        <w:rPr>
          <w:sz w:val="16"/>
          <w:lang w:val="en-US"/>
        </w:rPr>
        <w:t>:chatEventNotification</w:t>
      </w:r>
      <w:proofErr w:type="gramEnd"/>
      <w:r w:rsidRPr="00623FCB">
        <w:rPr>
          <w:sz w:val="16"/>
          <w:lang w:val="en-US"/>
        </w:rPr>
        <w:t xml:space="preserve"> xmlns:chat="urn:oma:xml:rest:netapi:chat:1"&gt;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 xml:space="preserve">  &lt;</w:t>
      </w:r>
      <w:proofErr w:type="gramStart"/>
      <w:r w:rsidRPr="00623FCB">
        <w:rPr>
          <w:sz w:val="16"/>
          <w:lang w:val="en-US"/>
        </w:rPr>
        <w:t>callBackData&gt;</w:t>
      </w:r>
      <w:proofErr w:type="gramEnd"/>
      <w:r w:rsidR="00386DC2">
        <w:rPr>
          <w:sz w:val="16"/>
          <w:lang w:val="en-US"/>
        </w:rPr>
        <w:t>123</w:t>
      </w:r>
      <w:r w:rsidRPr="00623FCB">
        <w:rPr>
          <w:sz w:val="16"/>
          <w:lang w:val="en-US"/>
        </w:rPr>
        <w:t>&lt;/callBackData&gt;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 xml:space="preserve">  &lt;link rel="ChatSessionInformation" href="</w:t>
      </w:r>
      <w:proofErr w:type="gramStart"/>
      <w:r w:rsidRPr="00623FCB">
        <w:rPr>
          <w:sz w:val="16"/>
          <w:lang w:val="en-US"/>
        </w:rPr>
        <w:t>http:</w:t>
      </w:r>
      <w:proofErr w:type="gramEnd"/>
      <w:r w:rsidRPr="00623FCB">
        <w:rPr>
          <w:sz w:val="16"/>
          <w:lang w:val="en-US"/>
        </w:rPr>
        <w:t>//</w:t>
      </w:r>
      <w:r w:rsidR="00840771" w:rsidRPr="004E5BFB">
        <w:rPr>
          <w:sz w:val="16"/>
          <w:lang w:val="en-US"/>
        </w:rPr>
        <w:t>&lt;</w:t>
      </w:r>
      <w:r w:rsidR="00840771">
        <w:rPr>
          <w:i/>
          <w:sz w:val="16"/>
          <w:lang w:val="en-US"/>
        </w:rPr>
        <w:t>REST_ip</w:t>
      </w:r>
      <w:r w:rsidR="00840771" w:rsidRPr="004E5BFB">
        <w:rPr>
          <w:sz w:val="16"/>
          <w:lang w:val="en-US"/>
        </w:rPr>
        <w:t>&gt;</w:t>
      </w:r>
      <w:r w:rsidRPr="00623FCB">
        <w:rPr>
          <w:sz w:val="16"/>
          <w:lang w:val="en-US"/>
        </w:rPr>
        <w:t>/chat/v1/</w:t>
      </w:r>
      <w:r w:rsidR="00E02128" w:rsidRPr="007D7C67">
        <w:rPr>
          <w:sz w:val="16"/>
        </w:rPr>
        <w:t>tel%3A%2B336112233</w:t>
      </w:r>
      <w:r w:rsidR="00E02128">
        <w:rPr>
          <w:sz w:val="16"/>
        </w:rPr>
        <w:t>55</w:t>
      </w:r>
      <w:r w:rsidRPr="00623FCB">
        <w:rPr>
          <w:sz w:val="16"/>
          <w:lang w:val="en-US"/>
        </w:rPr>
        <w:t>/oneToOne/</w:t>
      </w:r>
      <w:r w:rsidR="00E02128" w:rsidRPr="007D7C67">
        <w:rPr>
          <w:sz w:val="16"/>
        </w:rPr>
        <w:t>tel%3A%2B336112233</w:t>
      </w:r>
      <w:r w:rsidR="00E02128">
        <w:rPr>
          <w:sz w:val="16"/>
        </w:rPr>
        <w:t>44</w:t>
      </w:r>
      <w:r w:rsidRPr="00623FCB">
        <w:rPr>
          <w:sz w:val="16"/>
          <w:lang w:val="en-US"/>
        </w:rPr>
        <w:t>/2ff64c45-8621-4684-8a01-5aacc98370d0"/&gt;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 xml:space="preserve">  &lt;link rel="ChatNotificationSubscription" href="</w:t>
      </w:r>
      <w:proofErr w:type="gramStart"/>
      <w:r w:rsidRPr="00623FCB">
        <w:rPr>
          <w:sz w:val="16"/>
          <w:lang w:val="en-US"/>
        </w:rPr>
        <w:t>http:</w:t>
      </w:r>
      <w:proofErr w:type="gramEnd"/>
      <w:r w:rsidRPr="00623FCB">
        <w:rPr>
          <w:sz w:val="16"/>
          <w:lang w:val="en-US"/>
        </w:rPr>
        <w:t>//</w:t>
      </w:r>
      <w:r w:rsidR="00840771" w:rsidRPr="004E5BFB">
        <w:rPr>
          <w:sz w:val="16"/>
          <w:lang w:val="en-US"/>
        </w:rPr>
        <w:t>&lt;</w:t>
      </w:r>
      <w:r w:rsidR="00840771">
        <w:rPr>
          <w:i/>
          <w:sz w:val="16"/>
          <w:lang w:val="en-US"/>
        </w:rPr>
        <w:t>REST_ip</w:t>
      </w:r>
      <w:r w:rsidR="00840771" w:rsidRPr="004E5BFB">
        <w:rPr>
          <w:sz w:val="16"/>
          <w:lang w:val="en-US"/>
        </w:rPr>
        <w:t>&gt;</w:t>
      </w:r>
      <w:r w:rsidRPr="00623FCB">
        <w:rPr>
          <w:sz w:val="16"/>
          <w:lang w:val="en-US"/>
        </w:rPr>
        <w:t>/chat/v1/</w:t>
      </w:r>
      <w:r w:rsidR="00E02128" w:rsidRPr="007D7C67">
        <w:rPr>
          <w:sz w:val="16"/>
        </w:rPr>
        <w:t>tel%3A%2B336112233</w:t>
      </w:r>
      <w:r w:rsidR="00E02128">
        <w:rPr>
          <w:sz w:val="16"/>
        </w:rPr>
        <w:t>55</w:t>
      </w:r>
      <w:r w:rsidRPr="00623FCB">
        <w:rPr>
          <w:sz w:val="16"/>
          <w:lang w:val="en-US"/>
        </w:rPr>
        <w:t>/subscriptions/b8756097-99df-431e-8b9d-c19f20555335"/&gt;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 xml:space="preserve">  &lt;</w:t>
      </w:r>
      <w:proofErr w:type="gramStart"/>
      <w:r w:rsidRPr="00623FCB">
        <w:rPr>
          <w:sz w:val="16"/>
          <w:lang w:val="en-US"/>
        </w:rPr>
        <w:t>eventType&gt;</w:t>
      </w:r>
      <w:proofErr w:type="gramEnd"/>
      <w:r w:rsidRPr="00623FCB">
        <w:rPr>
          <w:sz w:val="16"/>
          <w:lang w:val="en-US"/>
        </w:rPr>
        <w:t>SessionEnded&lt;/eventType&gt;</w:t>
      </w:r>
    </w:p>
    <w:p w:rsidR="00623FCB" w:rsidRPr="00623FCB" w:rsidRDefault="00623FCB" w:rsidP="00623FCB">
      <w:pPr>
        <w:pBdr>
          <w:top w:val="single" w:sz="4" w:space="1" w:color="auto"/>
          <w:left w:val="single" w:sz="4" w:space="4" w:color="auto"/>
          <w:bottom w:val="single" w:sz="4" w:space="1" w:color="auto"/>
          <w:right w:val="single" w:sz="4" w:space="4" w:color="auto"/>
        </w:pBdr>
        <w:ind w:firstLine="708"/>
        <w:rPr>
          <w:sz w:val="16"/>
          <w:lang w:val="en-US"/>
        </w:rPr>
      </w:pPr>
      <w:r w:rsidRPr="00623FCB">
        <w:rPr>
          <w:sz w:val="16"/>
          <w:lang w:val="en-US"/>
        </w:rPr>
        <w:t xml:space="preserve">  &lt;</w:t>
      </w:r>
      <w:proofErr w:type="gramStart"/>
      <w:r w:rsidRPr="00623FCB">
        <w:rPr>
          <w:sz w:val="16"/>
          <w:lang w:val="en-US"/>
        </w:rPr>
        <w:t>eventDescription&gt;</w:t>
      </w:r>
      <w:proofErr w:type="gramEnd"/>
      <w:r w:rsidRPr="00623FCB">
        <w:rPr>
          <w:sz w:val="16"/>
          <w:lang w:val="en-US"/>
        </w:rPr>
        <w:t>Chat session closed by originator.&lt;/eventDescription&gt;</w:t>
      </w:r>
    </w:p>
    <w:p w:rsidR="00623FCB" w:rsidRPr="00623FCB" w:rsidRDefault="00623FCB" w:rsidP="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&lt;/chat</w:t>
      </w:r>
      <w:proofErr w:type="gramStart"/>
      <w:r w:rsidRPr="00623FCB">
        <w:rPr>
          <w:sz w:val="16"/>
          <w:lang w:val="en-US"/>
        </w:rPr>
        <w:t>:chatEventNotification</w:t>
      </w:r>
      <w:proofErr w:type="gramEnd"/>
      <w:r w:rsidRPr="00623FCB">
        <w:rPr>
          <w:sz w:val="16"/>
          <w:lang w:val="en-US"/>
        </w:rPr>
        <w:t>&gt;</w:t>
      </w:r>
    </w:p>
    <w:p w:rsidR="00623FCB" w:rsidRPr="00623FCB" w:rsidRDefault="00623FCB" w:rsidP="00623FCB">
      <w:pPr>
        <w:rPr>
          <w:lang w:val="en-US"/>
        </w:rPr>
      </w:pPr>
      <w:r w:rsidRPr="00623FCB">
        <w:rPr>
          <w:lang w:val="en-US"/>
        </w:rPr>
        <w:t>Or, in JSON:</w:t>
      </w:r>
    </w:p>
    <w:p w:rsidR="00574FA2" w:rsidRDefault="0083093C" w:rsidP="0083093C">
      <w:pPr>
        <w:pBdr>
          <w:top w:val="single" w:sz="4" w:space="1" w:color="auto"/>
          <w:left w:val="single" w:sz="4" w:space="4" w:color="auto"/>
          <w:bottom w:val="single" w:sz="4" w:space="1" w:color="auto"/>
          <w:right w:val="single" w:sz="4" w:space="4" w:color="auto"/>
        </w:pBdr>
        <w:jc w:val="left"/>
        <w:rPr>
          <w:sz w:val="16"/>
          <w:lang w:val="en-US"/>
        </w:rPr>
      </w:pPr>
      <w:r w:rsidRPr="009D016B">
        <w:rPr>
          <w:sz w:val="16"/>
          <w:lang w:val="en-US"/>
        </w:rPr>
        <w:t>{"chatEventNotification":{</w:t>
      </w:r>
    </w:p>
    <w:p w:rsidR="00574FA2" w:rsidRDefault="00574FA2" w:rsidP="0083093C">
      <w:pPr>
        <w:pBdr>
          <w:top w:val="single" w:sz="4" w:space="1" w:color="auto"/>
          <w:left w:val="single" w:sz="4" w:space="4" w:color="auto"/>
          <w:bottom w:val="single" w:sz="4" w:space="1" w:color="auto"/>
          <w:right w:val="single" w:sz="4" w:space="4" w:color="auto"/>
        </w:pBdr>
        <w:jc w:val="left"/>
        <w:rPr>
          <w:sz w:val="16"/>
          <w:lang w:val="en-US"/>
        </w:rPr>
      </w:pPr>
      <w:r>
        <w:rPr>
          <w:lang w:val="en-US"/>
        </w:rPr>
        <w:tab/>
      </w:r>
      <w:r w:rsidR="0083093C" w:rsidRPr="009D016B">
        <w:rPr>
          <w:sz w:val="16"/>
          <w:lang w:val="en-US"/>
        </w:rPr>
        <w:t>"</w:t>
      </w:r>
      <w:proofErr w:type="gramStart"/>
      <w:r w:rsidR="0083093C" w:rsidRPr="009D016B">
        <w:rPr>
          <w:sz w:val="16"/>
          <w:lang w:val="en-US"/>
        </w:rPr>
        <w:t>callBackData</w:t>
      </w:r>
      <w:proofErr w:type="gramEnd"/>
      <w:r w:rsidR="0083093C" w:rsidRPr="009D016B">
        <w:rPr>
          <w:sz w:val="16"/>
          <w:lang w:val="en-US"/>
        </w:rPr>
        <w:t>":"abcd",</w:t>
      </w:r>
    </w:p>
    <w:p w:rsidR="00574FA2" w:rsidRDefault="00574FA2" w:rsidP="0083093C">
      <w:pPr>
        <w:pBdr>
          <w:top w:val="single" w:sz="4" w:space="1" w:color="auto"/>
          <w:left w:val="single" w:sz="4" w:space="4" w:color="auto"/>
          <w:bottom w:val="single" w:sz="4" w:space="1" w:color="auto"/>
          <w:right w:val="single" w:sz="4" w:space="4" w:color="auto"/>
        </w:pBdr>
        <w:jc w:val="left"/>
        <w:rPr>
          <w:sz w:val="16"/>
          <w:lang w:val="en-US"/>
        </w:rPr>
      </w:pPr>
      <w:r>
        <w:rPr>
          <w:lang w:val="en-US"/>
        </w:rPr>
        <w:tab/>
      </w:r>
      <w:r w:rsidR="0083093C" w:rsidRPr="009D016B">
        <w:rPr>
          <w:sz w:val="16"/>
          <w:lang w:val="en-US"/>
        </w:rPr>
        <w:t>"</w:t>
      </w:r>
      <w:proofErr w:type="gramStart"/>
      <w:r w:rsidR="0083093C" w:rsidRPr="009D016B">
        <w:rPr>
          <w:sz w:val="16"/>
          <w:lang w:val="en-US"/>
        </w:rPr>
        <w:t>link</w:t>
      </w:r>
      <w:proofErr w:type="gramEnd"/>
      <w:r w:rsidR="0083093C" w:rsidRPr="009D016B">
        <w:rPr>
          <w:sz w:val="16"/>
          <w:lang w:val="en-US"/>
        </w:rPr>
        <w:t>":[</w:t>
      </w:r>
    </w:p>
    <w:p w:rsidR="00574FA2" w:rsidRDefault="00574FA2" w:rsidP="0083093C">
      <w:pPr>
        <w:pBdr>
          <w:top w:val="single" w:sz="4" w:space="1" w:color="auto"/>
          <w:left w:val="single" w:sz="4" w:space="4" w:color="auto"/>
          <w:bottom w:val="single" w:sz="4" w:space="1" w:color="auto"/>
          <w:right w:val="single" w:sz="4" w:space="4" w:color="auto"/>
        </w:pBdr>
        <w:jc w:val="left"/>
        <w:rPr>
          <w:sz w:val="16"/>
          <w:lang w:val="en-US"/>
        </w:rPr>
      </w:pPr>
      <w:r>
        <w:rPr>
          <w:lang w:val="en-US"/>
        </w:rPr>
        <w:tab/>
      </w:r>
      <w:r>
        <w:rPr>
          <w:lang w:val="en-US"/>
        </w:rPr>
        <w:tab/>
      </w:r>
      <w:r w:rsidR="0083093C" w:rsidRPr="009D016B">
        <w:rPr>
          <w:sz w:val="16"/>
          <w:lang w:val="en-US"/>
        </w:rPr>
        <w:t>{"rel":"ChatSessionInformation","href":"</w:t>
      </w:r>
      <w:proofErr w:type="gramStart"/>
      <w:r w:rsidR="0083093C" w:rsidRPr="009D016B">
        <w:rPr>
          <w:sz w:val="16"/>
          <w:lang w:val="en-US"/>
        </w:rPr>
        <w:t>http:</w:t>
      </w:r>
      <w:proofErr w:type="gramEnd"/>
      <w:r w:rsidR="0083093C" w:rsidRPr="009D016B">
        <w:rPr>
          <w:sz w:val="16"/>
          <w:lang w:val="en-US"/>
        </w:rPr>
        <w:t>\/\/&lt;REST_ip&gt;\/netapi\/chat\/v1\/</w:t>
      </w:r>
      <w:r w:rsidR="006B4211" w:rsidRPr="007D7C67">
        <w:rPr>
          <w:sz w:val="16"/>
        </w:rPr>
        <w:t>tel%3A%2B336112233</w:t>
      </w:r>
      <w:r w:rsidR="006B4211">
        <w:rPr>
          <w:sz w:val="16"/>
        </w:rPr>
        <w:t>55</w:t>
      </w:r>
      <w:r w:rsidR="0083093C" w:rsidRPr="009D016B">
        <w:rPr>
          <w:sz w:val="16"/>
          <w:lang w:val="en-US"/>
        </w:rPr>
        <w:t>\/oneToOne\</w:t>
      </w:r>
      <w:r w:rsidR="006B4211" w:rsidRPr="007D7C67">
        <w:rPr>
          <w:sz w:val="16"/>
        </w:rPr>
        <w:t>tel%3A%2B336112233</w:t>
      </w:r>
      <w:r w:rsidR="006B4211">
        <w:rPr>
          <w:sz w:val="16"/>
        </w:rPr>
        <w:t>44</w:t>
      </w:r>
      <w:r w:rsidR="0083093C" w:rsidRPr="009D016B">
        <w:rPr>
          <w:sz w:val="16"/>
          <w:lang w:val="en-US"/>
        </w:rPr>
        <w:t>\/770a737f-09c0-474c-a1d1-3f52496fa6db"},</w:t>
      </w:r>
    </w:p>
    <w:p w:rsidR="00574FA2" w:rsidRDefault="00574FA2" w:rsidP="0083093C">
      <w:pPr>
        <w:pBdr>
          <w:top w:val="single" w:sz="4" w:space="1" w:color="auto"/>
          <w:left w:val="single" w:sz="4" w:space="4" w:color="auto"/>
          <w:bottom w:val="single" w:sz="4" w:space="1" w:color="auto"/>
          <w:right w:val="single" w:sz="4" w:space="4" w:color="auto"/>
        </w:pBdr>
        <w:jc w:val="left"/>
        <w:rPr>
          <w:sz w:val="16"/>
          <w:lang w:val="en-US"/>
        </w:rPr>
      </w:pPr>
      <w:r>
        <w:rPr>
          <w:lang w:val="en-US"/>
        </w:rPr>
        <w:tab/>
      </w:r>
      <w:r>
        <w:rPr>
          <w:lang w:val="en-US"/>
        </w:rPr>
        <w:tab/>
      </w:r>
      <w:r w:rsidR="0083093C" w:rsidRPr="009D016B">
        <w:rPr>
          <w:sz w:val="16"/>
          <w:lang w:val="en-US"/>
        </w:rPr>
        <w:t>{"rel":"ChatNotificationSubscription","href":"</w:t>
      </w:r>
      <w:proofErr w:type="gramStart"/>
      <w:r w:rsidR="0083093C" w:rsidRPr="009D016B">
        <w:rPr>
          <w:sz w:val="16"/>
          <w:lang w:val="en-US"/>
        </w:rPr>
        <w:t>http:</w:t>
      </w:r>
      <w:proofErr w:type="gramEnd"/>
      <w:r w:rsidR="0083093C" w:rsidRPr="009D016B">
        <w:rPr>
          <w:sz w:val="16"/>
          <w:lang w:val="en-US"/>
        </w:rPr>
        <w:t>\/\/&lt;REST_ip&gt;\/netapi\/chat\/v1\/</w:t>
      </w:r>
      <w:r w:rsidR="006B4211" w:rsidRPr="007D7C67">
        <w:rPr>
          <w:sz w:val="16"/>
        </w:rPr>
        <w:t>tel%3A%2B336112233</w:t>
      </w:r>
      <w:r w:rsidR="006B4211">
        <w:rPr>
          <w:sz w:val="16"/>
        </w:rPr>
        <w:t>55</w:t>
      </w:r>
      <w:r w:rsidR="0083093C" w:rsidRPr="009D016B">
        <w:rPr>
          <w:sz w:val="16"/>
          <w:lang w:val="en-US"/>
        </w:rPr>
        <w:t>\/subscriptions\/7e88e653-2a9f-4925-a1b4-f265aa490454"}],</w:t>
      </w:r>
    </w:p>
    <w:p w:rsidR="00574FA2" w:rsidRDefault="00574FA2" w:rsidP="0083093C">
      <w:pPr>
        <w:pBdr>
          <w:top w:val="single" w:sz="4" w:space="1" w:color="auto"/>
          <w:left w:val="single" w:sz="4" w:space="4" w:color="auto"/>
          <w:bottom w:val="single" w:sz="4" w:space="1" w:color="auto"/>
          <w:right w:val="single" w:sz="4" w:space="4" w:color="auto"/>
        </w:pBdr>
        <w:jc w:val="left"/>
        <w:rPr>
          <w:sz w:val="16"/>
          <w:lang w:val="en-US"/>
        </w:rPr>
      </w:pPr>
      <w:r>
        <w:rPr>
          <w:lang w:val="en-US"/>
        </w:rPr>
        <w:tab/>
      </w:r>
      <w:r w:rsidR="0083093C" w:rsidRPr="009D016B">
        <w:rPr>
          <w:sz w:val="16"/>
          <w:lang w:val="en-US"/>
        </w:rPr>
        <w:t>"</w:t>
      </w:r>
      <w:proofErr w:type="gramStart"/>
      <w:r w:rsidR="0083093C" w:rsidRPr="009D016B">
        <w:rPr>
          <w:sz w:val="16"/>
          <w:lang w:val="en-US"/>
        </w:rPr>
        <w:t>eventType</w:t>
      </w:r>
      <w:proofErr w:type="gramEnd"/>
      <w:r w:rsidR="0083093C" w:rsidRPr="009D016B">
        <w:rPr>
          <w:sz w:val="16"/>
          <w:lang w:val="en-US"/>
        </w:rPr>
        <w:t>":"</w:t>
      </w:r>
      <w:r w:rsidR="0083093C" w:rsidRPr="00864F0C">
        <w:rPr>
          <w:sz w:val="16"/>
          <w:lang w:val="en-US"/>
        </w:rPr>
        <w:t>SessionEnded</w:t>
      </w:r>
      <w:r w:rsidR="0083093C" w:rsidRPr="009D016B">
        <w:rPr>
          <w:sz w:val="16"/>
          <w:lang w:val="en-US"/>
        </w:rPr>
        <w:t>",</w:t>
      </w:r>
    </w:p>
    <w:p w:rsidR="00574FA2" w:rsidRDefault="00574FA2" w:rsidP="0083093C">
      <w:pPr>
        <w:pBdr>
          <w:top w:val="single" w:sz="4" w:space="1" w:color="auto"/>
          <w:left w:val="single" w:sz="4" w:space="4" w:color="auto"/>
          <w:bottom w:val="single" w:sz="4" w:space="1" w:color="auto"/>
          <w:right w:val="single" w:sz="4" w:space="4" w:color="auto"/>
        </w:pBdr>
        <w:jc w:val="left"/>
        <w:rPr>
          <w:sz w:val="16"/>
          <w:lang w:val="en-US"/>
        </w:rPr>
      </w:pPr>
      <w:r>
        <w:rPr>
          <w:lang w:val="en-US"/>
        </w:rPr>
        <w:tab/>
      </w:r>
      <w:r w:rsidR="0083093C" w:rsidRPr="009D016B">
        <w:rPr>
          <w:sz w:val="16"/>
          <w:lang w:val="en-US"/>
        </w:rPr>
        <w:t>"eventDescription":"</w:t>
      </w:r>
      <w:r w:rsidR="0083093C" w:rsidRPr="0083093C">
        <w:rPr>
          <w:sz w:val="16"/>
          <w:lang w:val="en-US"/>
        </w:rPr>
        <w:t xml:space="preserve"> </w:t>
      </w:r>
      <w:r w:rsidR="0083093C" w:rsidRPr="00864F0C">
        <w:rPr>
          <w:sz w:val="16"/>
          <w:lang w:val="en-US"/>
        </w:rPr>
        <w:t>Chat session closed by originator.</w:t>
      </w:r>
      <w:r w:rsidR="0083093C" w:rsidRPr="009D016B">
        <w:rPr>
          <w:sz w:val="16"/>
          <w:lang w:val="en-US"/>
        </w:rPr>
        <w:t>"</w:t>
      </w:r>
    </w:p>
    <w:p w:rsidR="0083093C" w:rsidRPr="009D016B" w:rsidRDefault="0083093C" w:rsidP="0083093C">
      <w:pPr>
        <w:pBdr>
          <w:top w:val="single" w:sz="4" w:space="1" w:color="auto"/>
          <w:left w:val="single" w:sz="4" w:space="4" w:color="auto"/>
          <w:bottom w:val="single" w:sz="4" w:space="1" w:color="auto"/>
          <w:right w:val="single" w:sz="4" w:space="4" w:color="auto"/>
        </w:pBdr>
        <w:jc w:val="left"/>
        <w:rPr>
          <w:sz w:val="16"/>
          <w:lang w:val="en-US"/>
        </w:rPr>
      </w:pPr>
      <w:r w:rsidRPr="009D016B">
        <w:rPr>
          <w:sz w:val="16"/>
          <w:lang w:val="en-US"/>
        </w:rPr>
        <w:t>}}</w:t>
      </w:r>
    </w:p>
    <w:p w:rsidR="00623FCB" w:rsidRDefault="00623FCB" w:rsidP="00623FCB">
      <w:pPr>
        <w:rPr>
          <w:highlight w:val="yellow"/>
          <w:lang w:val="en-US"/>
        </w:rPr>
      </w:pPr>
    </w:p>
    <w:p w:rsidR="00623FCB" w:rsidRPr="00623FCB" w:rsidRDefault="00623FCB" w:rsidP="00623FCB">
      <w:pPr>
        <w:rPr>
          <w:lang w:val="en-US"/>
        </w:rPr>
      </w:pPr>
      <w:r w:rsidRPr="00623FCB">
        <w:rPr>
          <w:lang w:val="en-US"/>
        </w:rPr>
        <w:t>At this point, the resourceURL identifying the chat session is destroyed</w:t>
      </w:r>
      <w:r w:rsidR="00DA7E79">
        <w:rPr>
          <w:lang w:val="en-US"/>
        </w:rPr>
        <w:t>.</w:t>
      </w:r>
      <w:r w:rsidRPr="00623FCB">
        <w:rPr>
          <w:lang w:val="en-US"/>
        </w:rPr>
        <w:t xml:space="preserve"> These elements are no</w:t>
      </w:r>
      <w:r w:rsidR="00DA7E79">
        <w:rPr>
          <w:lang w:val="en-US"/>
        </w:rPr>
        <w:t xml:space="preserve"> longer</w:t>
      </w:r>
      <w:r w:rsidRPr="00623FCB">
        <w:rPr>
          <w:lang w:val="en-US"/>
        </w:rPr>
        <w:t xml:space="preserve"> available in the </w:t>
      </w:r>
      <w:r w:rsidR="0034266C">
        <w:rPr>
          <w:lang w:val="en-US"/>
        </w:rPr>
        <w:t>NetAPI</w:t>
      </w:r>
      <w:r w:rsidRPr="00623FCB">
        <w:rPr>
          <w:lang w:val="en-US"/>
        </w:rPr>
        <w:t>.</w:t>
      </w:r>
    </w:p>
    <w:p w:rsidR="00623FCB" w:rsidRDefault="00623FCB" w:rsidP="00623FCB">
      <w:pPr>
        <w:rPr>
          <w:highlight w:val="yellow"/>
          <w:lang w:val="en-US"/>
        </w:rPr>
      </w:pPr>
    </w:p>
    <w:p w:rsidR="00623FCB" w:rsidRDefault="00623FCB" w:rsidP="00623FCB">
      <w:pPr>
        <w:rPr>
          <w:highlight w:val="yellow"/>
          <w:lang w:val="en-US"/>
        </w:rPr>
      </w:pPr>
    </w:p>
    <w:p w:rsidR="00623FCB" w:rsidRPr="00623FCB" w:rsidRDefault="00623FCB" w:rsidP="00623FCB">
      <w:pPr>
        <w:pStyle w:val="Titre3"/>
        <w:rPr>
          <w:lang w:val="en-US"/>
        </w:rPr>
      </w:pPr>
      <w:bookmarkStart w:id="37" w:name="_Toc367807033"/>
      <w:r w:rsidRPr="00623FCB">
        <w:rPr>
          <w:lang w:val="en-US"/>
        </w:rPr>
        <w:t xml:space="preserve">Unsubscribing </w:t>
      </w:r>
      <w:r w:rsidR="00DA7E79">
        <w:rPr>
          <w:lang w:val="en-US"/>
        </w:rPr>
        <w:t xml:space="preserve">to </w:t>
      </w:r>
      <w:r w:rsidRPr="00623FCB">
        <w:rPr>
          <w:lang w:val="en-US"/>
        </w:rPr>
        <w:t>the notification</w:t>
      </w:r>
      <w:bookmarkEnd w:id="37"/>
    </w:p>
    <w:p w:rsidR="00E73B9F" w:rsidRDefault="00623FCB" w:rsidP="00E73B9F">
      <w:pPr>
        <w:spacing w:before="0" w:after="0"/>
        <w:jc w:val="left"/>
        <w:rPr>
          <w:lang w:val="en-US"/>
        </w:rPr>
      </w:pPr>
      <w:r w:rsidRPr="00623FCB">
        <w:rPr>
          <w:lang w:val="en-US"/>
        </w:rPr>
        <w:t xml:space="preserve">If you don’t </w:t>
      </w:r>
      <w:proofErr w:type="gramStart"/>
      <w:r w:rsidR="00DA7E79">
        <w:rPr>
          <w:lang w:val="en-US"/>
        </w:rPr>
        <w:t>need  to</w:t>
      </w:r>
      <w:proofErr w:type="gramEnd"/>
      <w:r w:rsidRPr="00623FCB">
        <w:rPr>
          <w:lang w:val="en-US"/>
        </w:rPr>
        <w:t xml:space="preserve"> be notified of chat events</w:t>
      </w:r>
      <w:r w:rsidR="00DA7E79">
        <w:rPr>
          <w:lang w:val="en-US"/>
        </w:rPr>
        <w:t xml:space="preserve"> any longer</w:t>
      </w:r>
      <w:r w:rsidRPr="00623FCB">
        <w:rPr>
          <w:lang w:val="en-US"/>
        </w:rPr>
        <w:t xml:space="preserve">, you can unsubscribe </w:t>
      </w:r>
      <w:r w:rsidR="00DA7E79">
        <w:rPr>
          <w:lang w:val="en-US"/>
        </w:rPr>
        <w:t xml:space="preserve">to </w:t>
      </w:r>
      <w:r w:rsidRPr="00623FCB">
        <w:rPr>
          <w:lang w:val="en-US"/>
        </w:rPr>
        <w:t xml:space="preserve">the notifications by deleting the associated resource. This is achieved by sending </w:t>
      </w:r>
      <w:r w:rsidR="00AD274F">
        <w:rPr>
          <w:lang w:val="en-US"/>
        </w:rPr>
        <w:t>a</w:t>
      </w:r>
      <w:r w:rsidRPr="00623FCB">
        <w:rPr>
          <w:lang w:val="en-US"/>
        </w:rPr>
        <w:t xml:space="preserve"> DELETE request to the resourceURL identifying the subscription, with an empty body.</w:t>
      </w:r>
    </w:p>
    <w:p w:rsidR="00144EE8" w:rsidRPr="001D46E6" w:rsidRDefault="00144EE8" w:rsidP="00E73B9F">
      <w:pPr>
        <w:spacing w:before="0" w:after="0"/>
        <w:jc w:val="left"/>
        <w:rPr>
          <w:lang w:val="en-US"/>
        </w:rPr>
      </w:pPr>
    </w:p>
    <w:p w:rsidR="00A14B19" w:rsidRDefault="00A14B19">
      <w:pPr>
        <w:spacing w:before="0" w:after="0"/>
        <w:jc w:val="left"/>
        <w:rPr>
          <w:lang w:val="en-US"/>
        </w:rPr>
      </w:pPr>
      <w:r>
        <w:rPr>
          <w:lang w:val="en-US"/>
        </w:rPr>
        <w:t>The URL is the identifier provided at subscription, such as:</w:t>
      </w:r>
    </w:p>
    <w:p w:rsidR="00925026" w:rsidRDefault="00A14B19" w:rsidP="007C65A8">
      <w:pPr>
        <w:spacing w:before="0" w:after="0"/>
        <w:ind w:firstLine="708"/>
        <w:jc w:val="left"/>
        <w:rPr>
          <w:lang w:val="en-US"/>
        </w:rPr>
      </w:pPr>
      <w:r w:rsidRPr="001C232D">
        <w:rPr>
          <w:sz w:val="16"/>
          <w:lang w:val="en-US"/>
        </w:rPr>
        <w:t>http://</w:t>
      </w:r>
      <w:r w:rsidRPr="00870204">
        <w:rPr>
          <w:sz w:val="16"/>
          <w:lang w:val="en-US"/>
        </w:rPr>
        <w:t>&lt;</w:t>
      </w:r>
      <w:r>
        <w:rPr>
          <w:sz w:val="16"/>
          <w:lang w:val="en-US"/>
        </w:rPr>
        <w:t>REST_ip</w:t>
      </w:r>
      <w:r w:rsidRPr="00870204">
        <w:rPr>
          <w:sz w:val="16"/>
          <w:lang w:val="en-US"/>
        </w:rPr>
        <w:t>&gt;</w:t>
      </w:r>
      <w:r w:rsidRPr="001C232D">
        <w:rPr>
          <w:sz w:val="16"/>
          <w:lang w:val="en-US"/>
        </w:rPr>
        <w:t>/netapi/chat/v1/</w:t>
      </w:r>
      <w:r w:rsidR="00E64CB7" w:rsidRPr="007D7C67">
        <w:rPr>
          <w:sz w:val="16"/>
        </w:rPr>
        <w:t>tel%3A%2B336112233</w:t>
      </w:r>
      <w:r w:rsidR="00E64CB7">
        <w:rPr>
          <w:sz w:val="16"/>
        </w:rPr>
        <w:t>55</w:t>
      </w:r>
      <w:r w:rsidRPr="001C232D">
        <w:rPr>
          <w:sz w:val="16"/>
          <w:lang w:val="en-US"/>
        </w:rPr>
        <w:t>/subscriptions/814838ba-d773-4753-60d3684f6c</w:t>
      </w:r>
      <w:r>
        <w:rPr>
          <w:sz w:val="16"/>
          <w:lang w:val="en-US"/>
        </w:rPr>
        <w:t>a</w:t>
      </w:r>
    </w:p>
    <w:p w:rsidR="00B34B00" w:rsidRDefault="00B34B00">
      <w:pPr>
        <w:spacing w:before="0" w:after="0"/>
        <w:jc w:val="left"/>
        <w:rPr>
          <w:lang w:val="en-US"/>
        </w:rPr>
      </w:pPr>
      <w:r>
        <w:rPr>
          <w:lang w:val="en-US"/>
        </w:rPr>
        <w:br w:type="page"/>
      </w:r>
    </w:p>
    <w:p w:rsidR="00623FCB" w:rsidRPr="002412F1" w:rsidRDefault="001E4599" w:rsidP="00623FCB">
      <w:pPr>
        <w:pStyle w:val="Titre2"/>
        <w:rPr>
          <w:lang w:val="en-US"/>
        </w:rPr>
      </w:pPr>
      <w:bookmarkStart w:id="38" w:name="_Toc367807034"/>
      <w:r w:rsidRPr="001E4599">
        <w:rPr>
          <w:lang w:val="en-US"/>
        </w:rPr>
        <w:t>File transfer usage overview</w:t>
      </w:r>
      <w:bookmarkEnd w:id="38"/>
    </w:p>
    <w:p w:rsidR="002412F1" w:rsidRDefault="002412F1" w:rsidP="002412F1">
      <w:pPr>
        <w:rPr>
          <w:lang w:val="en-US"/>
        </w:rPr>
      </w:pPr>
      <w:r>
        <w:rPr>
          <w:lang w:val="en-US"/>
        </w:rPr>
        <w:t xml:space="preserve">The File Transfer API provides a way to send a file to a </w:t>
      </w:r>
      <w:r w:rsidR="00C407C5">
        <w:rPr>
          <w:lang w:val="en-US"/>
        </w:rPr>
        <w:t>RCS user.</w:t>
      </w:r>
    </w:p>
    <w:p w:rsidR="002412F1" w:rsidRDefault="002412F1" w:rsidP="002412F1">
      <w:pPr>
        <w:rPr>
          <w:lang w:val="en-US"/>
        </w:rPr>
      </w:pPr>
      <w:r>
        <w:rPr>
          <w:lang w:val="en-US"/>
        </w:rPr>
        <w:t xml:space="preserve">The </w:t>
      </w:r>
      <w:r w:rsidR="0034266C">
        <w:rPr>
          <w:lang w:val="en-US"/>
        </w:rPr>
        <w:t>REST client</w:t>
      </w:r>
      <w:r>
        <w:rPr>
          <w:lang w:val="en-US"/>
        </w:rPr>
        <w:t xml:space="preserve"> must provide an HTTP interface which will be called by the </w:t>
      </w:r>
      <w:r w:rsidR="0034266C">
        <w:rPr>
          <w:lang w:val="en-US"/>
        </w:rPr>
        <w:t>NetAPI</w:t>
      </w:r>
      <w:r>
        <w:rPr>
          <w:lang w:val="en-US"/>
        </w:rPr>
        <w:t xml:space="preserve"> to deliver notifications about the delivery of the transfer.</w:t>
      </w:r>
    </w:p>
    <w:p w:rsidR="002412F1" w:rsidRDefault="002412F1" w:rsidP="002412F1">
      <w:pPr>
        <w:rPr>
          <w:lang w:val="en-US"/>
        </w:rPr>
      </w:pPr>
    </w:p>
    <w:p w:rsidR="002412F1" w:rsidRDefault="002412F1" w:rsidP="002412F1">
      <w:pPr>
        <w:rPr>
          <w:lang w:val="en-US"/>
        </w:rPr>
      </w:pPr>
      <w:r>
        <w:rPr>
          <w:lang w:val="en-US"/>
        </w:rPr>
        <w:t>The following example describes typical REST client interactions by showing how to:</w:t>
      </w:r>
    </w:p>
    <w:p w:rsidR="002412F1" w:rsidRDefault="002412F1" w:rsidP="002412F1">
      <w:pPr>
        <w:pStyle w:val="Paragraphedeliste"/>
        <w:numPr>
          <w:ilvl w:val="0"/>
          <w:numId w:val="2"/>
        </w:numPr>
        <w:rPr>
          <w:lang w:val="en-US"/>
        </w:rPr>
      </w:pPr>
      <w:r>
        <w:rPr>
          <w:lang w:val="en-US"/>
        </w:rPr>
        <w:t>Subscribe to the notification system.</w:t>
      </w:r>
    </w:p>
    <w:p w:rsidR="002412F1" w:rsidRDefault="002412F1" w:rsidP="002412F1">
      <w:pPr>
        <w:pStyle w:val="Paragraphedeliste"/>
        <w:numPr>
          <w:ilvl w:val="0"/>
          <w:numId w:val="2"/>
        </w:numPr>
        <w:rPr>
          <w:lang w:val="en-US"/>
        </w:rPr>
      </w:pPr>
      <w:r>
        <w:rPr>
          <w:lang w:val="en-US"/>
        </w:rPr>
        <w:t>Create a file transfer session with a mobile phone.</w:t>
      </w:r>
    </w:p>
    <w:p w:rsidR="002412F1" w:rsidRPr="00846A84" w:rsidRDefault="002412F1" w:rsidP="002412F1">
      <w:pPr>
        <w:pStyle w:val="Paragraphedeliste"/>
        <w:numPr>
          <w:ilvl w:val="0"/>
          <w:numId w:val="2"/>
        </w:numPr>
        <w:rPr>
          <w:lang w:val="en-US"/>
        </w:rPr>
      </w:pPr>
      <w:r>
        <w:rPr>
          <w:lang w:val="en-US"/>
        </w:rPr>
        <w:t>Unsubscribe to the notification system.</w:t>
      </w:r>
    </w:p>
    <w:p w:rsidR="002412F1" w:rsidRDefault="002412F1" w:rsidP="002412F1">
      <w:pPr>
        <w:rPr>
          <w:lang w:val="en-US"/>
        </w:rPr>
      </w:pPr>
    </w:p>
    <w:p w:rsidR="002412F1" w:rsidRDefault="002412F1" w:rsidP="002412F1">
      <w:pPr>
        <w:pStyle w:val="Titre3"/>
        <w:rPr>
          <w:lang w:val="en-US"/>
        </w:rPr>
      </w:pPr>
      <w:bookmarkStart w:id="39" w:name="_Toc367807035"/>
      <w:r>
        <w:rPr>
          <w:lang w:val="en-US"/>
        </w:rPr>
        <w:t>Call-flow</w:t>
      </w:r>
      <w:bookmarkEnd w:id="39"/>
    </w:p>
    <w:p w:rsidR="002412F1" w:rsidRDefault="002412F1" w:rsidP="002412F1">
      <w:pPr>
        <w:rPr>
          <w:lang w:val="en-US"/>
        </w:rPr>
      </w:pPr>
      <w:r>
        <w:rPr>
          <w:lang w:val="en-US"/>
        </w:rPr>
        <w:t xml:space="preserve">The following figure </w:t>
      </w:r>
      <w:r w:rsidR="00C407C5">
        <w:rPr>
          <w:lang w:val="en-US"/>
        </w:rPr>
        <w:t xml:space="preserve">illustrates a typical file transfer </w:t>
      </w:r>
      <w:r>
        <w:rPr>
          <w:lang w:val="en-US"/>
        </w:rPr>
        <w:t xml:space="preserve">use-case. The REST client initiating the file transfer session stands on the left side. The mobile phone is shown on the right side. </w:t>
      </w:r>
    </w:p>
    <w:p w:rsidR="002412F1" w:rsidRDefault="002412F1" w:rsidP="002412F1">
      <w:pPr>
        <w:rPr>
          <w:lang w:val="en-US"/>
        </w:rPr>
      </w:pPr>
    </w:p>
    <w:p w:rsidR="002412F1" w:rsidRDefault="002412F1" w:rsidP="002412F1">
      <w:pPr>
        <w:rPr>
          <w:lang w:val="en-US"/>
        </w:rPr>
      </w:pPr>
      <w:r>
        <w:rPr>
          <w:lang w:val="en-US"/>
        </w:rPr>
        <w:t xml:space="preserve">Please note that the description of the interactions between the </w:t>
      </w:r>
      <w:r w:rsidR="0034266C">
        <w:rPr>
          <w:lang w:val="en-US"/>
        </w:rPr>
        <w:t>NetAPI</w:t>
      </w:r>
      <w:r>
        <w:rPr>
          <w:lang w:val="en-US"/>
        </w:rPr>
        <w:t xml:space="preserve"> and the mobile phone follows the RCS specifications and is out of the scope of this document. </w:t>
      </w:r>
    </w:p>
    <w:p w:rsidR="008F52E8" w:rsidRDefault="008F52E8" w:rsidP="002412F1">
      <w:pPr>
        <w:rPr>
          <w:lang w:val="en-US"/>
        </w:rPr>
      </w:pPr>
    </w:p>
    <w:p w:rsidR="002412F1" w:rsidRDefault="00556656" w:rsidP="002412F1">
      <w:pPr>
        <w:rPr>
          <w:lang w:val="en-US"/>
        </w:rPr>
      </w:pPr>
      <w:r>
        <w:rPr>
          <w:noProof/>
        </w:rPr>
        <w:drawing>
          <wp:inline distT="0" distB="0" distL="0" distR="0">
            <wp:extent cx="6120130" cy="3768925"/>
            <wp:effectExtent l="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120130" cy="3768925"/>
                    </a:xfrm>
                    <a:prstGeom prst="rect">
                      <a:avLst/>
                    </a:prstGeom>
                    <a:noFill/>
                    <a:ln w="9525">
                      <a:noFill/>
                      <a:miter lim="800000"/>
                      <a:headEnd/>
                      <a:tailEnd/>
                    </a:ln>
                  </pic:spPr>
                </pic:pic>
              </a:graphicData>
            </a:graphic>
          </wp:inline>
        </w:drawing>
      </w:r>
    </w:p>
    <w:p w:rsidR="002412F1" w:rsidRDefault="002412F1" w:rsidP="002412F1">
      <w:pPr>
        <w:rPr>
          <w:lang w:val="en-US"/>
        </w:rPr>
      </w:pPr>
    </w:p>
    <w:p w:rsidR="008F52E8" w:rsidRDefault="008F52E8" w:rsidP="002412F1">
      <w:pPr>
        <w:rPr>
          <w:lang w:val="en-US"/>
        </w:rPr>
      </w:pPr>
    </w:p>
    <w:p w:rsidR="002412F1" w:rsidRDefault="002412F1" w:rsidP="002412F1">
      <w:pPr>
        <w:pStyle w:val="Titre3"/>
        <w:rPr>
          <w:lang w:val="en-US"/>
        </w:rPr>
      </w:pPr>
      <w:bookmarkStart w:id="40" w:name="_Toc367807036"/>
      <w:r w:rsidRPr="00F753B3">
        <w:rPr>
          <w:lang w:val="en-US"/>
        </w:rPr>
        <w:t>Notification subscription</w:t>
      </w:r>
      <w:bookmarkEnd w:id="40"/>
    </w:p>
    <w:p w:rsidR="002412F1" w:rsidRDefault="002412F1" w:rsidP="002412F1">
      <w:pPr>
        <w:rPr>
          <w:lang w:val="en-US"/>
        </w:rPr>
      </w:pPr>
      <w:r>
        <w:rPr>
          <w:lang w:val="en-US"/>
        </w:rPr>
        <w:t>The subscription to the notification of file transfer follows the same rules as the chat sessions. The only difference stands in the URL called and the structure that</w:t>
      </w:r>
      <w:r w:rsidR="009B1B25">
        <w:rPr>
          <w:lang w:val="en-US"/>
        </w:rPr>
        <w:t xml:space="preserve"> is sent </w:t>
      </w:r>
      <w:r>
        <w:rPr>
          <w:lang w:val="en-US"/>
        </w:rPr>
        <w:t xml:space="preserve">to the </w:t>
      </w:r>
      <w:r w:rsidR="0034266C">
        <w:rPr>
          <w:lang w:val="en-US"/>
        </w:rPr>
        <w:t>NetAPI</w:t>
      </w:r>
      <w:r>
        <w:rPr>
          <w:lang w:val="en-US"/>
        </w:rPr>
        <w:t>.</w:t>
      </w:r>
    </w:p>
    <w:p w:rsidR="002412F1" w:rsidRDefault="002412F1" w:rsidP="002412F1">
      <w:pPr>
        <w:rPr>
          <w:lang w:val="en-US"/>
        </w:rPr>
      </w:pPr>
    </w:p>
    <w:p w:rsidR="002412F1" w:rsidRDefault="002412F1" w:rsidP="002412F1">
      <w:pPr>
        <w:rPr>
          <w:lang w:val="en-US"/>
        </w:rPr>
      </w:pPr>
      <w:r>
        <w:rPr>
          <w:lang w:val="en-US"/>
        </w:rPr>
        <w:t>The REST client must send a POST request to the URL:</w:t>
      </w:r>
    </w:p>
    <w:p w:rsidR="002412F1" w:rsidRDefault="00BE342A" w:rsidP="002412F1">
      <w:pPr>
        <w:ind w:firstLine="708"/>
        <w:rPr>
          <w:sz w:val="18"/>
          <w:lang w:val="en-US"/>
        </w:rPr>
      </w:pPr>
      <w:r w:rsidRPr="00BE342A">
        <w:rPr>
          <w:lang w:val="en-US"/>
        </w:rPr>
        <w:t>http://</w:t>
      </w:r>
      <w:r w:rsidR="002412F1" w:rsidRPr="00623FCB">
        <w:rPr>
          <w:i/>
          <w:sz w:val="18"/>
          <w:lang w:val="en-US"/>
        </w:rPr>
        <w:t>&lt;</w:t>
      </w:r>
      <w:r w:rsidR="002412F1">
        <w:rPr>
          <w:i/>
          <w:sz w:val="18"/>
          <w:lang w:val="en-US"/>
        </w:rPr>
        <w:t>REST_ip</w:t>
      </w:r>
      <w:r w:rsidR="002412F1" w:rsidRPr="00623FCB">
        <w:rPr>
          <w:i/>
          <w:sz w:val="18"/>
          <w:lang w:val="en-US"/>
        </w:rPr>
        <w:t>&gt;</w:t>
      </w:r>
      <w:r w:rsidRPr="00BE342A">
        <w:rPr>
          <w:lang w:val="en-US"/>
        </w:rPr>
        <w:t>/netapi/filetransfer/v1/</w:t>
      </w:r>
      <w:r w:rsidR="00F43BC0">
        <w:rPr>
          <w:i/>
          <w:sz w:val="18"/>
          <w:lang w:val="en-US"/>
        </w:rPr>
        <w:t>tel:+33612345678</w:t>
      </w:r>
      <w:r w:rsidRPr="00BE342A">
        <w:rPr>
          <w:lang w:val="en-US"/>
        </w:rPr>
        <w:t>/subscriptions</w:t>
      </w:r>
    </w:p>
    <w:p w:rsidR="002412F1" w:rsidRDefault="002412F1" w:rsidP="002412F1">
      <w:pPr>
        <w:rPr>
          <w:lang w:val="en-US"/>
        </w:rPr>
      </w:pPr>
      <w:r>
        <w:rPr>
          <w:lang w:val="en-US"/>
        </w:rPr>
        <w:t xml:space="preserve">Where </w:t>
      </w:r>
      <w:r>
        <w:rPr>
          <w:i/>
          <w:lang w:val="en-US"/>
        </w:rPr>
        <w:t xml:space="preserve">REST_ip </w:t>
      </w:r>
      <w:r>
        <w:rPr>
          <w:lang w:val="en-US"/>
        </w:rPr>
        <w:t xml:space="preserve">is the IP address of the </w:t>
      </w:r>
      <w:r w:rsidR="0034266C">
        <w:rPr>
          <w:lang w:val="en-US"/>
        </w:rPr>
        <w:t>NetAPI</w:t>
      </w:r>
      <w:r>
        <w:rPr>
          <w:lang w:val="en-US"/>
        </w:rPr>
        <w:t xml:space="preserve"> and </w:t>
      </w:r>
      <w:r>
        <w:rPr>
          <w:i/>
          <w:lang w:val="en-US"/>
        </w:rPr>
        <w:t>user</w:t>
      </w:r>
      <w:r>
        <w:rPr>
          <w:lang w:val="en-US"/>
        </w:rPr>
        <w:t xml:space="preserve"> is the phone number of the originator of the chat session (ex: ‘tel</w:t>
      </w:r>
      <w:proofErr w:type="gramStart"/>
      <w:r>
        <w:rPr>
          <w:lang w:val="en-US"/>
        </w:rPr>
        <w:t>:+</w:t>
      </w:r>
      <w:proofErr w:type="gramEnd"/>
      <w:r>
        <w:rPr>
          <w:lang w:val="en-US"/>
        </w:rPr>
        <w:t xml:space="preserve">33612345678’). </w:t>
      </w:r>
    </w:p>
    <w:p w:rsidR="002412F1" w:rsidRDefault="002412F1" w:rsidP="002412F1">
      <w:pPr>
        <w:rPr>
          <w:lang w:val="en-US"/>
        </w:rPr>
      </w:pPr>
    </w:p>
    <w:p w:rsidR="002412F1" w:rsidRDefault="002412F1" w:rsidP="002412F1">
      <w:pPr>
        <w:rPr>
          <w:lang w:val="en-US"/>
        </w:rPr>
      </w:pPr>
      <w:r>
        <w:rPr>
          <w:lang w:val="en-US"/>
        </w:rPr>
        <w:t>The content of the request is a “</w:t>
      </w:r>
      <w:r w:rsidRPr="00FB78C6">
        <w:rPr>
          <w:lang w:val="en-US"/>
        </w:rPr>
        <w:t>fileTransferSubscription</w:t>
      </w:r>
      <w:r>
        <w:rPr>
          <w:lang w:val="en-US"/>
        </w:rPr>
        <w:t>” structure (as describe</w:t>
      </w:r>
      <w:r w:rsidR="009B1B25">
        <w:rPr>
          <w:lang w:val="en-US"/>
        </w:rPr>
        <w:t xml:space="preserve">d in </w:t>
      </w:r>
      <w:r w:rsidR="00BE342A">
        <w:rPr>
          <w:lang w:val="en-US"/>
        </w:rPr>
        <w:fldChar w:fldCharType="begin"/>
      </w:r>
      <w:r>
        <w:rPr>
          <w:lang w:val="en-US"/>
        </w:rPr>
        <w:instrText xml:space="preserve"> REF _Ref365388476 \r \h </w:instrText>
      </w:r>
      <w:r w:rsidR="00BE342A">
        <w:rPr>
          <w:lang w:val="en-US"/>
        </w:rPr>
      </w:r>
      <w:r w:rsidR="00BE342A">
        <w:rPr>
          <w:lang w:val="en-US"/>
        </w:rPr>
        <w:fldChar w:fldCharType="separate"/>
      </w:r>
      <w:r w:rsidR="00565D4F">
        <w:rPr>
          <w:lang w:val="en-US"/>
        </w:rPr>
        <w:t>5.3.2.2</w:t>
      </w:r>
      <w:r w:rsidR="00BE342A">
        <w:rPr>
          <w:lang w:val="en-US"/>
        </w:rPr>
        <w:fldChar w:fldCharType="end"/>
      </w:r>
      <w:r>
        <w:rPr>
          <w:lang w:val="en-US"/>
        </w:rPr>
        <w:t xml:space="preserve"> ). </w:t>
      </w:r>
      <w:r w:rsidRPr="00576BCF">
        <w:rPr>
          <w:lang w:val="en-US"/>
        </w:rPr>
        <w:t>The next figure shows an example of XML content:</w:t>
      </w:r>
      <w:r w:rsidRPr="00A16AC0">
        <w:rPr>
          <w:lang w:val="en-US"/>
        </w:rPr>
        <w:t xml:space="preserve"> </w:t>
      </w:r>
    </w:p>
    <w:p w:rsidR="002412F1" w:rsidRDefault="002412F1" w:rsidP="002412F1">
      <w:pPr>
        <w:pBdr>
          <w:top w:val="single" w:sz="4" w:space="1" w:color="auto"/>
          <w:left w:val="single" w:sz="4" w:space="4" w:color="auto"/>
          <w:bottom w:val="single" w:sz="4" w:space="1" w:color="auto"/>
          <w:right w:val="single" w:sz="4" w:space="4" w:color="auto"/>
        </w:pBdr>
        <w:rPr>
          <w:sz w:val="16"/>
          <w:lang w:val="en-US"/>
        </w:rPr>
      </w:pPr>
      <w:proofErr w:type="gramStart"/>
      <w:r w:rsidRPr="00A16AC0">
        <w:rPr>
          <w:sz w:val="16"/>
          <w:lang w:val="en-US"/>
        </w:rPr>
        <w:t>&lt;?xml</w:t>
      </w:r>
      <w:proofErr w:type="gramEnd"/>
      <w:r w:rsidRPr="00A16AC0">
        <w:rPr>
          <w:sz w:val="16"/>
          <w:lang w:val="en-US"/>
        </w:rPr>
        <w:t xml:space="preserve"> version="1.0" encoding="UTF-8"?&gt;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sidRPr="00A16AC0">
        <w:rPr>
          <w:sz w:val="16"/>
          <w:lang w:val="en-US"/>
        </w:rPr>
        <w:t>&lt;</w:t>
      </w:r>
      <w:r>
        <w:rPr>
          <w:sz w:val="16"/>
          <w:lang w:val="en-US"/>
        </w:rPr>
        <w:t>ft</w:t>
      </w:r>
      <w:proofErr w:type="gramStart"/>
      <w:r w:rsidRPr="00A16AC0">
        <w:rPr>
          <w:sz w:val="16"/>
          <w:lang w:val="en-US"/>
        </w:rPr>
        <w:t>:</w:t>
      </w:r>
      <w:r>
        <w:rPr>
          <w:sz w:val="16"/>
          <w:lang w:val="en-US"/>
        </w:rPr>
        <w:t>fileTransferSubscription</w:t>
      </w:r>
      <w:proofErr w:type="gramEnd"/>
      <w:r w:rsidRPr="00A16AC0">
        <w:rPr>
          <w:sz w:val="16"/>
          <w:lang w:val="en-US"/>
        </w:rPr>
        <w:t xml:space="preserve"> xmlns:chat="urn:oma:xml:rest:netapi:chat:1"&gt;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sidRPr="00A16AC0">
        <w:rPr>
          <w:sz w:val="16"/>
          <w:lang w:val="en-US"/>
        </w:rPr>
        <w:t>&lt;</w:t>
      </w:r>
      <w:proofErr w:type="gramStart"/>
      <w:r w:rsidRPr="00A16AC0">
        <w:rPr>
          <w:sz w:val="16"/>
          <w:lang w:val="en-US"/>
        </w:rPr>
        <w:t>clientCorrelator&gt;</w:t>
      </w:r>
      <w:proofErr w:type="gramEnd"/>
      <w:r w:rsidRPr="00A16AC0">
        <w:rPr>
          <w:sz w:val="16"/>
          <w:lang w:val="en-US"/>
        </w:rPr>
        <w:t>12345&lt;/clientCorrelator&gt;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sidRPr="00A16AC0">
        <w:rPr>
          <w:sz w:val="16"/>
          <w:lang w:val="en-US"/>
        </w:rPr>
        <w:t>&lt;</w:t>
      </w:r>
      <w:proofErr w:type="gramStart"/>
      <w:r w:rsidRPr="00A16AC0">
        <w:rPr>
          <w:sz w:val="16"/>
          <w:lang w:val="en-US"/>
        </w:rPr>
        <w:t>duration&gt;</w:t>
      </w:r>
      <w:proofErr w:type="gramEnd"/>
      <w:r w:rsidRPr="00A16AC0">
        <w:rPr>
          <w:sz w:val="16"/>
          <w:lang w:val="en-US"/>
        </w:rPr>
        <w:t>5000&lt;/duration&gt;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sidRPr="00A16AC0">
        <w:rPr>
          <w:sz w:val="16"/>
          <w:lang w:val="en-US"/>
        </w:rPr>
        <w:t>&lt;</w:t>
      </w:r>
      <w:proofErr w:type="gramStart"/>
      <w:r w:rsidRPr="00A16AC0">
        <w:rPr>
          <w:sz w:val="16"/>
          <w:lang w:val="en-US"/>
        </w:rPr>
        <w:t>callbackReference</w:t>
      </w:r>
      <w:proofErr w:type="gramEnd"/>
      <w:r w:rsidRPr="00A16AC0">
        <w:rPr>
          <w:sz w:val="16"/>
          <w:lang w:val="en-US"/>
        </w:rPr>
        <w:t>&gt;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 xml:space="preserve">                    </w:t>
      </w:r>
      <w:r w:rsidRPr="00A16AC0">
        <w:rPr>
          <w:sz w:val="16"/>
          <w:lang w:val="en-US"/>
        </w:rPr>
        <w:t>&lt;</w:t>
      </w:r>
      <w:proofErr w:type="gramStart"/>
      <w:r w:rsidRPr="00A16AC0">
        <w:rPr>
          <w:sz w:val="16"/>
          <w:lang w:val="en-US"/>
        </w:rPr>
        <w:t>notifyURL&gt;</w:t>
      </w:r>
      <w:proofErr w:type="gramEnd"/>
      <w:r w:rsidRPr="00196B6F">
        <w:rPr>
          <w:sz w:val="16"/>
          <w:lang w:val="en-US"/>
        </w:rPr>
        <w:t>http://&lt;rest_client_ip&gt;/test/&lt;/notifyURL</w:t>
      </w:r>
      <w:r w:rsidRPr="00A16AC0">
        <w:rPr>
          <w:sz w:val="16"/>
          <w:lang w:val="en-US"/>
        </w:rPr>
        <w:t>&gt;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 xml:space="preserve">                    </w:t>
      </w:r>
      <w:r w:rsidRPr="00A16AC0">
        <w:rPr>
          <w:sz w:val="16"/>
          <w:lang w:val="en-US"/>
        </w:rPr>
        <w:t>&lt;</w:t>
      </w:r>
      <w:proofErr w:type="gramStart"/>
      <w:r w:rsidRPr="00A16AC0">
        <w:rPr>
          <w:sz w:val="16"/>
          <w:lang w:val="en-US"/>
        </w:rPr>
        <w:t>callbackData&gt;</w:t>
      </w:r>
      <w:proofErr w:type="gramEnd"/>
      <w:r>
        <w:rPr>
          <w:sz w:val="16"/>
          <w:lang w:val="en-US"/>
        </w:rPr>
        <w:t>123</w:t>
      </w:r>
      <w:r w:rsidRPr="00A16AC0">
        <w:rPr>
          <w:sz w:val="16"/>
          <w:lang w:val="en-US"/>
        </w:rPr>
        <w:t>&lt;/callbackData&gt;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Pr>
          <w:sz w:val="16"/>
          <w:lang w:val="en-US"/>
        </w:rPr>
        <w:t>&lt;</w:t>
      </w:r>
      <w:proofErr w:type="gramStart"/>
      <w:r>
        <w:rPr>
          <w:sz w:val="16"/>
          <w:lang w:val="en-US"/>
        </w:rPr>
        <w:t>notificationFormat&gt;</w:t>
      </w:r>
      <w:proofErr w:type="gramEnd"/>
      <w:r>
        <w:rPr>
          <w:sz w:val="16"/>
          <w:lang w:val="en-US"/>
        </w:rPr>
        <w:t>XML&lt;notificationFormat&gt;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sidRPr="00A16AC0">
        <w:rPr>
          <w:sz w:val="16"/>
          <w:lang w:val="en-US"/>
        </w:rPr>
        <w:t>&lt;/callbackReference&gt;</w:t>
      </w:r>
    </w:p>
    <w:p w:rsidR="002412F1" w:rsidRPr="00DC54DF" w:rsidRDefault="002412F1" w:rsidP="002412F1">
      <w:pPr>
        <w:pBdr>
          <w:top w:val="single" w:sz="4" w:space="1" w:color="auto"/>
          <w:left w:val="single" w:sz="4" w:space="4" w:color="auto"/>
          <w:bottom w:val="single" w:sz="4" w:space="1" w:color="auto"/>
          <w:right w:val="single" w:sz="4" w:space="4" w:color="auto"/>
        </w:pBdr>
        <w:rPr>
          <w:sz w:val="16"/>
          <w:lang w:val="en-US"/>
        </w:rPr>
      </w:pPr>
      <w:r w:rsidRPr="00A16AC0">
        <w:rPr>
          <w:sz w:val="16"/>
          <w:lang w:val="en-US"/>
        </w:rPr>
        <w:t>&lt;/</w:t>
      </w:r>
      <w:r>
        <w:rPr>
          <w:sz w:val="16"/>
          <w:lang w:val="en-US"/>
        </w:rPr>
        <w:t>ft</w:t>
      </w:r>
      <w:proofErr w:type="gramStart"/>
      <w:r w:rsidRPr="00A16AC0">
        <w:rPr>
          <w:sz w:val="16"/>
          <w:lang w:val="en-US"/>
        </w:rPr>
        <w:t>:</w:t>
      </w:r>
      <w:r>
        <w:rPr>
          <w:sz w:val="16"/>
          <w:lang w:val="en-US"/>
        </w:rPr>
        <w:t>fileTransferSubscription</w:t>
      </w:r>
      <w:proofErr w:type="gramEnd"/>
      <w:r w:rsidRPr="00A16AC0">
        <w:rPr>
          <w:sz w:val="16"/>
          <w:lang w:val="en-US"/>
        </w:rPr>
        <w:t>&gt;</w:t>
      </w:r>
    </w:p>
    <w:p w:rsidR="002412F1" w:rsidRPr="009D4A48" w:rsidRDefault="002412F1" w:rsidP="002412F1">
      <w:pPr>
        <w:spacing w:before="0" w:after="0"/>
        <w:jc w:val="left"/>
        <w:rPr>
          <w:lang w:val="en-US"/>
        </w:rPr>
      </w:pPr>
      <w:r w:rsidRPr="009D4A48">
        <w:rPr>
          <w:lang w:val="en-US"/>
        </w:rPr>
        <w:t>Or, in JSON:</w:t>
      </w:r>
    </w:p>
    <w:p w:rsidR="002412F1" w:rsidRDefault="002412F1" w:rsidP="002412F1">
      <w:pPr>
        <w:pBdr>
          <w:top w:val="single" w:sz="4" w:space="1" w:color="auto"/>
          <w:left w:val="single" w:sz="4" w:space="4" w:color="auto"/>
          <w:bottom w:val="single" w:sz="4" w:space="1" w:color="auto"/>
          <w:right w:val="single" w:sz="4" w:space="4" w:color="auto"/>
        </w:pBdr>
        <w:rPr>
          <w:sz w:val="16"/>
          <w:lang w:val="en-US"/>
        </w:rPr>
      </w:pPr>
      <w:r>
        <w:rPr>
          <w:sz w:val="16"/>
          <w:lang w:val="en-US"/>
        </w:rPr>
        <w:t>{“fileTransferSubscription”: {</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w:t>
      </w:r>
      <w:proofErr w:type="gramStart"/>
      <w:r>
        <w:rPr>
          <w:sz w:val="16"/>
          <w:lang w:val="en-US"/>
        </w:rPr>
        <w:t>callbackReference</w:t>
      </w:r>
      <w:proofErr w:type="gramEnd"/>
      <w:r>
        <w:rPr>
          <w:sz w:val="16"/>
          <w:lang w:val="en-US"/>
        </w:rPr>
        <w:t>”: {</w:t>
      </w:r>
    </w:p>
    <w:p w:rsidR="002412F1" w:rsidRPr="0061374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 xml:space="preserve">                        </w:t>
      </w:r>
      <w:r w:rsidRPr="00613741">
        <w:rPr>
          <w:sz w:val="16"/>
          <w:lang w:val="en-US"/>
        </w:rPr>
        <w:t>“</w:t>
      </w:r>
      <w:proofErr w:type="gramStart"/>
      <w:r w:rsidRPr="00613741">
        <w:rPr>
          <w:sz w:val="16"/>
          <w:lang w:val="en-US"/>
        </w:rPr>
        <w:t>notifyURL</w:t>
      </w:r>
      <w:proofErr w:type="gramEnd"/>
      <w:r w:rsidRPr="00613741">
        <w:rPr>
          <w:sz w:val="16"/>
          <w:lang w:val="en-US"/>
        </w:rPr>
        <w:t>”: “</w:t>
      </w:r>
      <w:r w:rsidR="00717AA5" w:rsidRPr="00196B6F">
        <w:rPr>
          <w:sz w:val="16"/>
          <w:lang w:val="en-US"/>
        </w:rPr>
        <w:t>http://&lt;rest_client_ip&gt;/test/</w:t>
      </w:r>
      <w:r w:rsidRPr="00613741">
        <w:rPr>
          <w:sz w:val="16"/>
          <w:lang w:val="en-US"/>
        </w:rPr>
        <w: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 xml:space="preserve">                        </w:t>
      </w:r>
      <w:r w:rsidRPr="00613741">
        <w:rPr>
          <w:sz w:val="16"/>
          <w:lang w:val="en-US"/>
        </w:rPr>
        <w:t>“</w:t>
      </w:r>
      <w:proofErr w:type="gramStart"/>
      <w:r w:rsidRPr="00613741">
        <w:rPr>
          <w:sz w:val="16"/>
          <w:lang w:val="en-US"/>
        </w:rPr>
        <w:t>callbackData</w:t>
      </w:r>
      <w:proofErr w:type="gramEnd"/>
      <w:r w:rsidRPr="00613741">
        <w:rPr>
          <w:sz w:val="16"/>
          <w:lang w:val="en-US"/>
        </w:rPr>
        <w:t>”: “</w:t>
      </w:r>
      <w:r>
        <w:rPr>
          <w:sz w:val="16"/>
          <w:lang w:val="en-US"/>
        </w:rPr>
        <w:t>123</w:t>
      </w:r>
      <w:r w:rsidRPr="00613741">
        <w:rPr>
          <w:sz w:val="16"/>
          <w:lang w:val="en-US"/>
        </w:rPr>
        <w:t>”</w:t>
      </w:r>
      <w:r>
        <w:rPr>
          <w:sz w:val="16"/>
          <w:lang w:val="en-US"/>
        </w:rPr>
        <w: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 xml:space="preserve">                        </w:t>
      </w:r>
      <w:r w:rsidRPr="00613741">
        <w:rPr>
          <w:sz w:val="16"/>
          <w:lang w:val="en-US"/>
        </w:rPr>
        <w:t>“</w:t>
      </w:r>
      <w:proofErr w:type="gramStart"/>
      <w:r>
        <w:rPr>
          <w:sz w:val="16"/>
          <w:lang w:val="en-US"/>
        </w:rPr>
        <w:t>notificationFormat</w:t>
      </w:r>
      <w:proofErr w:type="gramEnd"/>
      <w:r w:rsidRPr="00613741">
        <w:rPr>
          <w:sz w:val="16"/>
          <w:lang w:val="en-US"/>
        </w:rPr>
        <w:t>”: “</w:t>
      </w:r>
      <w:r>
        <w:rPr>
          <w:sz w:val="16"/>
          <w:lang w:val="en-US"/>
        </w:rPr>
        <w:t>XML</w:t>
      </w:r>
      <w:r w:rsidRPr="00613741">
        <w:rPr>
          <w:sz w:val="16"/>
          <w:lang w:val="en-US"/>
        </w:rPr>
        <w:t>”</w:t>
      </w:r>
      <w:r>
        <w:rPr>
          <w:sz w:val="16"/>
          <w:lang w:val="en-US"/>
        </w:rPr>
        <w: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w:t>
      </w:r>
      <w:proofErr w:type="gramStart"/>
      <w:r>
        <w:rPr>
          <w:sz w:val="16"/>
          <w:lang w:val="en-US"/>
        </w:rPr>
        <w:t>duration</w:t>
      </w:r>
      <w:proofErr w:type="gramEnd"/>
      <w:r>
        <w:rPr>
          <w:sz w:val="16"/>
          <w:lang w:val="en-US"/>
        </w:rPr>
        <w:t xml:space="preserve">”: </w:t>
      </w:r>
      <w:r w:rsidR="005A5E68">
        <w:rPr>
          <w:sz w:val="16"/>
          <w:lang w:val="en-US"/>
        </w:rPr>
        <w:t>5000</w:t>
      </w:r>
      <w:r>
        <w:rPr>
          <w:sz w:val="16"/>
          <w:lang w:val="en-US"/>
        </w:rPr>
        <w:t>,</w:t>
      </w:r>
    </w:p>
    <w:p w:rsidR="002412F1" w:rsidRDefault="002412F1" w:rsidP="002412F1">
      <w:pPr>
        <w:pBdr>
          <w:top w:val="single" w:sz="4" w:space="1" w:color="auto"/>
          <w:left w:val="single" w:sz="4" w:space="4" w:color="auto"/>
          <w:bottom w:val="single" w:sz="4" w:space="1" w:color="auto"/>
          <w:right w:val="single" w:sz="4" w:space="4" w:color="auto"/>
        </w:pBdr>
        <w:ind w:firstLine="708"/>
        <w:rPr>
          <w:sz w:val="16"/>
          <w:lang w:val="en-US"/>
        </w:rPr>
      </w:pPr>
      <w:r>
        <w:rPr>
          <w:sz w:val="16"/>
          <w:lang w:val="en-US"/>
        </w:rPr>
        <w:t>“</w:t>
      </w:r>
      <w:proofErr w:type="gramStart"/>
      <w:r>
        <w:rPr>
          <w:sz w:val="16"/>
          <w:lang w:val="en-US"/>
        </w:rPr>
        <w:t>clientCorrelator</w:t>
      </w:r>
      <w:proofErr w:type="gramEnd"/>
      <w:r>
        <w:rPr>
          <w:sz w:val="16"/>
          <w:lang w:val="en-US"/>
        </w:rPr>
        <w:t>”: 12345,</w:t>
      </w:r>
    </w:p>
    <w:p w:rsidR="002412F1" w:rsidRPr="00DC54DF" w:rsidRDefault="002412F1" w:rsidP="002412F1">
      <w:pPr>
        <w:pBdr>
          <w:top w:val="single" w:sz="4" w:space="1" w:color="auto"/>
          <w:left w:val="single" w:sz="4" w:space="4" w:color="auto"/>
          <w:bottom w:val="single" w:sz="4" w:space="1" w:color="auto"/>
          <w:right w:val="single" w:sz="4" w:space="4" w:color="auto"/>
        </w:pBdr>
        <w:spacing w:before="0" w:after="0"/>
        <w:jc w:val="left"/>
        <w:rPr>
          <w:sz w:val="16"/>
          <w:lang w:val="en-US"/>
        </w:rPr>
      </w:pPr>
      <w:r>
        <w:rPr>
          <w:sz w:val="16"/>
          <w:lang w:val="en-US"/>
        </w:rPr>
        <w:t>}}</w:t>
      </w:r>
    </w:p>
    <w:p w:rsidR="002412F1" w:rsidRDefault="002412F1" w:rsidP="002412F1">
      <w:pPr>
        <w:spacing w:before="0" w:after="0"/>
        <w:jc w:val="left"/>
        <w:rPr>
          <w:highlight w:val="yellow"/>
          <w:lang w:val="en-US"/>
        </w:rPr>
      </w:pPr>
    </w:p>
    <w:p w:rsidR="002412F1" w:rsidRPr="00FB78C6" w:rsidRDefault="002412F1" w:rsidP="002412F1">
      <w:pPr>
        <w:spacing w:before="0" w:after="0"/>
        <w:jc w:val="left"/>
        <w:rPr>
          <w:lang w:val="en-US"/>
        </w:rPr>
      </w:pPr>
      <w:r w:rsidRPr="00FB78C6">
        <w:rPr>
          <w:lang w:val="en-US"/>
        </w:rPr>
        <w:t xml:space="preserve">The REST client must provide the address of his HTTP interface in the notifyURL field: this is the URL which will be called by the </w:t>
      </w:r>
      <w:r w:rsidR="0034266C">
        <w:rPr>
          <w:lang w:val="en-US"/>
        </w:rPr>
        <w:t>NetAPI</w:t>
      </w:r>
      <w:r w:rsidRPr="00FB78C6">
        <w:rPr>
          <w:lang w:val="en-US"/>
        </w:rPr>
        <w:t xml:space="preserve"> when it needs to notify events to the </w:t>
      </w:r>
      <w:r w:rsidR="0034266C">
        <w:rPr>
          <w:lang w:val="en-US"/>
        </w:rPr>
        <w:t>REST client</w:t>
      </w:r>
      <w:r w:rsidRPr="00FB78C6">
        <w:rPr>
          <w:lang w:val="en-US"/>
        </w:rPr>
        <w:t>.</w:t>
      </w:r>
    </w:p>
    <w:p w:rsidR="002412F1" w:rsidRPr="00FB78C6" w:rsidRDefault="002412F1" w:rsidP="002412F1">
      <w:pPr>
        <w:spacing w:before="0" w:after="0"/>
        <w:jc w:val="left"/>
        <w:rPr>
          <w:highlight w:val="yellow"/>
          <w:lang w:val="en-US"/>
        </w:rPr>
      </w:pPr>
    </w:p>
    <w:p w:rsidR="002412F1" w:rsidRDefault="002412F1" w:rsidP="002412F1">
      <w:pPr>
        <w:spacing w:before="0" w:after="0"/>
        <w:rPr>
          <w:lang w:val="en-US"/>
        </w:rPr>
      </w:pPr>
    </w:p>
    <w:p w:rsidR="002412F1" w:rsidRPr="002412F1" w:rsidRDefault="001E4599" w:rsidP="002412F1">
      <w:pPr>
        <w:spacing w:before="0" w:after="0"/>
        <w:rPr>
          <w:lang w:val="en-US"/>
        </w:rPr>
      </w:pPr>
      <w:r w:rsidRPr="001E4599">
        <w:rPr>
          <w:lang w:val="en-US"/>
        </w:rPr>
        <w:t xml:space="preserve">The </w:t>
      </w:r>
      <w:r w:rsidR="0034266C">
        <w:rPr>
          <w:lang w:val="en-US"/>
        </w:rPr>
        <w:t>NetAPI</w:t>
      </w:r>
      <w:r w:rsidRPr="001E4599">
        <w:rPr>
          <w:lang w:val="en-US"/>
        </w:rPr>
        <w:t xml:space="preserve"> responds with code “201 Created”. The response body contains the same structure, but a new field appeared. Called ‘resourceURL’, this is the identifier of the subscription (for instance: “</w:t>
      </w:r>
      <w:proofErr w:type="gramStart"/>
      <w:r w:rsidRPr="001E4599">
        <w:rPr>
          <w:sz w:val="16"/>
          <w:lang w:val="en-US"/>
        </w:rPr>
        <w:t>http:</w:t>
      </w:r>
      <w:proofErr w:type="gramEnd"/>
      <w:r w:rsidRPr="001E4599">
        <w:rPr>
          <w:sz w:val="16"/>
          <w:lang w:val="en-US"/>
        </w:rPr>
        <w:t>//&lt;REST_ip&gt;/netapi/filetransfer/v1/tel:+33612345789/subscriptions/814838ba-d773-4753-60d3684f6ca”)</w:t>
      </w:r>
      <w:r w:rsidRPr="001E4599">
        <w:rPr>
          <w:lang w:val="en-US"/>
        </w:rPr>
        <w:t xml:space="preserve">. </w:t>
      </w:r>
      <w:r w:rsidR="002412F1">
        <w:rPr>
          <w:lang w:val="en-US"/>
        </w:rPr>
        <w:t>The REST client needs this identifier to unsubscribe the notification at the end of the file transfer.</w:t>
      </w:r>
    </w:p>
    <w:p w:rsidR="002412F1" w:rsidRPr="00FB78C6" w:rsidRDefault="002412F1" w:rsidP="002412F1">
      <w:pPr>
        <w:spacing w:before="0" w:after="0"/>
        <w:jc w:val="left"/>
        <w:rPr>
          <w:highlight w:val="yellow"/>
          <w:lang w:val="en-US"/>
        </w:rPr>
      </w:pPr>
    </w:p>
    <w:p w:rsidR="002412F1" w:rsidRPr="00FB78C6" w:rsidRDefault="002412F1" w:rsidP="002412F1">
      <w:pPr>
        <w:spacing w:before="0" w:after="0"/>
        <w:jc w:val="left"/>
        <w:rPr>
          <w:highlight w:val="yellow"/>
          <w:lang w:val="en-US"/>
        </w:rPr>
      </w:pPr>
    </w:p>
    <w:p w:rsidR="002412F1" w:rsidRPr="00D81876" w:rsidRDefault="001E4599" w:rsidP="002412F1">
      <w:pPr>
        <w:pStyle w:val="Titre3"/>
        <w:rPr>
          <w:lang w:val="en-US"/>
        </w:rPr>
      </w:pPr>
      <w:bookmarkStart w:id="41" w:name="_Toc367807037"/>
      <w:r w:rsidRPr="001E4599">
        <w:rPr>
          <w:lang w:val="en-US"/>
        </w:rPr>
        <w:t>File transfer with an URL</w:t>
      </w:r>
      <w:bookmarkEnd w:id="41"/>
    </w:p>
    <w:p w:rsidR="002412F1" w:rsidRPr="00D81876" w:rsidRDefault="009B1B25" w:rsidP="002412F1">
      <w:pPr>
        <w:rPr>
          <w:lang w:val="en-US"/>
        </w:rPr>
      </w:pPr>
      <w:r>
        <w:rPr>
          <w:lang w:val="en-US"/>
        </w:rPr>
        <w:t>N</w:t>
      </w:r>
      <w:r w:rsidR="001E4599" w:rsidRPr="001E4599">
        <w:rPr>
          <w:lang w:val="en-US"/>
        </w:rPr>
        <w:t xml:space="preserve">ext step is </w:t>
      </w:r>
      <w:r>
        <w:rPr>
          <w:lang w:val="en-US"/>
        </w:rPr>
        <w:t>the creation of</w:t>
      </w:r>
      <w:r w:rsidR="001E4599" w:rsidRPr="001E4599">
        <w:rPr>
          <w:lang w:val="en-US"/>
        </w:rPr>
        <w:t xml:space="preserve"> the file transfer session. This is done by a POST request to the URL:</w:t>
      </w:r>
    </w:p>
    <w:p w:rsidR="002412F1" w:rsidRPr="00D81876" w:rsidRDefault="001E4599" w:rsidP="002412F1">
      <w:pPr>
        <w:rPr>
          <w:sz w:val="18"/>
          <w:lang w:val="en-US"/>
        </w:rPr>
      </w:pPr>
      <w:r w:rsidRPr="001E4599">
        <w:rPr>
          <w:sz w:val="18"/>
          <w:lang w:val="en-US"/>
        </w:rPr>
        <w:t>http://</w:t>
      </w:r>
      <w:r w:rsidRPr="001E4599">
        <w:rPr>
          <w:i/>
          <w:sz w:val="18"/>
          <w:lang w:val="en-US"/>
        </w:rPr>
        <w:t>&lt;REST_ip&gt;</w:t>
      </w:r>
      <w:r w:rsidRPr="001E4599">
        <w:rPr>
          <w:sz w:val="18"/>
          <w:lang w:val="en-US"/>
        </w:rPr>
        <w:t>/netapi/filetransfer/v1/</w:t>
      </w:r>
      <w:r w:rsidR="00E64CB7" w:rsidRPr="00E64CB7">
        <w:rPr>
          <w:sz w:val="16"/>
          <w:lang w:val="en-US"/>
        </w:rPr>
        <w:t xml:space="preserve"> </w:t>
      </w:r>
      <w:r w:rsidR="00E64CB7" w:rsidRPr="007D7C67">
        <w:rPr>
          <w:sz w:val="16"/>
          <w:lang w:val="en-US"/>
        </w:rPr>
        <w:t>tel%3A%2B33611223355</w:t>
      </w:r>
      <w:r w:rsidRPr="001E4599">
        <w:rPr>
          <w:sz w:val="18"/>
          <w:lang w:val="en-US"/>
        </w:rPr>
        <w:t>/</w:t>
      </w:r>
    </w:p>
    <w:p w:rsidR="002412F1" w:rsidRPr="00D81876" w:rsidRDefault="002412F1" w:rsidP="002412F1">
      <w:pPr>
        <w:rPr>
          <w:lang w:val="en-US"/>
        </w:rPr>
      </w:pPr>
    </w:p>
    <w:p w:rsidR="002412F1" w:rsidRPr="00A87529" w:rsidRDefault="001E4599" w:rsidP="002412F1">
      <w:r w:rsidRPr="001E4599">
        <w:rPr>
          <w:lang w:val="en-US"/>
        </w:rPr>
        <w:t>The content of the request must be a “</w:t>
      </w:r>
      <w:r w:rsidR="007B16A9">
        <w:rPr>
          <w:lang w:val="en-US"/>
        </w:rPr>
        <w:t>FileTransferSessionInformation</w:t>
      </w:r>
      <w:r w:rsidRPr="001E4599">
        <w:rPr>
          <w:lang w:val="en-US"/>
        </w:rPr>
        <w:t xml:space="preserve">” structure (as describe on </w:t>
      </w:r>
      <w:fldSimple w:instr=" REF _Ref365388476 \r \h  \* MERGEFORMAT ">
        <w:r w:rsidR="00565D4F" w:rsidRPr="00565D4F">
          <w:rPr>
            <w:lang w:val="en-US"/>
          </w:rPr>
          <w:t>5.3.2.2</w:t>
        </w:r>
      </w:fldSimple>
      <w:r w:rsidRPr="001E4599">
        <w:rPr>
          <w:lang w:val="en-US"/>
        </w:rPr>
        <w:t xml:space="preserve">). </w:t>
      </w:r>
      <w:r w:rsidR="00BE342A" w:rsidRPr="00BE342A">
        <w:t>For instance, in XML format: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8D7F28">
        <w:rPr>
          <w:sz w:val="16"/>
          <w:lang w:val="en-US"/>
        </w:rPr>
        <w:t>&lt;ft</w:t>
      </w:r>
      <w:proofErr w:type="gramStart"/>
      <w:r w:rsidRPr="008D7F28">
        <w:rPr>
          <w:sz w:val="16"/>
          <w:lang w:val="en-US"/>
        </w:rPr>
        <w:t>:fileTransferSessionInformation</w:t>
      </w:r>
      <w:proofErr w:type="gramEnd"/>
      <w:r w:rsidRPr="008D7F28">
        <w:rPr>
          <w:sz w:val="16"/>
          <w:lang w:val="en-US"/>
        </w:rPr>
        <w:t xml:space="preserve"> xmlns:ft="urn:oma:xml:rest:netapi:filetransfer:1"&gt;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originatorAddress&gt;</w:t>
      </w:r>
      <w:proofErr w:type="gramEnd"/>
      <w:r w:rsidR="001100B4">
        <w:rPr>
          <w:sz w:val="16"/>
          <w:lang w:val="en-US"/>
        </w:rPr>
        <w:t>tel:+</w:t>
      </w:r>
      <w:r w:rsidR="001100B4" w:rsidRPr="007D7C67">
        <w:rPr>
          <w:sz w:val="16"/>
          <w:lang w:val="en-US"/>
        </w:rPr>
        <w:t>33611223355</w:t>
      </w:r>
      <w:r w:rsidRPr="002A747D">
        <w:rPr>
          <w:sz w:val="16"/>
          <w:lang w:val="en-US"/>
        </w:rPr>
        <w:t>&lt;/originatorAddress</w:t>
      </w:r>
      <w:r w:rsidRPr="008D7F28">
        <w:rPr>
          <w:sz w:val="16"/>
          <w:lang w:val="en-US"/>
        </w:rPr>
        <w:t>&gt;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originatorName&gt;</w:t>
      </w:r>
      <w:proofErr w:type="gramEnd"/>
      <w:r w:rsidRPr="008D7F28">
        <w:rPr>
          <w:sz w:val="16"/>
          <w:lang w:val="en-US"/>
        </w:rPr>
        <w:t>Max Muster&lt;/originatorName&gt;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receiverAddress&gt;</w:t>
      </w:r>
      <w:proofErr w:type="gramEnd"/>
      <w:r w:rsidR="005F0172">
        <w:rPr>
          <w:i/>
          <w:sz w:val="16"/>
          <w:lang w:val="en-US"/>
        </w:rPr>
        <w:t>tel:+336111223344</w:t>
      </w:r>
      <w:r w:rsidRPr="002A747D">
        <w:rPr>
          <w:sz w:val="16"/>
          <w:lang w:val="en-US"/>
        </w:rPr>
        <w:t>&lt;/receiverAddress</w:t>
      </w:r>
      <w:r w:rsidRPr="008D7F28">
        <w:rPr>
          <w:sz w:val="16"/>
          <w:lang w:val="en-US"/>
        </w:rPr>
        <w:t>&gt;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receiverName&gt;</w:t>
      </w:r>
      <w:proofErr w:type="gramEnd"/>
      <w:r w:rsidRPr="008D7F28">
        <w:rPr>
          <w:sz w:val="16"/>
          <w:lang w:val="en-US"/>
        </w:rPr>
        <w:t>Peter E. Xample&lt;/receiverName&gt;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fileInformation</w:t>
      </w:r>
      <w:proofErr w:type="gramEnd"/>
      <w:r w:rsidRPr="008D7F28">
        <w:rPr>
          <w:sz w:val="16"/>
          <w:lang w:val="en-US"/>
        </w:rPr>
        <w:t>&gt;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fileSelector</w:t>
      </w:r>
      <w:proofErr w:type="gramEnd"/>
      <w:r w:rsidRPr="008D7F28">
        <w:rPr>
          <w:sz w:val="16"/>
          <w:lang w:val="en-US"/>
        </w:rPr>
        <w:t>&gt;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name&gt;</w:t>
      </w:r>
      <w:proofErr w:type="gramEnd"/>
      <w:r w:rsidR="00D81876" w:rsidRPr="00D81876">
        <w:rPr>
          <w:sz w:val="16"/>
          <w:lang w:val="en-US"/>
        </w:rPr>
        <w:t>OP-RSC-illustration_light_background-01.png</w:t>
      </w:r>
      <w:r w:rsidRPr="008D7F28">
        <w:rPr>
          <w:sz w:val="16"/>
          <w:lang w:val="en-US"/>
        </w:rPr>
        <w:t>&lt;/name&gt;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Pr>
          <w:sz w:val="16"/>
          <w:lang w:val="en-US"/>
        </w:rPr>
        <w:t>&lt;</w:t>
      </w:r>
      <w:proofErr w:type="gramStart"/>
      <w:r w:rsidRPr="008D7F28">
        <w:rPr>
          <w:sz w:val="16"/>
          <w:lang w:val="en-US"/>
        </w:rPr>
        <w:t>type&gt;</w:t>
      </w:r>
      <w:proofErr w:type="gramEnd"/>
      <w:r w:rsidRPr="008D7F28">
        <w:rPr>
          <w:sz w:val="16"/>
          <w:lang w:val="en-US"/>
        </w:rPr>
        <w:t>image/</w:t>
      </w:r>
      <w:r w:rsidR="00D81876">
        <w:rPr>
          <w:sz w:val="16"/>
          <w:lang w:val="en-US"/>
        </w:rPr>
        <w:t>png</w:t>
      </w:r>
      <w:r w:rsidRPr="008D7F28">
        <w:rPr>
          <w:sz w:val="16"/>
          <w:lang w:val="en-US"/>
        </w:rPr>
        <w:t>&lt;/type&gt;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size&gt;</w:t>
      </w:r>
      <w:proofErr w:type="gramEnd"/>
      <w:r w:rsidR="00D81876">
        <w:rPr>
          <w:sz w:val="16"/>
          <w:lang w:val="en-US"/>
        </w:rPr>
        <w:t>60457</w:t>
      </w:r>
      <w:r w:rsidRPr="008D7F28">
        <w:rPr>
          <w:sz w:val="16"/>
          <w:lang w:val="en-US"/>
        </w:rPr>
        <w:t>&lt;/size&gt;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hash</w:t>
      </w:r>
      <w:proofErr w:type="gramEnd"/>
      <w:r w:rsidRPr="008D7F28">
        <w:rPr>
          <w:sz w:val="16"/>
          <w:lang w:val="en-US"/>
        </w:rPr>
        <w:t>&gt;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algorithm&gt;</w:t>
      </w:r>
      <w:proofErr w:type="gramEnd"/>
      <w:r w:rsidRPr="008D7F28">
        <w:rPr>
          <w:sz w:val="16"/>
          <w:lang w:val="en-US"/>
        </w:rPr>
        <w:t>sha-1&lt;/algorithm&gt;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value&gt;</w:t>
      </w:r>
      <w:proofErr w:type="gramEnd"/>
      <w:r w:rsidR="00D81876" w:rsidRPr="00D81876">
        <w:rPr>
          <w:sz w:val="16"/>
          <w:lang w:val="en-US"/>
        </w:rPr>
        <w:t>1f36609d7cebf3c4fe7f50c0d79259d5b55c6ec9</w:t>
      </w:r>
      <w:r w:rsidRPr="008D7F28">
        <w:rPr>
          <w:sz w:val="16"/>
          <w:lang w:val="en-US"/>
        </w:rPr>
        <w:t>&lt;/value&gt;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&lt;/hash&gt;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&lt;/fileSelector&gt;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fileDisposition&gt;</w:t>
      </w:r>
      <w:proofErr w:type="gramEnd"/>
      <w:r w:rsidRPr="008D7F28">
        <w:rPr>
          <w:sz w:val="16"/>
          <w:lang w:val="en-US"/>
        </w:rPr>
        <w:t>Attachment&lt;/fileDisposition&gt;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fileDescription&gt;</w:t>
      </w:r>
      <w:proofErr w:type="gramEnd"/>
      <w:r w:rsidRPr="008D7F28">
        <w:rPr>
          <w:sz w:val="16"/>
          <w:lang w:val="en-US"/>
        </w:rPr>
        <w:t>This is my latest picture&lt;/fileDescription&gt;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fileDate</w:t>
      </w:r>
      <w:proofErr w:type="gramEnd"/>
      <w:r w:rsidRPr="008D7F28">
        <w:rPr>
          <w:sz w:val="16"/>
          <w:lang w:val="en-US"/>
        </w:rPr>
        <w:t>&gt;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w:t>
      </w:r>
      <w:proofErr w:type="gramStart"/>
      <w:r w:rsidRPr="008D7F28">
        <w:rPr>
          <w:sz w:val="16"/>
          <w:lang w:val="en-US"/>
        </w:rPr>
        <w:t>cDate&gt;</w:t>
      </w:r>
      <w:proofErr w:type="gramEnd"/>
      <w:r w:rsidR="00A87DB1" w:rsidRPr="006B7C64">
        <w:rPr>
          <w:sz w:val="16"/>
          <w:lang w:val="en-US"/>
        </w:rPr>
        <w:t>201</w:t>
      </w:r>
      <w:r w:rsidR="00A87DB1">
        <w:rPr>
          <w:sz w:val="16"/>
          <w:lang w:val="en-US"/>
        </w:rPr>
        <w:t>3</w:t>
      </w:r>
      <w:r w:rsidR="00A87DB1" w:rsidRPr="006B7C64">
        <w:rPr>
          <w:sz w:val="16"/>
          <w:lang w:val="en-US"/>
        </w:rPr>
        <w:t>-08-21T</w:t>
      </w:r>
      <w:r w:rsidR="00A87DB1">
        <w:rPr>
          <w:sz w:val="16"/>
          <w:lang w:val="en-US"/>
        </w:rPr>
        <w:t>12:11:10</w:t>
      </w:r>
      <w:r w:rsidR="00A87DB1" w:rsidRPr="006B7C64">
        <w:rPr>
          <w:sz w:val="16"/>
          <w:lang w:val="en-US"/>
        </w:rPr>
        <w:t>-04:00</w:t>
      </w:r>
      <w:r w:rsidRPr="008D7F28">
        <w:rPr>
          <w:sz w:val="16"/>
          <w:lang w:val="en-US"/>
        </w:rPr>
        <w:t>&lt;/cDate&gt;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&lt;/fileDate&gt;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2A747D">
        <w:rPr>
          <w:sz w:val="16"/>
          <w:lang w:val="en-US"/>
        </w:rPr>
        <w:t xml:space="preserve">                            </w:t>
      </w:r>
      <w:r w:rsidRPr="008D7F28">
        <w:rPr>
          <w:sz w:val="16"/>
          <w:lang w:val="en-US"/>
        </w:rPr>
        <w:t>&lt;fileURL&gt;</w:t>
      </w:r>
      <w:r w:rsidR="00D81876" w:rsidRPr="00D81876">
        <w:rPr>
          <w:sz w:val="16"/>
          <w:lang w:val="en-US"/>
        </w:rPr>
        <w:t>http://www.orangepartner.com/sites/default/files/pictures/OP-RSC-illustration_light_background-01.png</w:t>
      </w:r>
      <w:r w:rsidRPr="002A747D">
        <w:rPr>
          <w:sz w:val="16"/>
          <w:lang w:val="en-US"/>
        </w:rPr>
        <w:t>&lt;/fileURL</w:t>
      </w:r>
      <w:r w:rsidRPr="008D7F28">
        <w:rPr>
          <w:sz w:val="16"/>
          <w:lang w:val="en-US"/>
        </w:rPr>
        <w:t>&gt;</w:t>
      </w:r>
    </w:p>
    <w:p w:rsidR="0091527D" w:rsidRDefault="0091527D" w:rsidP="0091527D">
      <w:pPr>
        <w:pBdr>
          <w:top w:val="single" w:sz="4" w:space="1" w:color="auto"/>
          <w:left w:val="single" w:sz="4" w:space="4" w:color="auto"/>
          <w:bottom w:val="single" w:sz="4" w:space="1" w:color="auto"/>
          <w:right w:val="single" w:sz="4" w:space="4" w:color="auto"/>
        </w:pBdr>
        <w:rPr>
          <w:sz w:val="16"/>
          <w:lang w:val="en-US"/>
        </w:rPr>
      </w:pPr>
      <w:r w:rsidRPr="006B4B14">
        <w:rPr>
          <w:sz w:val="16"/>
          <w:lang w:val="en-US"/>
        </w:rPr>
        <w:t xml:space="preserve">              </w:t>
      </w:r>
      <w:r w:rsidRPr="008D7F28">
        <w:rPr>
          <w:sz w:val="16"/>
          <w:lang w:val="en-US"/>
        </w:rPr>
        <w:t>&lt;/fileInformation&gt;</w:t>
      </w:r>
    </w:p>
    <w:p w:rsidR="0091527D" w:rsidRDefault="00BE342A" w:rsidP="0091527D">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              </w:t>
      </w:r>
      <w:r w:rsidR="0091527D" w:rsidRPr="008D7F28">
        <w:rPr>
          <w:sz w:val="16"/>
          <w:lang w:val="en-US"/>
        </w:rPr>
        <w:t>&lt;</w:t>
      </w:r>
      <w:proofErr w:type="gramStart"/>
      <w:r w:rsidR="0091527D" w:rsidRPr="008D7F28">
        <w:rPr>
          <w:sz w:val="16"/>
          <w:lang w:val="en-US"/>
        </w:rPr>
        <w:t>clientCorrelator&gt;</w:t>
      </w:r>
      <w:proofErr w:type="gramEnd"/>
      <w:r w:rsidR="00F91DEA">
        <w:rPr>
          <w:sz w:val="16"/>
          <w:lang w:val="en-US"/>
        </w:rPr>
        <w:t>123</w:t>
      </w:r>
      <w:r w:rsidR="0091527D" w:rsidRPr="008D7F28">
        <w:rPr>
          <w:sz w:val="16"/>
          <w:lang w:val="en-US"/>
        </w:rPr>
        <w:t>&lt;/clientCorrelator&gt;</w:t>
      </w:r>
    </w:p>
    <w:p w:rsidR="0091527D" w:rsidRPr="00DC54DF" w:rsidRDefault="0091527D" w:rsidP="0091527D">
      <w:pPr>
        <w:pBdr>
          <w:top w:val="single" w:sz="4" w:space="1" w:color="auto"/>
          <w:left w:val="single" w:sz="4" w:space="4" w:color="auto"/>
          <w:bottom w:val="single" w:sz="4" w:space="1" w:color="auto"/>
          <w:right w:val="single" w:sz="4" w:space="4" w:color="auto"/>
        </w:pBdr>
        <w:rPr>
          <w:sz w:val="16"/>
          <w:lang w:val="en-US"/>
        </w:rPr>
      </w:pPr>
      <w:r w:rsidRPr="008D7F28">
        <w:rPr>
          <w:sz w:val="16"/>
          <w:lang w:val="en-US"/>
        </w:rPr>
        <w:t>&lt;/ft</w:t>
      </w:r>
      <w:proofErr w:type="gramStart"/>
      <w:r w:rsidRPr="008D7F28">
        <w:rPr>
          <w:sz w:val="16"/>
          <w:lang w:val="en-US"/>
        </w:rPr>
        <w:t>:fileTransferSessionInformation</w:t>
      </w:r>
      <w:proofErr w:type="gramEnd"/>
      <w:r w:rsidRPr="008D7F28">
        <w:rPr>
          <w:sz w:val="16"/>
          <w:lang w:val="en-US"/>
        </w:rPr>
        <w:t>&gt;</w:t>
      </w:r>
    </w:p>
    <w:p w:rsidR="002412F1" w:rsidRPr="00D81876" w:rsidRDefault="002412F1" w:rsidP="002412F1">
      <w:pPr>
        <w:rPr>
          <w:lang w:val="en-US"/>
        </w:rPr>
      </w:pPr>
    </w:p>
    <w:p w:rsidR="002412F1" w:rsidRPr="00D81876" w:rsidRDefault="001E4599" w:rsidP="002412F1">
      <w:pPr>
        <w:rPr>
          <w:lang w:val="en-US"/>
        </w:rPr>
      </w:pPr>
      <w:r w:rsidRPr="001E4599">
        <w:rPr>
          <w:lang w:val="en-US"/>
        </w:rPr>
        <w:t xml:space="preserve">Here, </w:t>
      </w:r>
      <w:r w:rsidR="005F0172">
        <w:rPr>
          <w:lang w:val="en-US"/>
        </w:rPr>
        <w:t>t</w:t>
      </w:r>
      <w:r w:rsidRPr="001E4599">
        <w:rPr>
          <w:lang w:val="en-US"/>
        </w:rPr>
        <w:t xml:space="preserve">he fileURL parameter provides the address of the file. Be aware that the </w:t>
      </w:r>
      <w:r w:rsidR="00B64437">
        <w:rPr>
          <w:lang w:val="en-US"/>
        </w:rPr>
        <w:t>value of the parameter</w:t>
      </w:r>
      <w:r w:rsidRPr="001E4599">
        <w:rPr>
          <w:lang w:val="en-US"/>
        </w:rPr>
        <w:t xml:space="preserve"> </w:t>
      </w:r>
      <w:r w:rsidR="00B64437">
        <w:rPr>
          <w:lang w:val="en-US"/>
        </w:rPr>
        <w:t xml:space="preserve">“originatorAddress” </w:t>
      </w:r>
      <w:r w:rsidRPr="001E4599">
        <w:rPr>
          <w:lang w:val="en-US"/>
        </w:rPr>
        <w:t xml:space="preserve">must be the same between the URL and in the request content, otherwise an error is thrown by the interface. </w:t>
      </w:r>
    </w:p>
    <w:p w:rsidR="002412F1" w:rsidRPr="00FB78C6" w:rsidRDefault="002412F1" w:rsidP="002412F1">
      <w:pPr>
        <w:rPr>
          <w:highlight w:val="yellow"/>
          <w:lang w:val="en-US"/>
        </w:rPr>
      </w:pPr>
    </w:p>
    <w:p w:rsidR="002412F1" w:rsidRPr="00D81876" w:rsidRDefault="001E4599" w:rsidP="002412F1">
      <w:pPr>
        <w:rPr>
          <w:lang w:val="en-US"/>
        </w:rPr>
      </w:pPr>
      <w:r w:rsidRPr="001E4599">
        <w:rPr>
          <w:lang w:val="en-US"/>
        </w:rPr>
        <w:t>The same request could be sent in JSON format:</w:t>
      </w:r>
    </w:p>
    <w:p w:rsidR="00D81876" w:rsidRPr="006B7C64" w:rsidRDefault="00D81876" w:rsidP="00D81876">
      <w:pPr>
        <w:pBdr>
          <w:top w:val="single" w:sz="4" w:space="1" w:color="auto"/>
          <w:left w:val="single" w:sz="4" w:space="4" w:color="auto"/>
          <w:bottom w:val="single" w:sz="4" w:space="1" w:color="auto"/>
          <w:right w:val="single" w:sz="4" w:space="4" w:color="auto"/>
        </w:pBdr>
        <w:rPr>
          <w:sz w:val="16"/>
          <w:lang w:val="en-US"/>
        </w:rPr>
      </w:pPr>
      <w:r w:rsidRPr="006B7C64">
        <w:rPr>
          <w:sz w:val="16"/>
          <w:lang w:val="en-US"/>
        </w:rPr>
        <w:t>{"fileTransferSessionInformation": {</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6B7C64">
        <w:rPr>
          <w:sz w:val="16"/>
          <w:lang w:val="en-US"/>
        </w:rPr>
        <w:t>"</w:t>
      </w:r>
      <w:proofErr w:type="gramStart"/>
      <w:r w:rsidRPr="006B7C64">
        <w:rPr>
          <w:sz w:val="16"/>
          <w:lang w:val="en-US"/>
        </w:rPr>
        <w:t>clientCorrelator</w:t>
      </w:r>
      <w:proofErr w:type="gramEnd"/>
      <w:r w:rsidRPr="006B7C64">
        <w:rPr>
          <w:sz w:val="16"/>
          <w:lang w:val="en-US"/>
        </w:rPr>
        <w:t>": "</w:t>
      </w:r>
      <w:r>
        <w:rPr>
          <w:sz w:val="16"/>
          <w:lang w:val="en-US"/>
        </w:rPr>
        <w:t>123</w:t>
      </w:r>
      <w:r w:rsidRPr="006B7C64">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6B7C64">
        <w:rPr>
          <w:sz w:val="16"/>
          <w:lang w:val="en-US"/>
        </w:rPr>
        <w:t>"</w:t>
      </w:r>
      <w:proofErr w:type="gramStart"/>
      <w:r w:rsidRPr="006B7C64">
        <w:rPr>
          <w:sz w:val="16"/>
          <w:lang w:val="en-US"/>
        </w:rPr>
        <w:t>fileInformation</w:t>
      </w:r>
      <w:proofErr w:type="gramEnd"/>
      <w:r w:rsidRPr="006B7C64">
        <w:rPr>
          <w:sz w:val="16"/>
          <w:lang w:val="en-US"/>
        </w:rPr>
        <w:t>": {</w:t>
      </w:r>
    </w:p>
    <w:p w:rsidR="00D81876"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6B7C64">
        <w:rPr>
          <w:sz w:val="16"/>
          <w:lang w:val="en-US"/>
        </w:rPr>
        <w:t>"</w:t>
      </w:r>
      <w:proofErr w:type="gramStart"/>
      <w:r w:rsidRPr="006B7C64">
        <w:rPr>
          <w:sz w:val="16"/>
          <w:lang w:val="en-US"/>
        </w:rPr>
        <w:t>fileDate</w:t>
      </w:r>
      <w:proofErr w:type="gramEnd"/>
      <w:r w:rsidRPr="006B7C64">
        <w:rPr>
          <w:sz w:val="16"/>
          <w:lang w:val="en-US"/>
        </w:rPr>
        <w:t>": {</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7C64">
        <w:rPr>
          <w:sz w:val="16"/>
          <w:lang w:val="en-US"/>
        </w:rPr>
        <w:t>"cDate": "201</w:t>
      </w:r>
      <w:r w:rsidR="007B2F39">
        <w:rPr>
          <w:sz w:val="16"/>
          <w:lang w:val="en-US"/>
        </w:rPr>
        <w:t>3</w:t>
      </w:r>
      <w:r w:rsidRPr="006B7C64">
        <w:rPr>
          <w:sz w:val="16"/>
          <w:lang w:val="en-US"/>
        </w:rPr>
        <w:t>-08-21T</w:t>
      </w:r>
      <w:r w:rsidR="007B2F39">
        <w:rPr>
          <w:sz w:val="16"/>
          <w:lang w:val="en-US"/>
        </w:rPr>
        <w:t>12:11:10</w:t>
      </w:r>
      <w:r w:rsidRPr="006B7C64">
        <w:rPr>
          <w:sz w:val="16"/>
          <w:lang w:val="en-US"/>
        </w:rPr>
        <w:t>-04:00"},</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7C64">
        <w:rPr>
          <w:sz w:val="16"/>
          <w:lang w:val="en-US"/>
        </w:rPr>
        <w:t>"</w:t>
      </w:r>
      <w:proofErr w:type="gramStart"/>
      <w:r w:rsidRPr="006B7C64">
        <w:rPr>
          <w:sz w:val="16"/>
          <w:lang w:val="en-US"/>
        </w:rPr>
        <w:t>fileDescription</w:t>
      </w:r>
      <w:proofErr w:type="gramEnd"/>
      <w:r w:rsidRPr="006B7C64">
        <w:rPr>
          <w:sz w:val="16"/>
          <w:lang w:val="en-US"/>
        </w:rPr>
        <w:t>": "This is my latest picture",</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7C64">
        <w:rPr>
          <w:sz w:val="16"/>
          <w:lang w:val="en-US"/>
        </w:rPr>
        <w:t>"</w:t>
      </w:r>
      <w:proofErr w:type="gramStart"/>
      <w:r w:rsidRPr="006B7C64">
        <w:rPr>
          <w:sz w:val="16"/>
          <w:lang w:val="en-US"/>
        </w:rPr>
        <w:t>fileDisposition</w:t>
      </w:r>
      <w:proofErr w:type="gramEnd"/>
      <w:r w:rsidRPr="006B7C64">
        <w:rPr>
          <w:sz w:val="16"/>
          <w:lang w:val="en-US"/>
        </w:rPr>
        <w:t>": "Attachment",</w:t>
      </w:r>
    </w:p>
    <w:p w:rsidR="00D81876"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7C64">
        <w:rPr>
          <w:sz w:val="16"/>
          <w:lang w:val="en-US"/>
        </w:rPr>
        <w:t>"</w:t>
      </w:r>
      <w:proofErr w:type="gramStart"/>
      <w:r w:rsidRPr="006B7C64">
        <w:rPr>
          <w:sz w:val="16"/>
          <w:lang w:val="en-US"/>
        </w:rPr>
        <w:t>fileSelector</w:t>
      </w:r>
      <w:proofErr w:type="gramEnd"/>
      <w:r w:rsidRPr="006B7C64">
        <w:rPr>
          <w:sz w:val="16"/>
          <w:lang w:val="en-US"/>
        </w:rPr>
        <w:t>": {</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7C64">
        <w:rPr>
          <w:sz w:val="16"/>
          <w:lang w:val="en-US"/>
        </w:rPr>
        <w:t>"</w:t>
      </w:r>
      <w:proofErr w:type="gramStart"/>
      <w:r w:rsidRPr="006B7C64">
        <w:rPr>
          <w:sz w:val="16"/>
          <w:lang w:val="en-US"/>
        </w:rPr>
        <w:t>hash</w:t>
      </w:r>
      <w:proofErr w:type="gramEnd"/>
      <w:r w:rsidRPr="006B7C64">
        <w:rPr>
          <w:sz w:val="16"/>
          <w:lang w:val="en-US"/>
        </w:rPr>
        <w:t>": {</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4B14">
        <w:rPr>
          <w:sz w:val="16"/>
          <w:lang w:val="en-US"/>
        </w:rPr>
        <w:t xml:space="preserve">              </w:t>
      </w:r>
      <w:r w:rsidRPr="006B7C64">
        <w:rPr>
          <w:sz w:val="16"/>
          <w:lang w:val="en-US"/>
        </w:rPr>
        <w:t>"</w:t>
      </w:r>
      <w:proofErr w:type="gramStart"/>
      <w:r w:rsidRPr="006B7C64">
        <w:rPr>
          <w:sz w:val="16"/>
          <w:lang w:val="en-US"/>
        </w:rPr>
        <w:t>algorithm</w:t>
      </w:r>
      <w:proofErr w:type="gramEnd"/>
      <w:r w:rsidRPr="006B7C64">
        <w:rPr>
          <w:sz w:val="16"/>
          <w:lang w:val="en-US"/>
        </w:rPr>
        <w:t>": "sha-1",</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4B14">
        <w:rPr>
          <w:sz w:val="16"/>
          <w:lang w:val="en-US"/>
        </w:rPr>
        <w:t xml:space="preserve">              </w:t>
      </w:r>
      <w:r w:rsidRPr="006B7C64">
        <w:rPr>
          <w:sz w:val="16"/>
          <w:lang w:val="en-US"/>
        </w:rPr>
        <w:t>"</w:t>
      </w:r>
      <w:proofErr w:type="gramStart"/>
      <w:r w:rsidRPr="006B7C64">
        <w:rPr>
          <w:sz w:val="16"/>
          <w:lang w:val="en-US"/>
        </w:rPr>
        <w:t>value</w:t>
      </w:r>
      <w:proofErr w:type="gramEnd"/>
      <w:r w:rsidRPr="006B7C64">
        <w:rPr>
          <w:sz w:val="16"/>
          <w:lang w:val="en-US"/>
        </w:rPr>
        <w:t>": "</w:t>
      </w:r>
      <w:r w:rsidRPr="00D81876">
        <w:rPr>
          <w:sz w:val="16"/>
          <w:lang w:val="en-US"/>
        </w:rPr>
        <w:t>1f36609d7cebf3c4fe7f50c0d79259d5b55c6ec9</w:t>
      </w:r>
      <w:r w:rsidRPr="006B7C64">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7C64">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7C64">
        <w:rPr>
          <w:sz w:val="16"/>
          <w:lang w:val="en-US"/>
        </w:rPr>
        <w:t>"</w:t>
      </w:r>
      <w:proofErr w:type="gramStart"/>
      <w:r w:rsidRPr="006B7C64">
        <w:rPr>
          <w:sz w:val="16"/>
          <w:lang w:val="en-US"/>
        </w:rPr>
        <w:t>name</w:t>
      </w:r>
      <w:proofErr w:type="gramEnd"/>
      <w:r w:rsidRPr="006B7C64">
        <w:rPr>
          <w:sz w:val="16"/>
          <w:lang w:val="en-US"/>
        </w:rPr>
        <w:t>": "</w:t>
      </w:r>
      <w:r w:rsidRPr="00D81876">
        <w:rPr>
          <w:sz w:val="16"/>
          <w:lang w:val="en-US"/>
        </w:rPr>
        <w:t>OP-RSC-illustration_light_background-01.png</w:t>
      </w:r>
      <w:r w:rsidRPr="006B7C64">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4B14">
        <w:rPr>
          <w:sz w:val="16"/>
          <w:lang w:val="en-US"/>
        </w:rPr>
        <w:t xml:space="preserve">              </w:t>
      </w:r>
      <w:r w:rsidRPr="006B7C64">
        <w:rPr>
          <w:sz w:val="16"/>
          <w:lang w:val="en-US"/>
        </w:rPr>
        <w:t>"</w:t>
      </w:r>
      <w:proofErr w:type="gramStart"/>
      <w:r w:rsidRPr="006B7C64">
        <w:rPr>
          <w:sz w:val="16"/>
          <w:lang w:val="en-US"/>
        </w:rPr>
        <w:t>size</w:t>
      </w:r>
      <w:proofErr w:type="gramEnd"/>
      <w:r w:rsidRPr="006B7C64">
        <w:rPr>
          <w:sz w:val="16"/>
          <w:lang w:val="en-US"/>
        </w:rPr>
        <w:t>": "</w:t>
      </w:r>
      <w:r>
        <w:rPr>
          <w:sz w:val="16"/>
          <w:lang w:val="en-US"/>
        </w:rPr>
        <w:t>60457</w:t>
      </w:r>
      <w:r w:rsidRPr="006B7C64">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4B14">
        <w:rPr>
          <w:sz w:val="16"/>
          <w:lang w:val="en-US"/>
        </w:rPr>
        <w:t xml:space="preserve">              </w:t>
      </w:r>
      <w:r w:rsidRPr="006B7C64">
        <w:rPr>
          <w:sz w:val="16"/>
          <w:lang w:val="en-US"/>
        </w:rPr>
        <w:t>"</w:t>
      </w:r>
      <w:proofErr w:type="gramStart"/>
      <w:r w:rsidRPr="006B7C64">
        <w:rPr>
          <w:sz w:val="16"/>
          <w:lang w:val="en-US"/>
        </w:rPr>
        <w:t>type</w:t>
      </w:r>
      <w:proofErr w:type="gramEnd"/>
      <w:r w:rsidRPr="006B7C64">
        <w:rPr>
          <w:sz w:val="16"/>
          <w:lang w:val="en-US"/>
        </w:rPr>
        <w:t>": "image/</w:t>
      </w:r>
      <w:r>
        <w:rPr>
          <w:sz w:val="16"/>
          <w:lang w:val="en-US"/>
        </w:rPr>
        <w:t>png</w:t>
      </w:r>
      <w:r w:rsidRPr="006B7C64">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Pr="006B7C64">
        <w:rPr>
          <w:sz w:val="16"/>
          <w:lang w:val="en-US"/>
        </w:rPr>
        <w:t>},</w:t>
      </w:r>
    </w:p>
    <w:p w:rsidR="00D81876" w:rsidRPr="004517BD"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2A747D">
        <w:rPr>
          <w:sz w:val="16"/>
          <w:lang w:val="en-US"/>
        </w:rPr>
        <w:t xml:space="preserve">               </w:t>
      </w:r>
      <w:r w:rsidR="00BE342A" w:rsidRPr="00BE342A">
        <w:rPr>
          <w:sz w:val="16"/>
          <w:lang w:val="en-US"/>
        </w:rPr>
        <w:t>"</w:t>
      </w:r>
      <w:proofErr w:type="gramStart"/>
      <w:r w:rsidR="00BE342A" w:rsidRPr="00BE342A">
        <w:rPr>
          <w:sz w:val="16"/>
          <w:lang w:val="en-US"/>
        </w:rPr>
        <w:t>fileURL</w:t>
      </w:r>
      <w:proofErr w:type="gramEnd"/>
      <w:r w:rsidR="00BE342A" w:rsidRPr="00BE342A">
        <w:rPr>
          <w:sz w:val="16"/>
          <w:lang w:val="en-US"/>
        </w:rPr>
        <w:t>": "</w:t>
      </w:r>
      <w:r w:rsidR="001D7268" w:rsidRPr="00D81876">
        <w:rPr>
          <w:sz w:val="16"/>
          <w:lang w:val="en-US"/>
        </w:rPr>
        <w:t>http://www.orangepartner.com/sites/default/files/pictures/OP-RSC-illustration_light_background-01.png</w:t>
      </w:r>
      <w:r w:rsidR="00BE342A" w:rsidRPr="00BE342A">
        <w:rPr>
          <w:sz w:val="16"/>
          <w:lang w:val="en-US"/>
        </w:rPr>
        <w:t xml:space="preserve"> "</w:t>
      </w:r>
    </w:p>
    <w:p w:rsidR="00D81876" w:rsidRPr="004517BD" w:rsidRDefault="00BE342A" w:rsidP="00D81876">
      <w:pPr>
        <w:pBdr>
          <w:top w:val="single" w:sz="4" w:space="1" w:color="auto"/>
          <w:left w:val="single" w:sz="4" w:space="4" w:color="auto"/>
          <w:bottom w:val="single" w:sz="4" w:space="1" w:color="auto"/>
          <w:right w:val="single" w:sz="4" w:space="4" w:color="auto"/>
        </w:pBdr>
        <w:ind w:firstLine="708"/>
        <w:rPr>
          <w:sz w:val="16"/>
          <w:lang w:val="en-US"/>
        </w:rPr>
      </w:pPr>
      <w:r w:rsidRPr="00BE342A">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6B7C64">
        <w:rPr>
          <w:sz w:val="16"/>
          <w:lang w:val="en-US"/>
        </w:rPr>
        <w:t>"</w:t>
      </w:r>
      <w:proofErr w:type="gramStart"/>
      <w:r w:rsidRPr="006B7C64">
        <w:rPr>
          <w:sz w:val="16"/>
          <w:lang w:val="en-US"/>
        </w:rPr>
        <w:t>originatorAddress</w:t>
      </w:r>
      <w:proofErr w:type="gramEnd"/>
      <w:r w:rsidRPr="006B7C64">
        <w:rPr>
          <w:sz w:val="16"/>
          <w:lang w:val="en-US"/>
        </w:rPr>
        <w:t>": "</w:t>
      </w:r>
      <w:r w:rsidR="00B64437">
        <w:rPr>
          <w:sz w:val="16"/>
          <w:lang w:val="en-US"/>
        </w:rPr>
        <w:t>tel:+</w:t>
      </w:r>
      <w:r w:rsidR="00B64437" w:rsidRPr="007D7C67">
        <w:rPr>
          <w:sz w:val="16"/>
          <w:lang w:val="en-US"/>
        </w:rPr>
        <w:t>33611223355</w:t>
      </w:r>
      <w:r w:rsidRPr="006B7C64">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6B7C64">
        <w:rPr>
          <w:sz w:val="16"/>
          <w:lang w:val="en-US"/>
        </w:rPr>
        <w:t>"</w:t>
      </w:r>
      <w:proofErr w:type="gramStart"/>
      <w:r w:rsidRPr="006B7C64">
        <w:rPr>
          <w:sz w:val="16"/>
          <w:lang w:val="en-US"/>
        </w:rPr>
        <w:t>originatorName</w:t>
      </w:r>
      <w:proofErr w:type="gramEnd"/>
      <w:r w:rsidRPr="006B7C64">
        <w:rPr>
          <w:sz w:val="16"/>
          <w:lang w:val="en-US"/>
        </w:rPr>
        <w:t>": "Max Muster",</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6B7C64">
        <w:rPr>
          <w:sz w:val="16"/>
          <w:lang w:val="en-US"/>
        </w:rPr>
        <w:t>"</w:t>
      </w:r>
      <w:proofErr w:type="gramStart"/>
      <w:r w:rsidRPr="006B7C64">
        <w:rPr>
          <w:sz w:val="16"/>
          <w:lang w:val="en-US"/>
        </w:rPr>
        <w:t>receiverAddress</w:t>
      </w:r>
      <w:proofErr w:type="gramEnd"/>
      <w:r w:rsidRPr="006B7C64">
        <w:rPr>
          <w:sz w:val="16"/>
          <w:lang w:val="en-US"/>
        </w:rPr>
        <w:t>": "</w:t>
      </w:r>
      <w:r w:rsidR="00B64437">
        <w:rPr>
          <w:sz w:val="16"/>
          <w:lang w:val="en-US"/>
        </w:rPr>
        <w:t>tel:+</w:t>
      </w:r>
      <w:r w:rsidR="00B64437" w:rsidRPr="007D7C67">
        <w:rPr>
          <w:sz w:val="16"/>
          <w:lang w:val="en-US"/>
        </w:rPr>
        <w:t>336112233</w:t>
      </w:r>
      <w:r w:rsidR="00B64437">
        <w:rPr>
          <w:sz w:val="16"/>
          <w:lang w:val="en-US"/>
        </w:rPr>
        <w:t>44</w:t>
      </w:r>
      <w:r w:rsidRPr="006B7C64">
        <w:rPr>
          <w:sz w:val="16"/>
          <w:lang w:val="en-US"/>
        </w:rPr>
        <w:t>",</w:t>
      </w:r>
    </w:p>
    <w:p w:rsidR="00D81876" w:rsidRPr="006B7C64" w:rsidRDefault="00D81876" w:rsidP="00D81876">
      <w:pPr>
        <w:pBdr>
          <w:top w:val="single" w:sz="4" w:space="1" w:color="auto"/>
          <w:left w:val="single" w:sz="4" w:space="4" w:color="auto"/>
          <w:bottom w:val="single" w:sz="4" w:space="1" w:color="auto"/>
          <w:right w:val="single" w:sz="4" w:space="4" w:color="auto"/>
        </w:pBdr>
        <w:ind w:firstLine="708"/>
        <w:rPr>
          <w:sz w:val="16"/>
          <w:lang w:val="en-US"/>
        </w:rPr>
      </w:pPr>
      <w:r w:rsidRPr="006B7C64">
        <w:rPr>
          <w:sz w:val="16"/>
          <w:lang w:val="en-US"/>
        </w:rPr>
        <w:t>"</w:t>
      </w:r>
      <w:proofErr w:type="gramStart"/>
      <w:r w:rsidRPr="006B7C64">
        <w:rPr>
          <w:sz w:val="16"/>
          <w:lang w:val="en-US"/>
        </w:rPr>
        <w:t>receiverName</w:t>
      </w:r>
      <w:proofErr w:type="gramEnd"/>
      <w:r w:rsidRPr="006B7C64">
        <w:rPr>
          <w:sz w:val="16"/>
          <w:lang w:val="en-US"/>
        </w:rPr>
        <w:t>": "Peter E. Xample"</w:t>
      </w:r>
    </w:p>
    <w:p w:rsidR="00D81876" w:rsidRPr="00DC54DF" w:rsidRDefault="00D81876" w:rsidP="00D81876">
      <w:pPr>
        <w:pBdr>
          <w:top w:val="single" w:sz="4" w:space="1" w:color="auto"/>
          <w:left w:val="single" w:sz="4" w:space="4" w:color="auto"/>
          <w:bottom w:val="single" w:sz="4" w:space="1" w:color="auto"/>
          <w:right w:val="single" w:sz="4" w:space="4" w:color="auto"/>
        </w:pBdr>
        <w:spacing w:before="0" w:after="0"/>
        <w:jc w:val="left"/>
        <w:rPr>
          <w:sz w:val="16"/>
          <w:lang w:val="en-US"/>
        </w:rPr>
      </w:pPr>
      <w:r w:rsidRPr="006B7C64">
        <w:rPr>
          <w:sz w:val="16"/>
          <w:lang w:val="en-US"/>
        </w:rPr>
        <w:t>}}</w:t>
      </w:r>
    </w:p>
    <w:p w:rsidR="002412F1" w:rsidRDefault="002412F1" w:rsidP="002412F1">
      <w:pPr>
        <w:spacing w:before="0" w:after="0"/>
        <w:jc w:val="left"/>
        <w:rPr>
          <w:sz w:val="16"/>
          <w:highlight w:val="yellow"/>
          <w:lang w:val="en-US"/>
        </w:rPr>
      </w:pPr>
    </w:p>
    <w:p w:rsidR="00D81876" w:rsidRPr="00D81876" w:rsidRDefault="00D81876" w:rsidP="002412F1">
      <w:pPr>
        <w:spacing w:before="0" w:after="0"/>
        <w:jc w:val="left"/>
        <w:rPr>
          <w:lang w:val="en-US"/>
        </w:rPr>
      </w:pPr>
    </w:p>
    <w:p w:rsidR="002412F1" w:rsidRPr="00D81876" w:rsidRDefault="001E4599" w:rsidP="002412F1">
      <w:pPr>
        <w:spacing w:before="0" w:after="0"/>
        <w:rPr>
          <w:lang w:val="en-US"/>
        </w:rPr>
      </w:pPr>
      <w:r w:rsidRPr="001E4599">
        <w:rPr>
          <w:lang w:val="en-US"/>
        </w:rPr>
        <w:t>If everything goes right, the interface responds with code “201 Created”. The response body contains the same structure, but a new field appeared, called ‘resourceURL’. This time, this is the identifier of the file transfer session. It will be included in the events occurring in the session.</w:t>
      </w:r>
    </w:p>
    <w:p w:rsidR="002412F1" w:rsidRDefault="002412F1" w:rsidP="002412F1">
      <w:pPr>
        <w:spacing w:before="0" w:after="0"/>
        <w:jc w:val="left"/>
        <w:rPr>
          <w:lang w:val="en-US"/>
        </w:rPr>
      </w:pPr>
    </w:p>
    <w:p w:rsidR="00D81876" w:rsidRPr="00D81876" w:rsidRDefault="001E4599" w:rsidP="002412F1">
      <w:pPr>
        <w:spacing w:before="0" w:after="0"/>
        <w:jc w:val="left"/>
        <w:rPr>
          <w:lang w:val="en-US"/>
        </w:rPr>
      </w:pPr>
      <w:r w:rsidRPr="001E4599">
        <w:rPr>
          <w:lang w:val="en-US"/>
        </w:rPr>
        <w:t xml:space="preserve">Then, the </w:t>
      </w:r>
      <w:r w:rsidR="0034266C">
        <w:rPr>
          <w:lang w:val="en-US"/>
        </w:rPr>
        <w:t>NetAPI</w:t>
      </w:r>
      <w:r w:rsidRPr="001E4599">
        <w:rPr>
          <w:lang w:val="en-US"/>
        </w:rPr>
        <w:t xml:space="preserve"> downloads the file and initiates the file transfer with the mobile phone.</w:t>
      </w:r>
      <w:r w:rsidR="00D81876">
        <w:rPr>
          <w:lang w:val="en-US"/>
        </w:rPr>
        <w:t xml:space="preserve"> </w:t>
      </w:r>
    </w:p>
    <w:p w:rsidR="002412F1" w:rsidRDefault="002412F1" w:rsidP="002412F1">
      <w:pPr>
        <w:spacing w:before="0" w:after="0"/>
        <w:jc w:val="left"/>
        <w:rPr>
          <w:highlight w:val="yellow"/>
          <w:lang w:val="en-US"/>
        </w:rPr>
      </w:pPr>
    </w:p>
    <w:p w:rsidR="00D81876" w:rsidRDefault="00D81876" w:rsidP="002412F1">
      <w:pPr>
        <w:spacing w:before="0" w:after="0"/>
        <w:jc w:val="left"/>
        <w:rPr>
          <w:highlight w:val="yellow"/>
          <w:lang w:val="en-US"/>
        </w:rPr>
      </w:pPr>
    </w:p>
    <w:p w:rsidR="00D81876" w:rsidRPr="00D81876" w:rsidRDefault="00D81876" w:rsidP="00D81876">
      <w:pPr>
        <w:pStyle w:val="Titre3"/>
        <w:rPr>
          <w:lang w:val="en-US"/>
        </w:rPr>
      </w:pPr>
      <w:bookmarkStart w:id="42" w:name="_Toc367807038"/>
      <w:r w:rsidRPr="00D81876">
        <w:rPr>
          <w:lang w:val="en-US"/>
        </w:rPr>
        <w:t>File transfer</w:t>
      </w:r>
      <w:r>
        <w:rPr>
          <w:lang w:val="en-US"/>
        </w:rPr>
        <w:t xml:space="preserve"> with embedded file</w:t>
      </w:r>
      <w:bookmarkEnd w:id="42"/>
    </w:p>
    <w:p w:rsidR="002412F1" w:rsidRPr="00D81876" w:rsidRDefault="001E4599" w:rsidP="002412F1">
      <w:pPr>
        <w:spacing w:before="0" w:after="0"/>
        <w:jc w:val="left"/>
        <w:rPr>
          <w:lang w:val="en-US"/>
        </w:rPr>
      </w:pPr>
      <w:r w:rsidRPr="001E4599">
        <w:rPr>
          <w:lang w:val="en-US"/>
        </w:rPr>
        <w:t xml:space="preserve">The </w:t>
      </w:r>
      <w:r w:rsidR="0034266C">
        <w:rPr>
          <w:lang w:val="en-US"/>
        </w:rPr>
        <w:t>NetAPI</w:t>
      </w:r>
      <w:r w:rsidRPr="001E4599">
        <w:rPr>
          <w:lang w:val="en-US"/>
        </w:rPr>
        <w:t xml:space="preserve"> </w:t>
      </w:r>
      <w:r w:rsidR="009B1B25">
        <w:rPr>
          <w:lang w:val="en-US"/>
        </w:rPr>
        <w:t xml:space="preserve">also </w:t>
      </w:r>
      <w:r w:rsidRPr="001E4599">
        <w:rPr>
          <w:lang w:val="en-US"/>
        </w:rPr>
        <w:t xml:space="preserve">supports an embedded file in the request instead of a file URL. In this case, the request content provided by the REST client is a bit more </w:t>
      </w:r>
      <w:r w:rsidR="007B16A9">
        <w:rPr>
          <w:lang w:val="en-US"/>
        </w:rPr>
        <w:t>complex:</w:t>
      </w:r>
    </w:p>
    <w:p w:rsidR="001E4599" w:rsidRPr="001E4599" w:rsidRDefault="001E4599" w:rsidP="001E4599">
      <w:pPr>
        <w:pStyle w:val="Paragraphedeliste"/>
        <w:numPr>
          <w:ilvl w:val="0"/>
          <w:numId w:val="2"/>
        </w:numPr>
        <w:spacing w:before="0" w:after="0"/>
        <w:jc w:val="left"/>
        <w:rPr>
          <w:lang w:val="en-US"/>
        </w:rPr>
      </w:pPr>
      <w:r w:rsidRPr="001E4599">
        <w:rPr>
          <w:lang w:val="en-US"/>
        </w:rPr>
        <w:t>The fileURL parameter must not appear in the structure.</w:t>
      </w:r>
    </w:p>
    <w:p w:rsidR="001E4599" w:rsidRPr="001E4599" w:rsidRDefault="001E4599" w:rsidP="001E4599">
      <w:pPr>
        <w:pStyle w:val="Paragraphedeliste"/>
        <w:numPr>
          <w:ilvl w:val="0"/>
          <w:numId w:val="2"/>
        </w:numPr>
        <w:spacing w:before="0" w:after="0"/>
        <w:jc w:val="left"/>
        <w:rPr>
          <w:lang w:val="en-US"/>
        </w:rPr>
      </w:pPr>
      <w:r w:rsidRPr="001E4599">
        <w:rPr>
          <w:lang w:val="en-US"/>
        </w:rPr>
        <w:t>The body content must have the type multipart/form-data, including :</w:t>
      </w:r>
    </w:p>
    <w:p w:rsidR="001E4599" w:rsidRPr="001E4599" w:rsidRDefault="001E4599" w:rsidP="001E4599">
      <w:pPr>
        <w:pStyle w:val="Paragraphedeliste"/>
        <w:numPr>
          <w:ilvl w:val="1"/>
          <w:numId w:val="2"/>
        </w:numPr>
        <w:spacing w:before="0" w:after="0"/>
        <w:jc w:val="left"/>
        <w:rPr>
          <w:lang w:val="en-US"/>
        </w:rPr>
      </w:pPr>
      <w:r w:rsidRPr="001E4599">
        <w:rPr>
          <w:lang w:val="en-US"/>
        </w:rPr>
        <w:t xml:space="preserve">The structure describing the session (in XML or JSON format), with the </w:t>
      </w:r>
      <w:r w:rsidR="00063CCC">
        <w:rPr>
          <w:lang w:val="en-US"/>
        </w:rPr>
        <w:t>name</w:t>
      </w:r>
      <w:r w:rsidRPr="001E4599">
        <w:rPr>
          <w:lang w:val="en-US"/>
        </w:rPr>
        <w:t xml:space="preserve"> “root-fields”.</w:t>
      </w:r>
    </w:p>
    <w:p w:rsidR="001E4599" w:rsidRPr="001E4599" w:rsidRDefault="001E4599" w:rsidP="001E4599">
      <w:pPr>
        <w:pStyle w:val="Paragraphedeliste"/>
        <w:numPr>
          <w:ilvl w:val="1"/>
          <w:numId w:val="2"/>
        </w:numPr>
        <w:spacing w:before="0" w:after="0"/>
        <w:jc w:val="left"/>
        <w:rPr>
          <w:lang w:val="en-US"/>
        </w:rPr>
      </w:pPr>
      <w:r w:rsidRPr="001E4599">
        <w:rPr>
          <w:lang w:val="en-US"/>
        </w:rPr>
        <w:t xml:space="preserve">The file to be transferred, with a </w:t>
      </w:r>
      <w:r w:rsidR="00063CCC">
        <w:rPr>
          <w:lang w:val="en-US"/>
        </w:rPr>
        <w:t>name</w:t>
      </w:r>
      <w:r w:rsidRPr="001E4599">
        <w:rPr>
          <w:lang w:val="en-US"/>
        </w:rPr>
        <w:t xml:space="preserve"> identical to the file name specified in the structure.</w:t>
      </w:r>
    </w:p>
    <w:p w:rsidR="001E4599" w:rsidRDefault="001E4599">
      <w:pPr>
        <w:spacing w:before="0" w:after="0"/>
        <w:jc w:val="left"/>
        <w:rPr>
          <w:highlight w:val="yellow"/>
          <w:lang w:val="en-US"/>
        </w:rPr>
      </w:pPr>
    </w:p>
    <w:p w:rsidR="001E4599" w:rsidRPr="001E4599" w:rsidRDefault="001E4599">
      <w:pPr>
        <w:spacing w:before="0" w:after="0"/>
        <w:jc w:val="left"/>
        <w:rPr>
          <w:lang w:val="en-US"/>
        </w:rPr>
      </w:pPr>
      <w:r w:rsidRPr="001E4599">
        <w:rPr>
          <w:lang w:val="en-US"/>
        </w:rPr>
        <w:t xml:space="preserve">The figure below shows such a request. More information </w:t>
      </w:r>
      <w:r w:rsidR="007B16A9">
        <w:rPr>
          <w:lang w:val="en-US"/>
        </w:rPr>
        <w:t xml:space="preserve">is provided in </w:t>
      </w:r>
      <w:fldSimple w:instr=" REF _Ref367282988 \r \h  \* MERGEFORMAT ">
        <w:r w:rsidR="00565D4F" w:rsidRPr="00565D4F">
          <w:rPr>
            <w:lang w:val="en-US"/>
          </w:rPr>
          <w:t>5.3.2.4</w:t>
        </w:r>
      </w:fldSimple>
      <w:r w:rsidRPr="001E4599">
        <w:rPr>
          <w:lang w:val="en-US"/>
        </w:rPr>
        <w: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------=_Part_0_17368719.1377849863246</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Content-Type: application/xml; name=root-fields</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Content-Transfer-Encoding: binary</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Content-Disposition: form-data; name="root-fields"; filename="root-fields"</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proofErr w:type="gramStart"/>
      <w:r w:rsidRPr="002D184B">
        <w:rPr>
          <w:sz w:val="16"/>
          <w:lang w:val="en-US"/>
        </w:rPr>
        <w:t>&lt;?xml</w:t>
      </w:r>
      <w:proofErr w:type="gramEnd"/>
      <w:r w:rsidRPr="002D184B">
        <w:rPr>
          <w:sz w:val="16"/>
          <w:lang w:val="en-US"/>
        </w:rPr>
        <w:t xml:space="preserve"> version="1.0" encoding="UTF-8"?&gt;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&lt;ft</w:t>
      </w:r>
      <w:proofErr w:type="gramStart"/>
      <w:r w:rsidRPr="002D184B">
        <w:rPr>
          <w:sz w:val="16"/>
          <w:lang w:val="en-US"/>
        </w:rPr>
        <w:t>:fileTransferSessionInformation</w:t>
      </w:r>
      <w:proofErr w:type="gramEnd"/>
      <w:r w:rsidRPr="002D184B">
        <w:rPr>
          <w:sz w:val="16"/>
          <w:lang w:val="en-US"/>
        </w:rPr>
        <w:t xml:space="preserve"> xmlns:ft="urn:oma:xml:rest:netapi:filetransfer:1"&gt;</w:t>
      </w:r>
    </w:p>
    <w:p w:rsidR="00D81876" w:rsidRDefault="00D81876" w:rsidP="00D81876">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ab/>
      </w:r>
      <w:r w:rsidR="00632C26">
        <w:rPr>
          <w:sz w:val="16"/>
          <w:lang w:val="en-US"/>
        </w:rPr>
        <w:t>&lt;</w:t>
      </w:r>
      <w:proofErr w:type="gramStart"/>
      <w:r w:rsidR="00632C26">
        <w:rPr>
          <w:sz w:val="16"/>
          <w:lang w:val="en-US"/>
        </w:rPr>
        <w:t>originatorAddress&gt;</w:t>
      </w:r>
      <w:proofErr w:type="gramEnd"/>
      <w:r w:rsidR="00E76012">
        <w:rPr>
          <w:sz w:val="16"/>
          <w:lang w:val="en-US"/>
        </w:rPr>
        <w:t>tel:+</w:t>
      </w:r>
      <w:r w:rsidR="00E76012" w:rsidRPr="007D7C67">
        <w:rPr>
          <w:sz w:val="16"/>
          <w:lang w:val="en-US"/>
        </w:rPr>
        <w:t>33611223355</w:t>
      </w:r>
      <w:r w:rsidRPr="002D184B">
        <w:rPr>
          <w:sz w:val="16"/>
          <w:lang w:val="en-US"/>
        </w:rPr>
        <w:t>&lt;/originatorAddress &gt;</w:t>
      </w:r>
    </w:p>
    <w:p w:rsidR="00D81876" w:rsidRDefault="00D81876" w:rsidP="00D81876">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ab/>
      </w:r>
      <w:r w:rsidRPr="002D184B">
        <w:rPr>
          <w:sz w:val="16"/>
          <w:lang w:val="en-US"/>
        </w:rPr>
        <w:t>&lt;</w:t>
      </w:r>
      <w:proofErr w:type="gramStart"/>
      <w:r w:rsidRPr="002D184B">
        <w:rPr>
          <w:sz w:val="16"/>
          <w:lang w:val="en-US"/>
        </w:rPr>
        <w:t>originatorName&gt;</w:t>
      </w:r>
      <w:proofErr w:type="gramEnd"/>
      <w:r w:rsidRPr="002D184B">
        <w:rPr>
          <w:sz w:val="16"/>
          <w:lang w:val="en-US"/>
        </w:rPr>
        <w:t>Max Muster&lt;/originatorName&gt;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ab/>
      </w:r>
      <w:r w:rsidRPr="002D184B">
        <w:rPr>
          <w:sz w:val="16"/>
          <w:lang w:val="en-US"/>
        </w:rPr>
        <w:t>&lt;</w:t>
      </w:r>
      <w:proofErr w:type="gramStart"/>
      <w:r w:rsidRPr="002D184B">
        <w:rPr>
          <w:sz w:val="16"/>
          <w:lang w:val="en-US"/>
        </w:rPr>
        <w:t>receiverAddress&gt;</w:t>
      </w:r>
      <w:proofErr w:type="gramEnd"/>
      <w:r w:rsidR="00A0519C">
        <w:rPr>
          <w:i/>
          <w:sz w:val="16"/>
          <w:lang w:val="en-US"/>
        </w:rPr>
        <w:t>tel:+336111223344</w:t>
      </w:r>
      <w:r w:rsidR="00632C26" w:rsidRPr="002D184B">
        <w:rPr>
          <w:sz w:val="16"/>
          <w:lang w:val="en-US"/>
        </w:rPr>
        <w:t xml:space="preserve"> </w:t>
      </w:r>
      <w:r w:rsidRPr="002D184B">
        <w:rPr>
          <w:sz w:val="16"/>
          <w:lang w:val="en-US"/>
        </w:rPr>
        <w:t>&lt;/receiverAddress&gt;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ab/>
      </w:r>
      <w:r w:rsidRPr="002D184B">
        <w:rPr>
          <w:sz w:val="16"/>
          <w:lang w:val="en-US"/>
        </w:rPr>
        <w:t>&lt;</w:t>
      </w:r>
      <w:proofErr w:type="gramStart"/>
      <w:r w:rsidRPr="002D184B">
        <w:rPr>
          <w:sz w:val="16"/>
          <w:lang w:val="en-US"/>
        </w:rPr>
        <w:t>receiverName&gt;</w:t>
      </w:r>
      <w:proofErr w:type="gramEnd"/>
      <w:r w:rsidRPr="002D184B">
        <w:rPr>
          <w:sz w:val="16"/>
          <w:lang w:val="en-US"/>
        </w:rPr>
        <w:t>Peter E. Xample&lt;/receiverName&gt;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sidRPr="002D184B">
        <w:rPr>
          <w:sz w:val="16"/>
          <w:lang w:val="en-US"/>
        </w:rPr>
        <w:t>&lt;</w:t>
      </w:r>
      <w:proofErr w:type="gramStart"/>
      <w:r w:rsidRPr="002D184B">
        <w:rPr>
          <w:sz w:val="16"/>
          <w:lang w:val="en-US"/>
        </w:rPr>
        <w:t>fileInformation</w:t>
      </w:r>
      <w:proofErr w:type="gramEnd"/>
      <w:r w:rsidRPr="002D184B">
        <w:rPr>
          <w:sz w:val="16"/>
          <w:lang w:val="en-US"/>
        </w:rPr>
        <w:t>&gt;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Pr="002D184B">
        <w:rPr>
          <w:sz w:val="16"/>
          <w:lang w:val="en-US"/>
        </w:rPr>
        <w:t>&lt;</w:t>
      </w:r>
      <w:proofErr w:type="gramStart"/>
      <w:r w:rsidRPr="002D184B">
        <w:rPr>
          <w:sz w:val="16"/>
          <w:lang w:val="en-US"/>
        </w:rPr>
        <w:t>fileSelector</w:t>
      </w:r>
      <w:proofErr w:type="gramEnd"/>
      <w:r w:rsidRPr="002D184B">
        <w:rPr>
          <w:sz w:val="16"/>
          <w:lang w:val="en-US"/>
        </w:rPr>
        <w:t>&gt;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Pr="002D184B">
        <w:rPr>
          <w:sz w:val="16"/>
          <w:lang w:val="en-US"/>
        </w:rPr>
        <w:t>&lt;</w:t>
      </w:r>
      <w:proofErr w:type="gramStart"/>
      <w:r w:rsidRPr="002D184B">
        <w:rPr>
          <w:sz w:val="16"/>
          <w:lang w:val="en-US"/>
        </w:rPr>
        <w:t>name&gt;</w:t>
      </w:r>
      <w:proofErr w:type="gramEnd"/>
      <w:r w:rsidRPr="002D184B">
        <w:rPr>
          <w:sz w:val="16"/>
          <w:lang w:val="en-US"/>
        </w:rPr>
        <w:t>sunset.jpg&lt;/name&gt;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Pr="002D184B">
        <w:rPr>
          <w:sz w:val="16"/>
          <w:lang w:val="en-US"/>
        </w:rPr>
        <w:t>&lt;</w:t>
      </w:r>
      <w:proofErr w:type="gramStart"/>
      <w:r w:rsidRPr="002D184B">
        <w:rPr>
          <w:sz w:val="16"/>
          <w:lang w:val="en-US"/>
        </w:rPr>
        <w:t>type&gt;</w:t>
      </w:r>
      <w:proofErr w:type="gramEnd"/>
      <w:r w:rsidRPr="002D184B">
        <w:rPr>
          <w:sz w:val="16"/>
          <w:lang w:val="en-US"/>
        </w:rPr>
        <w:t>image/jpeg&lt;/type&gt;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Pr="002D184B">
        <w:rPr>
          <w:sz w:val="16"/>
          <w:lang w:val="en-US"/>
        </w:rPr>
        <w:t>&lt;</w:t>
      </w:r>
      <w:proofErr w:type="gramStart"/>
      <w:r w:rsidRPr="002D184B">
        <w:rPr>
          <w:sz w:val="16"/>
          <w:lang w:val="en-US"/>
        </w:rPr>
        <w:t>size&gt;</w:t>
      </w:r>
      <w:proofErr w:type="gramEnd"/>
      <w:r w:rsidRPr="002D184B">
        <w:rPr>
          <w:sz w:val="16"/>
          <w:lang w:val="en-US"/>
        </w:rPr>
        <w:t>4096&lt;/size&gt;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Pr="002D184B">
        <w:rPr>
          <w:sz w:val="16"/>
          <w:lang w:val="en-US"/>
        </w:rPr>
        <w:t>&lt;</w:t>
      </w:r>
      <w:proofErr w:type="gramStart"/>
      <w:r w:rsidRPr="002D184B">
        <w:rPr>
          <w:sz w:val="16"/>
          <w:lang w:val="en-US"/>
        </w:rPr>
        <w:t>hash</w:t>
      </w:r>
      <w:proofErr w:type="gramEnd"/>
      <w:r w:rsidRPr="002D184B">
        <w:rPr>
          <w:sz w:val="16"/>
          <w:lang w:val="en-US"/>
        </w:rPr>
        <w:t>&gt;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Pr>
          <w:lang w:val="en-US"/>
        </w:rPr>
        <w:tab/>
      </w:r>
      <w:r w:rsidRPr="002D184B">
        <w:rPr>
          <w:sz w:val="16"/>
          <w:lang w:val="en-US"/>
        </w:rPr>
        <w:t>&lt;</w:t>
      </w:r>
      <w:proofErr w:type="gramStart"/>
      <w:r w:rsidRPr="002D184B">
        <w:rPr>
          <w:sz w:val="16"/>
          <w:lang w:val="en-US"/>
        </w:rPr>
        <w:t>algorithm&gt;</w:t>
      </w:r>
      <w:proofErr w:type="gramEnd"/>
      <w:r w:rsidRPr="002D184B">
        <w:rPr>
          <w:sz w:val="16"/>
          <w:lang w:val="en-US"/>
        </w:rPr>
        <w:t>sha-1&lt;/algorithm&gt;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Pr>
          <w:lang w:val="en-US"/>
        </w:rPr>
        <w:tab/>
      </w:r>
      <w:r w:rsidRPr="002D184B">
        <w:rPr>
          <w:sz w:val="16"/>
          <w:lang w:val="en-US"/>
        </w:rPr>
        <w:t>&lt;</w:t>
      </w:r>
      <w:proofErr w:type="gramStart"/>
      <w:r w:rsidRPr="002D184B">
        <w:rPr>
          <w:sz w:val="16"/>
          <w:lang w:val="en-US"/>
        </w:rPr>
        <w:t>value&gt;</w:t>
      </w:r>
      <w:proofErr w:type="gramEnd"/>
      <w:r w:rsidRPr="002D184B">
        <w:rPr>
          <w:sz w:val="16"/>
          <w:lang w:val="en-US"/>
        </w:rPr>
        <w:t>58231FE8653BBCF371362F86D471913EE4B1DF2F&lt;/value&gt;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Pr="002D184B">
        <w:rPr>
          <w:sz w:val="16"/>
          <w:lang w:val="en-US"/>
        </w:rPr>
        <w:t>&lt;/hash&gt;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Pr="002D184B">
        <w:rPr>
          <w:sz w:val="16"/>
          <w:lang w:val="en-US"/>
        </w:rPr>
        <w:t>&lt;/fileSelector&gt;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Pr="002D184B">
        <w:rPr>
          <w:sz w:val="16"/>
          <w:lang w:val="en-US"/>
        </w:rPr>
        <w:t>&lt;</w:t>
      </w:r>
      <w:proofErr w:type="gramStart"/>
      <w:r w:rsidRPr="002D184B">
        <w:rPr>
          <w:sz w:val="16"/>
          <w:lang w:val="en-US"/>
        </w:rPr>
        <w:t>fileDisposition&gt;</w:t>
      </w:r>
      <w:proofErr w:type="gramEnd"/>
      <w:r w:rsidRPr="002D184B">
        <w:rPr>
          <w:sz w:val="16"/>
          <w:lang w:val="en-US"/>
        </w:rPr>
        <w:t>Attachment&lt;/fileDisposition&gt;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Pr="002D184B">
        <w:rPr>
          <w:sz w:val="16"/>
          <w:lang w:val="en-US"/>
        </w:rPr>
        <w:t>&lt;</w:t>
      </w:r>
      <w:proofErr w:type="gramStart"/>
      <w:r w:rsidRPr="002D184B">
        <w:rPr>
          <w:sz w:val="16"/>
          <w:lang w:val="en-US"/>
        </w:rPr>
        <w:t>fileDescription&gt;</w:t>
      </w:r>
      <w:proofErr w:type="gramEnd"/>
      <w:r w:rsidRPr="002D184B">
        <w:rPr>
          <w:sz w:val="16"/>
          <w:lang w:val="en-US"/>
        </w:rPr>
        <w:t>This is my latest picture&lt;/fileDescription&gt;</w:t>
      </w:r>
    </w:p>
    <w:p w:rsidR="00D81876" w:rsidRPr="004517BD" w:rsidRDefault="00D81876" w:rsidP="00D81876">
      <w:pPr>
        <w:pBdr>
          <w:top w:val="single" w:sz="4" w:space="1" w:color="auto"/>
          <w:left w:val="single" w:sz="4" w:space="4" w:color="auto"/>
          <w:bottom w:val="single" w:sz="4" w:space="1" w:color="auto"/>
          <w:right w:val="single" w:sz="4" w:space="4" w:color="auto"/>
        </w:pBdr>
        <w:rPr>
          <w:sz w:val="16"/>
        </w:rPr>
      </w:pPr>
      <w:r>
        <w:rPr>
          <w:lang w:val="en-US"/>
        </w:rPr>
        <w:tab/>
      </w:r>
      <w:r>
        <w:rPr>
          <w:lang w:val="en-US"/>
        </w:rPr>
        <w:tab/>
      </w:r>
      <w:r w:rsidR="00BE342A" w:rsidRPr="00BE342A">
        <w:rPr>
          <w:sz w:val="16"/>
        </w:rPr>
        <w:t>&lt;</w:t>
      </w:r>
      <w:proofErr w:type="gramStart"/>
      <w:r w:rsidR="00BE342A" w:rsidRPr="00BE342A">
        <w:rPr>
          <w:sz w:val="16"/>
        </w:rPr>
        <w:t>fileDate</w:t>
      </w:r>
      <w:proofErr w:type="gramEnd"/>
      <w:r w:rsidR="00BE342A" w:rsidRPr="00BE342A">
        <w:rPr>
          <w:sz w:val="16"/>
        </w:rPr>
        <w:t>&gt;</w:t>
      </w:r>
    </w:p>
    <w:p w:rsidR="00D81876" w:rsidRPr="004517BD" w:rsidRDefault="00BE342A" w:rsidP="00D81876">
      <w:pPr>
        <w:pBdr>
          <w:top w:val="single" w:sz="4" w:space="1" w:color="auto"/>
          <w:left w:val="single" w:sz="4" w:space="4" w:color="auto"/>
          <w:bottom w:val="single" w:sz="4" w:space="1" w:color="auto"/>
          <w:right w:val="single" w:sz="4" w:space="4" w:color="auto"/>
        </w:pBdr>
        <w:rPr>
          <w:sz w:val="16"/>
        </w:rPr>
      </w:pPr>
      <w:r w:rsidRPr="00BE342A">
        <w:tab/>
      </w:r>
      <w:r w:rsidRPr="00BE342A">
        <w:tab/>
      </w:r>
      <w:r w:rsidRPr="00BE342A">
        <w:tab/>
      </w:r>
      <w:r w:rsidRPr="00BE342A">
        <w:rPr>
          <w:sz w:val="16"/>
        </w:rPr>
        <w:t>&lt;</w:t>
      </w:r>
      <w:proofErr w:type="gramStart"/>
      <w:r w:rsidRPr="00BE342A">
        <w:rPr>
          <w:sz w:val="16"/>
        </w:rPr>
        <w:t>cDate&gt;</w:t>
      </w:r>
      <w:proofErr w:type="gramEnd"/>
      <w:r w:rsidR="00114692" w:rsidRPr="006B7C64">
        <w:rPr>
          <w:sz w:val="16"/>
          <w:lang w:val="en-US"/>
        </w:rPr>
        <w:t>201</w:t>
      </w:r>
      <w:r w:rsidR="00114692">
        <w:rPr>
          <w:sz w:val="16"/>
          <w:lang w:val="en-US"/>
        </w:rPr>
        <w:t>3</w:t>
      </w:r>
      <w:r w:rsidR="00114692" w:rsidRPr="006B7C64">
        <w:rPr>
          <w:sz w:val="16"/>
          <w:lang w:val="en-US"/>
        </w:rPr>
        <w:t>-08-21T</w:t>
      </w:r>
      <w:r w:rsidR="00114692">
        <w:rPr>
          <w:sz w:val="16"/>
          <w:lang w:val="en-US"/>
        </w:rPr>
        <w:t>12:11:10</w:t>
      </w:r>
      <w:r w:rsidR="00114692" w:rsidRPr="006B7C64">
        <w:rPr>
          <w:sz w:val="16"/>
          <w:lang w:val="en-US"/>
        </w:rPr>
        <w:t>-04:00</w:t>
      </w:r>
      <w:r w:rsidRPr="00BE342A">
        <w:rPr>
          <w:sz w:val="16"/>
        </w:rPr>
        <w:t>&lt;/cDate&gt;</w:t>
      </w:r>
    </w:p>
    <w:p w:rsidR="00D81876" w:rsidRPr="004517BD" w:rsidRDefault="00BE342A" w:rsidP="00D81876">
      <w:pPr>
        <w:pBdr>
          <w:top w:val="single" w:sz="4" w:space="1" w:color="auto"/>
          <w:left w:val="single" w:sz="4" w:space="4" w:color="auto"/>
          <w:bottom w:val="single" w:sz="4" w:space="1" w:color="auto"/>
          <w:right w:val="single" w:sz="4" w:space="4" w:color="auto"/>
        </w:pBdr>
        <w:rPr>
          <w:sz w:val="16"/>
        </w:rPr>
      </w:pPr>
      <w:r w:rsidRPr="00BE342A">
        <w:tab/>
      </w:r>
      <w:r w:rsidRPr="00BE342A">
        <w:tab/>
      </w:r>
      <w:r w:rsidRPr="00BE342A">
        <w:rPr>
          <w:sz w:val="16"/>
        </w:rPr>
        <w:t>&lt;/</w:t>
      </w:r>
      <w:proofErr w:type="gramStart"/>
      <w:r w:rsidRPr="00BE342A">
        <w:rPr>
          <w:sz w:val="16"/>
        </w:rPr>
        <w:t>fileDate</w:t>
      </w:r>
      <w:proofErr w:type="gramEnd"/>
      <w:r w:rsidRPr="00BE342A">
        <w:rPr>
          <w:sz w:val="16"/>
        </w:rPr>
        <w:t>&gt;</w:t>
      </w:r>
    </w:p>
    <w:p w:rsidR="00D81876" w:rsidRPr="004517BD" w:rsidRDefault="00BE342A" w:rsidP="00D81876">
      <w:pPr>
        <w:pBdr>
          <w:top w:val="single" w:sz="4" w:space="1" w:color="auto"/>
          <w:left w:val="single" w:sz="4" w:space="4" w:color="auto"/>
          <w:bottom w:val="single" w:sz="4" w:space="1" w:color="auto"/>
          <w:right w:val="single" w:sz="4" w:space="4" w:color="auto"/>
        </w:pBdr>
        <w:rPr>
          <w:sz w:val="16"/>
        </w:rPr>
      </w:pPr>
      <w:r w:rsidRPr="00BE342A">
        <w:tab/>
      </w:r>
      <w:r w:rsidRPr="00BE342A">
        <w:rPr>
          <w:sz w:val="16"/>
        </w:rPr>
        <w:t>&lt;/</w:t>
      </w:r>
      <w:proofErr w:type="gramStart"/>
      <w:r w:rsidRPr="00BE342A">
        <w:rPr>
          <w:sz w:val="16"/>
        </w:rPr>
        <w:t>fileInformation</w:t>
      </w:r>
      <w:proofErr w:type="gramEnd"/>
      <w:r w:rsidRPr="00BE342A">
        <w:rPr>
          <w:sz w:val="16"/>
        </w:rPr>
        <w:t>&gt;</w:t>
      </w:r>
    </w:p>
    <w:p w:rsidR="00D81876" w:rsidRPr="002D184B" w:rsidRDefault="00BE342A" w:rsidP="00D81876">
      <w:pPr>
        <w:pBdr>
          <w:top w:val="single" w:sz="4" w:space="1" w:color="auto"/>
          <w:left w:val="single" w:sz="4" w:space="4" w:color="auto"/>
          <w:bottom w:val="single" w:sz="4" w:space="1" w:color="auto"/>
          <w:right w:val="single" w:sz="4" w:space="4" w:color="auto"/>
        </w:pBdr>
        <w:rPr>
          <w:sz w:val="16"/>
          <w:lang w:val="en-US"/>
        </w:rPr>
      </w:pPr>
      <w:r w:rsidRPr="00BE342A">
        <w:tab/>
      </w:r>
      <w:r w:rsidR="00D81876" w:rsidRPr="002D184B">
        <w:rPr>
          <w:sz w:val="16"/>
          <w:lang w:val="en-US"/>
        </w:rPr>
        <w:t>&lt;</w:t>
      </w:r>
      <w:proofErr w:type="gramStart"/>
      <w:r w:rsidR="00D81876" w:rsidRPr="002D184B">
        <w:rPr>
          <w:sz w:val="16"/>
          <w:lang w:val="en-US"/>
        </w:rPr>
        <w:t>clientCorrelator&gt;</w:t>
      </w:r>
      <w:proofErr w:type="gramEnd"/>
      <w:r w:rsidR="00D81876" w:rsidRPr="002D184B">
        <w:rPr>
          <w:sz w:val="16"/>
          <w:lang w:val="en-US"/>
        </w:rPr>
        <w:t>104567&lt;/clientCorrelator&gt;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&lt;/ft</w:t>
      </w:r>
      <w:proofErr w:type="gramStart"/>
      <w:r w:rsidRPr="002D184B">
        <w:rPr>
          <w:sz w:val="16"/>
          <w:lang w:val="en-US"/>
        </w:rPr>
        <w:t>:fileTransferSessionInformation</w:t>
      </w:r>
      <w:proofErr w:type="gramEnd"/>
      <w:r w:rsidRPr="002D184B">
        <w:rPr>
          <w:sz w:val="16"/>
          <w:lang w:val="en-US"/>
        </w:rPr>
        <w:t>&gt;</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------=_Part_0_17368719.1377849863246</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Content-Type: image/jpeg; name=sunset.jpg</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Content-Transfer-Encoding: binary</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Content-Disposition: form-data; name="attachments"; filename="sunset.jpg"</w:t>
      </w:r>
    </w:p>
    <w:p w:rsidR="00D81876" w:rsidRPr="002D184B" w:rsidRDefault="00D81876" w:rsidP="00D81876">
      <w:pPr>
        <w:pBdr>
          <w:top w:val="single" w:sz="4" w:space="1" w:color="auto"/>
          <w:left w:val="single" w:sz="4" w:space="4" w:color="auto"/>
          <w:bottom w:val="single" w:sz="4" w:space="1" w:color="auto"/>
          <w:right w:val="single" w:sz="4" w:space="4" w:color="auto"/>
        </w:pBdr>
        <w:rPr>
          <w:sz w:val="16"/>
          <w:lang w:val="en-US"/>
        </w:rPr>
      </w:pPr>
    </w:p>
    <w:p w:rsidR="00D81876" w:rsidRPr="009B1B25" w:rsidRDefault="00BE342A" w:rsidP="00D81876">
      <w:pPr>
        <w:pBdr>
          <w:top w:val="single" w:sz="4" w:space="1" w:color="auto"/>
          <w:left w:val="single" w:sz="4" w:space="4" w:color="auto"/>
          <w:bottom w:val="single" w:sz="4" w:space="1" w:color="auto"/>
          <w:right w:val="single" w:sz="4" w:space="4" w:color="auto"/>
        </w:pBdr>
        <w:rPr>
          <w:i/>
          <w:sz w:val="16"/>
          <w:lang w:val="en-US"/>
        </w:rPr>
      </w:pPr>
      <w:proofErr w:type="gramStart"/>
      <w:r w:rsidRPr="00BE342A">
        <w:rPr>
          <w:i/>
          <w:sz w:val="16"/>
          <w:lang w:val="en-US"/>
        </w:rPr>
        <w:t>[..</w:t>
      </w:r>
      <w:proofErr w:type="gramEnd"/>
      <w:r w:rsidRPr="00BE342A">
        <w:rPr>
          <w:i/>
          <w:sz w:val="16"/>
          <w:lang w:val="en-US"/>
        </w:rPr>
        <w:t xml:space="preserve"> image jpg]</w:t>
      </w:r>
    </w:p>
    <w:p w:rsidR="00D81876" w:rsidRDefault="00D81876" w:rsidP="00D81876">
      <w:pPr>
        <w:pBdr>
          <w:top w:val="single" w:sz="4" w:space="1" w:color="auto"/>
          <w:left w:val="single" w:sz="4" w:space="4" w:color="auto"/>
          <w:bottom w:val="single" w:sz="4" w:space="1" w:color="auto"/>
          <w:right w:val="single" w:sz="4" w:space="4" w:color="auto"/>
        </w:pBdr>
        <w:rPr>
          <w:lang w:val="en-US"/>
        </w:rPr>
      </w:pPr>
      <w:r>
        <w:rPr>
          <w:sz w:val="16"/>
          <w:lang w:val="en-US"/>
        </w:rPr>
        <w:t>----</w:t>
      </w:r>
      <w:r w:rsidRPr="002D184B">
        <w:rPr>
          <w:sz w:val="16"/>
          <w:lang w:val="en-US"/>
        </w:rPr>
        <w:t>=_Part_0_17368719.1377849863246</w:t>
      </w:r>
      <w:r>
        <w:rPr>
          <w:sz w:val="16"/>
          <w:lang w:val="en-US"/>
        </w:rPr>
        <w:t>--</w:t>
      </w:r>
    </w:p>
    <w:p w:rsidR="00D81876" w:rsidRDefault="00D81876" w:rsidP="002412F1">
      <w:pPr>
        <w:spacing w:before="0" w:after="0"/>
        <w:jc w:val="left"/>
        <w:rPr>
          <w:highlight w:val="yellow"/>
          <w:lang w:val="en-US"/>
        </w:rPr>
      </w:pPr>
    </w:p>
    <w:p w:rsidR="00D81876" w:rsidRPr="00726C28" w:rsidRDefault="001E4599" w:rsidP="002412F1">
      <w:pPr>
        <w:spacing w:before="0" w:after="0"/>
        <w:jc w:val="left"/>
        <w:rPr>
          <w:lang w:val="en-US"/>
        </w:rPr>
      </w:pPr>
      <w:r w:rsidRPr="001E4599">
        <w:rPr>
          <w:lang w:val="en-US"/>
        </w:rPr>
        <w:t xml:space="preserve">The </w:t>
      </w:r>
      <w:r w:rsidR="0034266C">
        <w:rPr>
          <w:lang w:val="en-US"/>
        </w:rPr>
        <w:t>NetAPI</w:t>
      </w:r>
      <w:r w:rsidRPr="001E4599">
        <w:rPr>
          <w:lang w:val="en-US"/>
        </w:rPr>
        <w:t xml:space="preserve"> checks the parameters and the file submitted and initiates the file transfer to the </w:t>
      </w:r>
      <w:r w:rsidR="009B1B25">
        <w:rPr>
          <w:lang w:val="en-US"/>
        </w:rPr>
        <w:t xml:space="preserve">RCS </w:t>
      </w:r>
      <w:r w:rsidRPr="001E4599">
        <w:rPr>
          <w:lang w:val="en-US"/>
        </w:rPr>
        <w:t>mobile phone.</w:t>
      </w:r>
    </w:p>
    <w:p w:rsidR="00726C28" w:rsidRDefault="00726C28" w:rsidP="002412F1">
      <w:pPr>
        <w:spacing w:before="0" w:after="0"/>
        <w:jc w:val="left"/>
        <w:rPr>
          <w:highlight w:val="yellow"/>
          <w:lang w:val="en-US"/>
        </w:rPr>
      </w:pPr>
    </w:p>
    <w:p w:rsidR="00D81876" w:rsidRDefault="00D81876" w:rsidP="002412F1">
      <w:pPr>
        <w:spacing w:before="0" w:after="0"/>
        <w:jc w:val="left"/>
        <w:rPr>
          <w:highlight w:val="yellow"/>
          <w:lang w:val="en-US"/>
        </w:rPr>
      </w:pPr>
    </w:p>
    <w:p w:rsidR="00D81876" w:rsidRPr="00726C28" w:rsidRDefault="001E4599" w:rsidP="00D81876">
      <w:pPr>
        <w:pStyle w:val="Titre3"/>
        <w:rPr>
          <w:lang w:val="en-US"/>
        </w:rPr>
      </w:pPr>
      <w:bookmarkStart w:id="43" w:name="_Toc367807039"/>
      <w:r w:rsidRPr="001E4599">
        <w:rPr>
          <w:lang w:val="en-US"/>
        </w:rPr>
        <w:t>Notifications during the file transfer</w:t>
      </w:r>
      <w:bookmarkEnd w:id="43"/>
    </w:p>
    <w:p w:rsidR="00726C28" w:rsidRPr="001B106F" w:rsidRDefault="001E4599" w:rsidP="002412F1">
      <w:pPr>
        <w:spacing w:before="0" w:after="0"/>
        <w:jc w:val="left"/>
        <w:rPr>
          <w:lang w:val="en-US"/>
        </w:rPr>
      </w:pPr>
      <w:r w:rsidRPr="001E4599">
        <w:rPr>
          <w:lang w:val="en-US"/>
        </w:rPr>
        <w:t xml:space="preserve">The </w:t>
      </w:r>
      <w:r w:rsidR="0034266C">
        <w:rPr>
          <w:lang w:val="en-US"/>
        </w:rPr>
        <w:t>NetAPI</w:t>
      </w:r>
      <w:r w:rsidRPr="001E4599">
        <w:rPr>
          <w:lang w:val="en-US"/>
        </w:rPr>
        <w:t xml:space="preserve"> sends several notifications during the file transfer. If everything goes right, it pushes the following notification:</w:t>
      </w:r>
    </w:p>
    <w:p w:rsidR="001E4599" w:rsidRPr="001E4599" w:rsidRDefault="001E4599" w:rsidP="001E4599">
      <w:pPr>
        <w:pStyle w:val="Paragraphedeliste"/>
        <w:numPr>
          <w:ilvl w:val="0"/>
          <w:numId w:val="2"/>
        </w:numPr>
        <w:spacing w:before="0" w:after="0"/>
        <w:jc w:val="left"/>
        <w:rPr>
          <w:lang w:val="en-US"/>
        </w:rPr>
      </w:pPr>
      <w:r w:rsidRPr="001E4599">
        <w:rPr>
          <w:lang w:val="en-US"/>
        </w:rPr>
        <w:t xml:space="preserve">A </w:t>
      </w:r>
      <w:r w:rsidR="00E25B6E">
        <w:rPr>
          <w:lang w:val="en-US"/>
        </w:rPr>
        <w:t xml:space="preserve">first </w:t>
      </w:r>
      <w:r w:rsidR="00B43CDF" w:rsidRPr="00B43CDF">
        <w:rPr>
          <w:lang w:val="en-US"/>
        </w:rPr>
        <w:t>ReceiverAcceptanceNotification</w:t>
      </w:r>
      <w:r w:rsidR="007B16A9">
        <w:rPr>
          <w:lang w:val="en-US"/>
        </w:rPr>
        <w:t xml:space="preserve"> event with status “connected” when </w:t>
      </w:r>
      <w:r w:rsidRPr="001E4599">
        <w:rPr>
          <w:lang w:val="en-US"/>
        </w:rPr>
        <w:t>the mobile phone accepts the transfer.</w:t>
      </w:r>
    </w:p>
    <w:p w:rsidR="001E4599" w:rsidRPr="001E4599" w:rsidRDefault="001E4599" w:rsidP="001E4599">
      <w:pPr>
        <w:pStyle w:val="Paragraphedeliste"/>
        <w:numPr>
          <w:ilvl w:val="0"/>
          <w:numId w:val="2"/>
        </w:numPr>
        <w:spacing w:before="0" w:after="0"/>
        <w:jc w:val="left"/>
        <w:rPr>
          <w:lang w:val="en-US"/>
        </w:rPr>
      </w:pPr>
      <w:r w:rsidRPr="001E4599">
        <w:rPr>
          <w:lang w:val="en-US"/>
        </w:rPr>
        <w:t xml:space="preserve">A </w:t>
      </w:r>
      <w:r w:rsidR="001B106F">
        <w:rPr>
          <w:lang w:val="en-US"/>
        </w:rPr>
        <w:t>first F</w:t>
      </w:r>
      <w:r w:rsidR="001B106F" w:rsidRPr="001B106F">
        <w:rPr>
          <w:lang w:val="en-US"/>
        </w:rPr>
        <w:t>ileTransferEventNotification</w:t>
      </w:r>
      <w:r w:rsidR="001B106F">
        <w:rPr>
          <w:lang w:val="en-US"/>
        </w:rPr>
        <w:t xml:space="preserve"> with type “Successful”, “Declined” or “Failed”, showing if the mobile phone has </w:t>
      </w:r>
      <w:r w:rsidR="002633D3">
        <w:rPr>
          <w:lang w:val="en-US"/>
        </w:rPr>
        <w:t>received the file, declined the transfer, or if the transfer failed for whatever reason.</w:t>
      </w:r>
    </w:p>
    <w:p w:rsidR="00E25B6E" w:rsidRPr="001B106F" w:rsidRDefault="00E25B6E" w:rsidP="00E25B6E">
      <w:pPr>
        <w:pStyle w:val="Paragraphedeliste"/>
        <w:numPr>
          <w:ilvl w:val="0"/>
          <w:numId w:val="2"/>
        </w:numPr>
        <w:spacing w:before="0" w:after="0"/>
        <w:jc w:val="left"/>
        <w:rPr>
          <w:lang w:val="en-US"/>
        </w:rPr>
      </w:pPr>
      <w:r w:rsidRPr="001B106F">
        <w:rPr>
          <w:lang w:val="en-US"/>
        </w:rPr>
        <w:t xml:space="preserve">A </w:t>
      </w:r>
      <w:r>
        <w:rPr>
          <w:lang w:val="en-US"/>
        </w:rPr>
        <w:t xml:space="preserve">second </w:t>
      </w:r>
      <w:r w:rsidRPr="00B43CDF">
        <w:rPr>
          <w:lang w:val="en-US"/>
        </w:rPr>
        <w:t xml:space="preserve">ReceiverAcceptanceNotification </w:t>
      </w:r>
      <w:r w:rsidRPr="001B106F">
        <w:rPr>
          <w:lang w:val="en-US"/>
        </w:rPr>
        <w:t>event with status “</w:t>
      </w:r>
      <w:r>
        <w:rPr>
          <w:lang w:val="en-US"/>
        </w:rPr>
        <w:t>dis</w:t>
      </w:r>
      <w:r w:rsidRPr="001B106F">
        <w:rPr>
          <w:lang w:val="en-US"/>
        </w:rPr>
        <w:t xml:space="preserve">connected” when the mobile phone </w:t>
      </w:r>
      <w:r>
        <w:rPr>
          <w:lang w:val="en-US"/>
        </w:rPr>
        <w:t>disconnects the session</w:t>
      </w:r>
      <w:r w:rsidRPr="001B106F">
        <w:rPr>
          <w:lang w:val="en-US"/>
        </w:rPr>
        <w:t>.</w:t>
      </w:r>
    </w:p>
    <w:p w:rsidR="001E4599" w:rsidRPr="001E4599" w:rsidRDefault="001E4599" w:rsidP="001E4599">
      <w:pPr>
        <w:pStyle w:val="Paragraphedeliste"/>
        <w:numPr>
          <w:ilvl w:val="0"/>
          <w:numId w:val="2"/>
        </w:numPr>
        <w:spacing w:before="0" w:after="0"/>
        <w:jc w:val="left"/>
        <w:rPr>
          <w:lang w:val="en-US"/>
        </w:rPr>
      </w:pPr>
      <w:r w:rsidRPr="001E4599">
        <w:rPr>
          <w:lang w:val="en-US"/>
        </w:rPr>
        <w:t xml:space="preserve">A </w:t>
      </w:r>
      <w:r w:rsidR="001B106F">
        <w:rPr>
          <w:lang w:val="en-US"/>
        </w:rPr>
        <w:t>second F</w:t>
      </w:r>
      <w:r w:rsidR="007B16A9">
        <w:rPr>
          <w:lang w:val="en-US"/>
        </w:rPr>
        <w:t>ileTransferEventNotification with type “SessionEnded” when the transfer is complete (</w:t>
      </w:r>
      <w:r w:rsidR="001B106F">
        <w:rPr>
          <w:lang w:val="en-US"/>
        </w:rPr>
        <w:t>this event is sent regardless the type of the first F</w:t>
      </w:r>
      <w:r w:rsidR="001B106F" w:rsidRPr="001B106F">
        <w:rPr>
          <w:lang w:val="en-US"/>
        </w:rPr>
        <w:t>ileTransferEventNotification</w:t>
      </w:r>
      <w:r w:rsidR="007B16A9">
        <w:rPr>
          <w:lang w:val="en-US"/>
        </w:rPr>
        <w:t>).</w:t>
      </w:r>
    </w:p>
    <w:p w:rsidR="00726C28" w:rsidRDefault="00726C28" w:rsidP="002412F1">
      <w:pPr>
        <w:spacing w:before="0" w:after="0"/>
        <w:jc w:val="left"/>
        <w:rPr>
          <w:highlight w:val="yellow"/>
          <w:lang w:val="en-US"/>
        </w:rPr>
      </w:pPr>
    </w:p>
    <w:p w:rsidR="00036A0A" w:rsidRPr="009D68A7" w:rsidRDefault="001E4599" w:rsidP="002412F1">
      <w:pPr>
        <w:spacing w:before="0" w:after="0"/>
        <w:jc w:val="left"/>
        <w:rPr>
          <w:lang w:val="en-US"/>
        </w:rPr>
      </w:pPr>
      <w:r w:rsidRPr="001E4599">
        <w:rPr>
          <w:lang w:val="en-US"/>
        </w:rPr>
        <w:t xml:space="preserve">An example of the </w:t>
      </w:r>
      <w:r w:rsidR="007B16A9">
        <w:rPr>
          <w:lang w:val="en-US"/>
        </w:rPr>
        <w:t xml:space="preserve">ReceiverSessionStatusNotification </w:t>
      </w:r>
      <w:r w:rsidRPr="001E4599">
        <w:rPr>
          <w:lang w:val="en-US"/>
        </w:rPr>
        <w:t>in XML format: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proofErr w:type="gramStart"/>
      <w:r w:rsidRPr="001E4599">
        <w:rPr>
          <w:sz w:val="16"/>
          <w:lang w:val="en-US"/>
        </w:rPr>
        <w:t>&lt;?xml</w:t>
      </w:r>
      <w:proofErr w:type="gramEnd"/>
      <w:r w:rsidRPr="001E4599">
        <w:rPr>
          <w:sz w:val="16"/>
          <w:lang w:val="en-US"/>
        </w:rPr>
        <w:t xml:space="preserve"> version="1.0" encoding="UTF-8" ?&gt;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&lt;ft</w:t>
      </w:r>
      <w:proofErr w:type="gramStart"/>
      <w:r w:rsidRPr="001E4599">
        <w:rPr>
          <w:sz w:val="16"/>
          <w:lang w:val="en-US"/>
        </w:rPr>
        <w:t>:receiverAcceptanceNotification</w:t>
      </w:r>
      <w:proofErr w:type="gramEnd"/>
      <w:r w:rsidRPr="001E4599">
        <w:rPr>
          <w:sz w:val="16"/>
          <w:lang w:val="en-US"/>
        </w:rPr>
        <w:t xml:space="preserve"> xmlns:ft="urn:oma:xml:rest:netapi:filetransfer:1"&gt;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 xml:space="preserve">  &lt;</w:t>
      </w:r>
      <w:proofErr w:type="gramStart"/>
      <w:r w:rsidRPr="001E4599">
        <w:rPr>
          <w:sz w:val="16"/>
          <w:lang w:val="en-US"/>
        </w:rPr>
        <w:t>callBackData&gt;</w:t>
      </w:r>
      <w:proofErr w:type="gramEnd"/>
      <w:r w:rsidR="00CD0151">
        <w:rPr>
          <w:sz w:val="16"/>
          <w:lang w:val="en-US"/>
        </w:rPr>
        <w:t>123</w:t>
      </w:r>
      <w:r w:rsidRPr="001E4599">
        <w:rPr>
          <w:sz w:val="16"/>
          <w:lang w:val="en-US"/>
        </w:rPr>
        <w:t>&lt;/callBackData&gt;</w:t>
      </w:r>
    </w:p>
    <w:p w:rsidR="00CD0151" w:rsidRPr="00D17BBE" w:rsidRDefault="00CD0151" w:rsidP="00CD0151">
      <w:pPr>
        <w:pBdr>
          <w:top w:val="single" w:sz="4" w:space="1" w:color="auto"/>
          <w:left w:val="single" w:sz="4" w:space="4" w:color="auto"/>
          <w:bottom w:val="single" w:sz="4" w:space="1" w:color="auto"/>
          <w:right w:val="single" w:sz="4" w:space="4" w:color="auto"/>
        </w:pBdr>
        <w:rPr>
          <w:sz w:val="16"/>
          <w:lang w:val="en-US"/>
        </w:rPr>
      </w:pPr>
      <w:r w:rsidRPr="00D17BBE">
        <w:rPr>
          <w:sz w:val="16"/>
          <w:lang w:val="en-US"/>
        </w:rPr>
        <w:t xml:space="preserve">  &lt;link rel="FileTransferSessionInformation" href="</w:t>
      </w:r>
      <w:proofErr w:type="gramStart"/>
      <w:r w:rsidRPr="00D17BBE">
        <w:rPr>
          <w:sz w:val="16"/>
          <w:lang w:val="en-US"/>
        </w:rPr>
        <w:t>http:</w:t>
      </w:r>
      <w:proofErr w:type="gramEnd"/>
      <w:r w:rsidRPr="00D17BBE">
        <w:rPr>
          <w:sz w:val="16"/>
          <w:lang w:val="en-US"/>
        </w:rPr>
        <w:t>//</w:t>
      </w:r>
      <w:r>
        <w:rPr>
          <w:sz w:val="16"/>
          <w:lang w:val="en-US"/>
        </w:rPr>
        <w:t>&lt;REST_ip&gt;</w:t>
      </w:r>
      <w:r w:rsidRPr="00D17BBE">
        <w:rPr>
          <w:sz w:val="16"/>
          <w:lang w:val="en-US"/>
        </w:rPr>
        <w:t>/netapi/filetransfer/v1</w:t>
      </w:r>
      <w:r>
        <w:rPr>
          <w:sz w:val="16"/>
          <w:lang w:val="en-US"/>
        </w:rPr>
        <w:t>/</w:t>
      </w:r>
      <w:r w:rsidR="00B018E3" w:rsidRPr="007D7C67">
        <w:rPr>
          <w:sz w:val="16"/>
          <w:lang w:val="en-US"/>
        </w:rPr>
        <w:t>tel%3A%2B33611223355</w:t>
      </w:r>
      <w:r w:rsidRPr="00D17BBE">
        <w:rPr>
          <w:sz w:val="16"/>
          <w:lang w:val="en-US"/>
        </w:rPr>
        <w:t>/sessions/5bd08325-e752-4231-be2b-bddd9a7cea1c"/&gt;</w:t>
      </w:r>
    </w:p>
    <w:p w:rsidR="00CD0151" w:rsidRPr="00D17BBE" w:rsidRDefault="00CD0151" w:rsidP="00CD0151">
      <w:pPr>
        <w:pBdr>
          <w:top w:val="single" w:sz="4" w:space="1" w:color="auto"/>
          <w:left w:val="single" w:sz="4" w:space="4" w:color="auto"/>
          <w:bottom w:val="single" w:sz="4" w:space="1" w:color="auto"/>
          <w:right w:val="single" w:sz="4" w:space="4" w:color="auto"/>
        </w:pBdr>
        <w:rPr>
          <w:sz w:val="16"/>
          <w:lang w:val="en-US"/>
        </w:rPr>
      </w:pPr>
      <w:r w:rsidRPr="00D17BBE">
        <w:rPr>
          <w:sz w:val="16"/>
          <w:lang w:val="en-US"/>
        </w:rPr>
        <w:t xml:space="preserve">  &lt;link rel="FileTransferSubscription" href="http:// </w:t>
      </w:r>
      <w:r>
        <w:rPr>
          <w:sz w:val="16"/>
          <w:lang w:val="en-US"/>
        </w:rPr>
        <w:t>&lt;REST_ip&gt;</w:t>
      </w:r>
      <w:r w:rsidRPr="00D17BBE">
        <w:rPr>
          <w:sz w:val="16"/>
          <w:lang w:val="en-US"/>
        </w:rPr>
        <w:t>/netapi/filetransfer/v1/</w:t>
      </w:r>
      <w:r w:rsidR="00B018E3" w:rsidRPr="00B018E3">
        <w:rPr>
          <w:sz w:val="16"/>
          <w:lang w:val="en-US"/>
        </w:rPr>
        <w:t xml:space="preserve"> </w:t>
      </w:r>
      <w:r w:rsidR="00B018E3" w:rsidRPr="007D7C67">
        <w:rPr>
          <w:sz w:val="16"/>
          <w:lang w:val="en-US"/>
        </w:rPr>
        <w:t>el%3A%2B33611223355</w:t>
      </w:r>
      <w:r w:rsidRPr="00D17BBE">
        <w:rPr>
          <w:sz w:val="16"/>
          <w:lang w:val="en-US"/>
        </w:rPr>
        <w:t>/subscriptions/7780215e-4d92-4501-b259-6b2a498d8b35"/&gt;</w:t>
      </w:r>
    </w:p>
    <w:p w:rsidR="001E4599" w:rsidRPr="001E4599" w:rsidRDefault="007B16A9" w:rsidP="001E4599">
      <w:pPr>
        <w:pBdr>
          <w:top w:val="single" w:sz="4" w:space="1" w:color="auto"/>
          <w:left w:val="single" w:sz="4" w:space="4" w:color="auto"/>
          <w:bottom w:val="single" w:sz="4" w:space="1" w:color="auto"/>
          <w:right w:val="single" w:sz="4" w:space="4" w:color="auto"/>
        </w:pBdr>
        <w:rPr>
          <w:sz w:val="16"/>
          <w:lang w:val="en-US"/>
        </w:rPr>
      </w:pPr>
      <w:r>
        <w:rPr>
          <w:sz w:val="16"/>
          <w:lang w:val="en-US"/>
        </w:rPr>
        <w:t xml:space="preserve">  &lt;</w:t>
      </w:r>
      <w:proofErr w:type="gramStart"/>
      <w:r>
        <w:rPr>
          <w:sz w:val="16"/>
          <w:lang w:val="en-US"/>
        </w:rPr>
        <w:t>receiverAddress&gt;</w:t>
      </w:r>
      <w:proofErr w:type="gramEnd"/>
      <w:r w:rsidR="00A0519C">
        <w:rPr>
          <w:i/>
          <w:sz w:val="16"/>
          <w:lang w:val="en-US"/>
        </w:rPr>
        <w:t>tel:+336111223344</w:t>
      </w:r>
      <w:r>
        <w:rPr>
          <w:sz w:val="16"/>
          <w:lang w:val="en-US"/>
        </w:rPr>
        <w:t xml:space="preserve"> </w:t>
      </w:r>
      <w:r w:rsidR="001E4599" w:rsidRPr="001E4599">
        <w:rPr>
          <w:sz w:val="16"/>
          <w:lang w:val="en-US"/>
        </w:rPr>
        <w:t>&lt;/receiverAddress&gt;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 xml:space="preserve">  &lt;</w:t>
      </w:r>
      <w:proofErr w:type="gramStart"/>
      <w:r w:rsidRPr="001E4599">
        <w:rPr>
          <w:sz w:val="16"/>
          <w:lang w:val="en-US"/>
        </w:rPr>
        <w:t>receiverName&gt;</w:t>
      </w:r>
      <w:proofErr w:type="gramEnd"/>
      <w:r w:rsidRPr="001E4599">
        <w:rPr>
          <w:sz w:val="16"/>
          <w:lang w:val="en-US"/>
        </w:rPr>
        <w:t>Peter E. Xample&lt;/receiverName&gt;</w:t>
      </w:r>
    </w:p>
    <w:p w:rsidR="001E4599" w:rsidRPr="001E4599" w:rsidRDefault="007B16A9" w:rsidP="001E4599">
      <w:pPr>
        <w:pBdr>
          <w:top w:val="single" w:sz="4" w:space="1" w:color="auto"/>
          <w:left w:val="single" w:sz="4" w:space="4" w:color="auto"/>
          <w:bottom w:val="single" w:sz="4" w:space="1" w:color="auto"/>
          <w:right w:val="single" w:sz="4" w:space="4" w:color="auto"/>
        </w:pBdr>
        <w:rPr>
          <w:sz w:val="16"/>
          <w:lang w:val="en-US"/>
        </w:rPr>
      </w:pPr>
      <w:r>
        <w:rPr>
          <w:sz w:val="16"/>
          <w:lang w:val="en-US"/>
        </w:rPr>
        <w:t xml:space="preserve">  &lt;</w:t>
      </w:r>
      <w:proofErr w:type="gramStart"/>
      <w:r>
        <w:rPr>
          <w:sz w:val="16"/>
          <w:lang w:val="en-US"/>
        </w:rPr>
        <w:t>receiverSessionStatus</w:t>
      </w:r>
      <w:proofErr w:type="gramEnd"/>
      <w:r w:rsidR="001E4599" w:rsidRPr="001E4599">
        <w:rPr>
          <w:sz w:val="16"/>
          <w:lang w:val="en-US"/>
        </w:rPr>
        <w:t>&gt;</w:t>
      </w:r>
    </w:p>
    <w:p w:rsidR="001E4599" w:rsidRPr="001E4599" w:rsidRDefault="007B16A9" w:rsidP="001E4599">
      <w:pPr>
        <w:pBdr>
          <w:top w:val="single" w:sz="4" w:space="1" w:color="auto"/>
          <w:left w:val="single" w:sz="4" w:space="4" w:color="auto"/>
          <w:bottom w:val="single" w:sz="4" w:space="1" w:color="auto"/>
          <w:right w:val="single" w:sz="4" w:space="4" w:color="auto"/>
        </w:pBdr>
        <w:rPr>
          <w:sz w:val="16"/>
          <w:lang w:val="en-US"/>
        </w:rPr>
      </w:pPr>
      <w:r>
        <w:rPr>
          <w:sz w:val="16"/>
          <w:lang w:val="en-US"/>
        </w:rPr>
        <w:t xml:space="preserve">    &lt;</w:t>
      </w:r>
      <w:proofErr w:type="gramStart"/>
      <w:r>
        <w:rPr>
          <w:sz w:val="16"/>
          <w:lang w:val="en-US"/>
        </w:rPr>
        <w:t>status&gt;</w:t>
      </w:r>
      <w:proofErr w:type="gramEnd"/>
      <w:r w:rsidR="0052124B">
        <w:rPr>
          <w:sz w:val="16"/>
          <w:lang w:val="en-US"/>
        </w:rPr>
        <w:t>C</w:t>
      </w:r>
      <w:r w:rsidR="001E4599" w:rsidRPr="001E4599">
        <w:rPr>
          <w:sz w:val="16"/>
          <w:lang w:val="en-US"/>
        </w:rPr>
        <w:t>onnected&lt;/status&gt;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 xml:space="preserve">  &lt;/receiverSessionStatus&gt;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&lt;/ft</w:t>
      </w:r>
      <w:proofErr w:type="gramStart"/>
      <w:r w:rsidRPr="001E4599">
        <w:rPr>
          <w:sz w:val="16"/>
          <w:lang w:val="en-US"/>
        </w:rPr>
        <w:t>:receiverAcceptanceNotification</w:t>
      </w:r>
      <w:proofErr w:type="gramEnd"/>
      <w:r w:rsidRPr="001E4599">
        <w:rPr>
          <w:sz w:val="16"/>
          <w:lang w:val="en-US"/>
        </w:rPr>
        <w:t>&gt;</w:t>
      </w:r>
    </w:p>
    <w:p w:rsidR="00036A0A" w:rsidRPr="009D68A7" w:rsidRDefault="001E4599" w:rsidP="00CD0151">
      <w:pPr>
        <w:spacing w:before="0" w:after="0"/>
        <w:jc w:val="left"/>
        <w:rPr>
          <w:lang w:val="en-US"/>
        </w:rPr>
      </w:pPr>
      <w:r w:rsidRPr="001E4599">
        <w:rPr>
          <w:lang w:val="en-US"/>
        </w:rPr>
        <w:t>Or in JSON:</w:t>
      </w:r>
    </w:p>
    <w:p w:rsidR="006811CF"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{"ReceiverAcceptanceNotification":</w:t>
      </w:r>
    </w:p>
    <w:p w:rsidR="006811CF" w:rsidRDefault="006811CF"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{"callBackData":"abcd",</w:t>
      </w:r>
    </w:p>
    <w:p w:rsidR="006811CF" w:rsidRDefault="006811CF"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w:t>
      </w:r>
      <w:proofErr w:type="gramStart"/>
      <w:r w:rsidR="001E4599" w:rsidRPr="001E4599">
        <w:rPr>
          <w:sz w:val="16"/>
          <w:lang w:val="en-US"/>
        </w:rPr>
        <w:t>link</w:t>
      </w:r>
      <w:proofErr w:type="gramEnd"/>
      <w:r w:rsidR="001E4599" w:rsidRPr="001E4599">
        <w:rPr>
          <w:sz w:val="16"/>
          <w:lang w:val="en-US"/>
        </w:rPr>
        <w:t>":[</w:t>
      </w:r>
    </w:p>
    <w:p w:rsidR="006811CF" w:rsidRDefault="006811CF"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1E4599" w:rsidRPr="001E4599">
        <w:rPr>
          <w:sz w:val="16"/>
          <w:lang w:val="en-US"/>
        </w:rPr>
        <w:t>{"rel":"FileTransferSessionInformation","href":"</w:t>
      </w:r>
      <w:proofErr w:type="gramStart"/>
      <w:r w:rsidR="001E4599" w:rsidRPr="001E4599">
        <w:rPr>
          <w:sz w:val="16"/>
          <w:lang w:val="en-US"/>
        </w:rPr>
        <w:t>http:</w:t>
      </w:r>
      <w:proofErr w:type="gramEnd"/>
      <w:r w:rsidR="001E4599" w:rsidRPr="001E4599">
        <w:rPr>
          <w:sz w:val="16"/>
          <w:lang w:val="en-US"/>
        </w:rPr>
        <w:t>\/\/</w:t>
      </w:r>
      <w:r w:rsidR="00AD1515">
        <w:rPr>
          <w:sz w:val="16"/>
          <w:lang w:val="en-US"/>
        </w:rPr>
        <w:t>&lt;REST_ip&gt;</w:t>
      </w:r>
      <w:r w:rsidR="001E4599" w:rsidRPr="001E4599">
        <w:rPr>
          <w:sz w:val="16"/>
          <w:lang w:val="en-US"/>
        </w:rPr>
        <w:t>\/netapi\/filetransfer\/v1\/tel%3A%2B336112233</w:t>
      </w:r>
      <w:r w:rsidR="00B018E3">
        <w:rPr>
          <w:sz w:val="16"/>
          <w:lang w:val="en-US"/>
        </w:rPr>
        <w:t>55</w:t>
      </w:r>
      <w:r w:rsidR="001E4599" w:rsidRPr="001E4599">
        <w:rPr>
          <w:sz w:val="16"/>
          <w:lang w:val="en-US"/>
        </w:rPr>
        <w:t>\/sessions\/191d10ba-bece-4057-82f5-e40ab5d121e6"},</w:t>
      </w:r>
    </w:p>
    <w:p w:rsidR="006811CF" w:rsidRDefault="006811CF"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1E4599" w:rsidRPr="001E4599">
        <w:rPr>
          <w:sz w:val="16"/>
          <w:lang w:val="en-US"/>
        </w:rPr>
        <w:t>{"rel":"FileTransferSubscription","href":"</w:t>
      </w:r>
      <w:proofErr w:type="gramStart"/>
      <w:r w:rsidR="001E4599" w:rsidRPr="001E4599">
        <w:rPr>
          <w:sz w:val="16"/>
          <w:lang w:val="en-US"/>
        </w:rPr>
        <w:t>http:</w:t>
      </w:r>
      <w:proofErr w:type="gramEnd"/>
      <w:r w:rsidR="001E4599" w:rsidRPr="001E4599">
        <w:rPr>
          <w:sz w:val="16"/>
          <w:lang w:val="en-US"/>
        </w:rPr>
        <w:t>\/\/</w:t>
      </w:r>
      <w:r w:rsidR="00AD1515">
        <w:rPr>
          <w:sz w:val="16"/>
          <w:lang w:val="en-US"/>
        </w:rPr>
        <w:t>&lt;REST_ip&gt;</w:t>
      </w:r>
      <w:r w:rsidR="001E4599" w:rsidRPr="001E4599">
        <w:rPr>
          <w:sz w:val="16"/>
          <w:lang w:val="en-US"/>
        </w:rPr>
        <w:t>\/netapi\/filetransfer\/v1\/tel%3A%2B336112233</w:t>
      </w:r>
      <w:r w:rsidR="00B018E3">
        <w:rPr>
          <w:sz w:val="16"/>
          <w:lang w:val="en-US"/>
        </w:rPr>
        <w:t>55</w:t>
      </w:r>
      <w:r w:rsidR="001E4599" w:rsidRPr="001E4599">
        <w:rPr>
          <w:sz w:val="16"/>
          <w:lang w:val="en-US"/>
        </w:rPr>
        <w:t>\/subscriptions\/ce05c18a-5edd-415c-886f-60809dcb4f18"}],</w:t>
      </w:r>
    </w:p>
    <w:p w:rsidR="006811CF" w:rsidRDefault="006811CF"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w:t>
      </w:r>
      <w:proofErr w:type="gramStart"/>
      <w:r w:rsidR="001E4599" w:rsidRPr="001E4599">
        <w:rPr>
          <w:sz w:val="16"/>
          <w:lang w:val="en-US"/>
        </w:rPr>
        <w:t>receiverAddress</w:t>
      </w:r>
      <w:proofErr w:type="gramEnd"/>
      <w:r w:rsidR="001E4599" w:rsidRPr="001E4599">
        <w:rPr>
          <w:sz w:val="16"/>
          <w:lang w:val="en-US"/>
        </w:rPr>
        <w:t>":"</w:t>
      </w:r>
      <w:r w:rsidR="00A0519C">
        <w:rPr>
          <w:i/>
          <w:sz w:val="16"/>
          <w:lang w:val="en-US"/>
        </w:rPr>
        <w:t>tel:+336111223344</w:t>
      </w:r>
      <w:r w:rsidR="001E4599" w:rsidRPr="001E4599">
        <w:rPr>
          <w:sz w:val="16"/>
          <w:lang w:val="en-US"/>
        </w:rPr>
        <w:t>",</w:t>
      </w:r>
    </w:p>
    <w:p w:rsidR="006811CF" w:rsidRDefault="006811CF"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w:t>
      </w:r>
      <w:proofErr w:type="gramStart"/>
      <w:r w:rsidR="001E4599" w:rsidRPr="001E4599">
        <w:rPr>
          <w:sz w:val="16"/>
          <w:lang w:val="en-US"/>
        </w:rPr>
        <w:t>receiverName</w:t>
      </w:r>
      <w:proofErr w:type="gramEnd"/>
      <w:r w:rsidR="001E4599" w:rsidRPr="001E4599">
        <w:rPr>
          <w:sz w:val="16"/>
          <w:lang w:val="en-US"/>
        </w:rPr>
        <w:t>":"Peter E. Xample",</w:t>
      </w:r>
    </w:p>
    <w:p w:rsidR="006811CF" w:rsidRDefault="006811CF"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w:t>
      </w:r>
      <w:proofErr w:type="gramStart"/>
      <w:r w:rsidR="001E4599" w:rsidRPr="001E4599">
        <w:rPr>
          <w:sz w:val="16"/>
          <w:lang w:val="en-US"/>
        </w:rPr>
        <w:t>receiverSessionStatus</w:t>
      </w:r>
      <w:proofErr w:type="gramEnd"/>
      <w:r w:rsidR="001E4599" w:rsidRPr="001E4599">
        <w:rPr>
          <w:sz w:val="16"/>
          <w:lang w:val="en-US"/>
        </w:rPr>
        <w:t>":{</w:t>
      </w:r>
    </w:p>
    <w:p w:rsidR="006811CF" w:rsidRDefault="006811CF"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1E4599" w:rsidRPr="001E4599">
        <w:rPr>
          <w:sz w:val="16"/>
          <w:lang w:val="en-US"/>
        </w:rPr>
        <w:t>"</w:t>
      </w:r>
      <w:proofErr w:type="gramStart"/>
      <w:r w:rsidR="001E4599" w:rsidRPr="001E4599">
        <w:rPr>
          <w:sz w:val="16"/>
          <w:lang w:val="en-US"/>
        </w:rPr>
        <w:t>status</w:t>
      </w:r>
      <w:proofErr w:type="gramEnd"/>
      <w:r w:rsidR="001E4599" w:rsidRPr="001E4599">
        <w:rPr>
          <w:sz w:val="16"/>
          <w:lang w:val="en-US"/>
        </w:rPr>
        <w:t>":"Connected</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w:t>
      </w:r>
    </w:p>
    <w:p w:rsidR="00AD1515" w:rsidRDefault="00AD1515" w:rsidP="002412F1">
      <w:pPr>
        <w:spacing w:before="0" w:after="0"/>
        <w:jc w:val="left"/>
        <w:rPr>
          <w:highlight w:val="yellow"/>
          <w:lang w:val="en-US"/>
        </w:rPr>
      </w:pPr>
    </w:p>
    <w:p w:rsidR="00036A0A" w:rsidRPr="009D68A7" w:rsidRDefault="001E4599" w:rsidP="002412F1">
      <w:pPr>
        <w:spacing w:before="0" w:after="0"/>
        <w:jc w:val="left"/>
        <w:rPr>
          <w:lang w:val="en-US"/>
        </w:rPr>
      </w:pPr>
      <w:r w:rsidRPr="001E4599">
        <w:rPr>
          <w:lang w:val="en-US"/>
        </w:rPr>
        <w:t>An example of a FileTransferEventNotification in XML format: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proofErr w:type="gramStart"/>
      <w:r w:rsidRPr="001E4599">
        <w:rPr>
          <w:sz w:val="16"/>
          <w:lang w:val="en-US"/>
        </w:rPr>
        <w:t>&lt;?xml</w:t>
      </w:r>
      <w:proofErr w:type="gramEnd"/>
      <w:r w:rsidRPr="001E4599">
        <w:rPr>
          <w:sz w:val="16"/>
          <w:lang w:val="en-US"/>
        </w:rPr>
        <w:t xml:space="preserve"> version="1.0" encoding="UTF-8" ?&gt;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&lt;ft</w:t>
      </w:r>
      <w:proofErr w:type="gramStart"/>
      <w:r w:rsidRPr="001E4599">
        <w:rPr>
          <w:sz w:val="16"/>
          <w:lang w:val="en-US"/>
        </w:rPr>
        <w:t>:fileTransferEventNotification</w:t>
      </w:r>
      <w:proofErr w:type="gramEnd"/>
      <w:r w:rsidRPr="001E4599">
        <w:rPr>
          <w:sz w:val="16"/>
          <w:lang w:val="en-US"/>
        </w:rPr>
        <w:t xml:space="preserve"> xmlns:ft="urn:oma:xml:rest:netapi:filetransfer:1"&gt;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 xml:space="preserve">  &lt;</w:t>
      </w:r>
      <w:proofErr w:type="gramStart"/>
      <w:r w:rsidRPr="001E4599">
        <w:rPr>
          <w:sz w:val="16"/>
          <w:lang w:val="en-US"/>
        </w:rPr>
        <w:t>callBackData&gt;</w:t>
      </w:r>
      <w:proofErr w:type="gramEnd"/>
      <w:r w:rsidR="00D17BBE">
        <w:rPr>
          <w:sz w:val="16"/>
          <w:lang w:val="en-US"/>
        </w:rPr>
        <w:t>123</w:t>
      </w:r>
      <w:r w:rsidRPr="001E4599">
        <w:rPr>
          <w:sz w:val="16"/>
          <w:lang w:val="en-US"/>
        </w:rPr>
        <w:t>&lt;/callBackData&gt;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 xml:space="preserve">  &lt;link rel="FileTransferSessionInformation" href="</w:t>
      </w:r>
      <w:proofErr w:type="gramStart"/>
      <w:r w:rsidRPr="001E4599">
        <w:rPr>
          <w:sz w:val="16"/>
          <w:lang w:val="en-US"/>
        </w:rPr>
        <w:t>http:</w:t>
      </w:r>
      <w:proofErr w:type="gramEnd"/>
      <w:r w:rsidRPr="001E4599">
        <w:rPr>
          <w:sz w:val="16"/>
          <w:lang w:val="en-US"/>
        </w:rPr>
        <w:t>//</w:t>
      </w:r>
      <w:r w:rsidR="00D17BBE">
        <w:rPr>
          <w:sz w:val="16"/>
          <w:lang w:val="en-US"/>
        </w:rPr>
        <w:t>&lt;REST_ip&gt;</w:t>
      </w:r>
      <w:r w:rsidRPr="001E4599">
        <w:rPr>
          <w:sz w:val="16"/>
          <w:lang w:val="en-US"/>
        </w:rPr>
        <w:t>/netapi/filetransfer/v1</w:t>
      </w:r>
      <w:r w:rsidR="00D17BBE">
        <w:rPr>
          <w:sz w:val="16"/>
          <w:lang w:val="en-US"/>
        </w:rPr>
        <w:t>/</w:t>
      </w:r>
      <w:r w:rsidR="00B018E3" w:rsidRPr="001E4599">
        <w:rPr>
          <w:sz w:val="16"/>
          <w:lang w:val="en-US"/>
        </w:rPr>
        <w:t>tel%3A%2B336112233</w:t>
      </w:r>
      <w:r w:rsidR="00B018E3">
        <w:rPr>
          <w:sz w:val="16"/>
          <w:lang w:val="en-US"/>
        </w:rPr>
        <w:t>55</w:t>
      </w:r>
      <w:r w:rsidRPr="001E4599">
        <w:rPr>
          <w:sz w:val="16"/>
          <w:lang w:val="en-US"/>
        </w:rPr>
        <w:t>/sessions/5bd08325-e752-4231-be2b-bddd9a7cea1c"/&gt;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 xml:space="preserve">  &lt;link rel="FileTransferSubscription" href="http://</w:t>
      </w:r>
      <w:r w:rsidR="00D17BBE" w:rsidRPr="00D17BBE">
        <w:rPr>
          <w:sz w:val="16"/>
          <w:lang w:val="en-US"/>
        </w:rPr>
        <w:t xml:space="preserve"> </w:t>
      </w:r>
      <w:r w:rsidR="00D17BBE">
        <w:rPr>
          <w:sz w:val="16"/>
          <w:lang w:val="en-US"/>
        </w:rPr>
        <w:t>&lt;REST_ip&gt;</w:t>
      </w:r>
      <w:r w:rsidRPr="001E4599">
        <w:rPr>
          <w:sz w:val="16"/>
          <w:lang w:val="en-US"/>
        </w:rPr>
        <w:t>/netapi/filetransfer/v1/</w:t>
      </w:r>
      <w:r w:rsidR="00B018E3" w:rsidRPr="001E4599">
        <w:rPr>
          <w:sz w:val="16"/>
          <w:lang w:val="en-US"/>
        </w:rPr>
        <w:t>tel%3A%2B336112233</w:t>
      </w:r>
      <w:r w:rsidR="00B018E3">
        <w:rPr>
          <w:sz w:val="16"/>
          <w:lang w:val="en-US"/>
        </w:rPr>
        <w:t>55</w:t>
      </w:r>
      <w:r w:rsidRPr="001E4599">
        <w:rPr>
          <w:sz w:val="16"/>
          <w:lang w:val="en-US"/>
        </w:rPr>
        <w:t>/subscriptions/7780215e-4d92-4501-b259-6b2a498d8b35"/&gt;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 xml:space="preserve">  &lt;</w:t>
      </w:r>
      <w:proofErr w:type="gramStart"/>
      <w:r w:rsidRPr="001E4599">
        <w:rPr>
          <w:sz w:val="16"/>
          <w:lang w:val="en-US"/>
        </w:rPr>
        <w:t>eventType&gt;</w:t>
      </w:r>
      <w:proofErr w:type="gramEnd"/>
      <w:r w:rsidR="00D17BBE">
        <w:rPr>
          <w:sz w:val="16"/>
          <w:lang w:val="en-US"/>
        </w:rPr>
        <w:t>SessionEnded</w:t>
      </w:r>
      <w:r w:rsidRPr="001E4599">
        <w:rPr>
          <w:sz w:val="16"/>
          <w:lang w:val="en-US"/>
        </w:rPr>
        <w:t>&lt;/eventType&gt;</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 xml:space="preserve">  &lt;</w:t>
      </w:r>
      <w:proofErr w:type="gramStart"/>
      <w:r w:rsidRPr="001E4599">
        <w:rPr>
          <w:sz w:val="16"/>
          <w:lang w:val="en-US"/>
        </w:rPr>
        <w:t>eventDescription&gt;</w:t>
      </w:r>
      <w:proofErr w:type="gramEnd"/>
      <w:r w:rsidR="006B42DA" w:rsidRPr="006B42DA">
        <w:rPr>
          <w:sz w:val="16"/>
          <w:lang w:val="en-US"/>
        </w:rPr>
        <w:t>Session has ended</w:t>
      </w:r>
      <w:r w:rsidR="006B42DA">
        <w:rPr>
          <w:sz w:val="16"/>
          <w:lang w:val="en-US"/>
        </w:rPr>
        <w:t>.</w:t>
      </w:r>
      <w:r w:rsidRPr="001E4599">
        <w:rPr>
          <w:sz w:val="16"/>
          <w:lang w:val="en-US"/>
        </w:rPr>
        <w:t>&lt;/eventDescription&gt;</w:t>
      </w:r>
    </w:p>
    <w:p w:rsidR="001E4599" w:rsidRDefault="001E4599" w:rsidP="001E4599">
      <w:pPr>
        <w:pBdr>
          <w:top w:val="single" w:sz="4" w:space="1" w:color="auto"/>
          <w:left w:val="single" w:sz="4" w:space="4" w:color="auto"/>
          <w:bottom w:val="single" w:sz="4" w:space="1" w:color="auto"/>
          <w:right w:val="single" w:sz="4" w:space="4" w:color="auto"/>
        </w:pBdr>
        <w:rPr>
          <w:lang w:val="en-US"/>
        </w:rPr>
      </w:pPr>
      <w:r w:rsidRPr="001E4599">
        <w:rPr>
          <w:sz w:val="16"/>
          <w:lang w:val="en-US"/>
        </w:rPr>
        <w:t>&lt;/ft</w:t>
      </w:r>
      <w:proofErr w:type="gramStart"/>
      <w:r w:rsidRPr="001E4599">
        <w:rPr>
          <w:sz w:val="16"/>
          <w:lang w:val="en-US"/>
        </w:rPr>
        <w:t>:fileTransferEventNotification</w:t>
      </w:r>
      <w:proofErr w:type="gramEnd"/>
      <w:r w:rsidRPr="001E4599">
        <w:rPr>
          <w:sz w:val="16"/>
          <w:lang w:val="en-US"/>
        </w:rPr>
        <w:t>&gt;</w:t>
      </w:r>
      <w:r w:rsidR="007B16A9">
        <w:rPr>
          <w:lang w:val="en-US"/>
        </w:rPr>
        <w:t xml:space="preserve"> </w:t>
      </w:r>
    </w:p>
    <w:p w:rsidR="001E4599" w:rsidRPr="001E4599" w:rsidRDefault="001E4599" w:rsidP="001E4599">
      <w:pPr>
        <w:rPr>
          <w:lang w:val="en-US"/>
        </w:rPr>
      </w:pPr>
      <w:r w:rsidRPr="001E4599">
        <w:rPr>
          <w:lang w:val="en-US"/>
        </w:rPr>
        <w:t>Or in JSON:</w:t>
      </w:r>
    </w:p>
    <w:p w:rsidR="0068787C"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{"fileTransferEventNotification":{</w:t>
      </w:r>
    </w:p>
    <w:p w:rsidR="0068787C" w:rsidRDefault="0068787C"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w:t>
      </w:r>
      <w:proofErr w:type="gramStart"/>
      <w:r w:rsidR="001E4599" w:rsidRPr="001E4599">
        <w:rPr>
          <w:sz w:val="16"/>
          <w:lang w:val="en-US"/>
        </w:rPr>
        <w:t>callBackData</w:t>
      </w:r>
      <w:proofErr w:type="gramEnd"/>
      <w:r w:rsidR="001E4599" w:rsidRPr="001E4599">
        <w:rPr>
          <w:sz w:val="16"/>
          <w:lang w:val="en-US"/>
        </w:rPr>
        <w:t>":"abcd",</w:t>
      </w:r>
    </w:p>
    <w:p w:rsidR="0068787C" w:rsidRDefault="0068787C"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w:t>
      </w:r>
      <w:proofErr w:type="gramStart"/>
      <w:r w:rsidR="001E4599" w:rsidRPr="001E4599">
        <w:rPr>
          <w:sz w:val="16"/>
          <w:lang w:val="en-US"/>
        </w:rPr>
        <w:t>link</w:t>
      </w:r>
      <w:proofErr w:type="gramEnd"/>
      <w:r w:rsidR="001E4599" w:rsidRPr="001E4599">
        <w:rPr>
          <w:sz w:val="16"/>
          <w:lang w:val="en-US"/>
        </w:rPr>
        <w:t>":[</w:t>
      </w:r>
    </w:p>
    <w:p w:rsidR="0068787C" w:rsidRDefault="0068787C"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1E4599" w:rsidRPr="001E4599">
        <w:rPr>
          <w:sz w:val="16"/>
          <w:lang w:val="en-US"/>
        </w:rPr>
        <w:t>{"rel":"FileTransferSessionInformation","href":"</w:t>
      </w:r>
      <w:proofErr w:type="gramStart"/>
      <w:r w:rsidR="001E4599" w:rsidRPr="001E4599">
        <w:rPr>
          <w:sz w:val="16"/>
          <w:lang w:val="en-US"/>
        </w:rPr>
        <w:t>http:</w:t>
      </w:r>
      <w:proofErr w:type="gramEnd"/>
      <w:r w:rsidR="001E4599" w:rsidRPr="001E4599">
        <w:rPr>
          <w:sz w:val="16"/>
          <w:lang w:val="en-US"/>
        </w:rPr>
        <w:t>\/\/</w:t>
      </w:r>
      <w:r w:rsidR="006B42DA">
        <w:rPr>
          <w:sz w:val="16"/>
          <w:lang w:val="en-US"/>
        </w:rPr>
        <w:t>&lt;REST_ip&gt;</w:t>
      </w:r>
      <w:r w:rsidR="001E4599" w:rsidRPr="001E4599">
        <w:rPr>
          <w:sz w:val="16"/>
          <w:lang w:val="en-US"/>
        </w:rPr>
        <w:t>\/netapi\/filetransfer\/v1\/</w:t>
      </w:r>
      <w:r w:rsidR="00B018E3" w:rsidRPr="001E4599">
        <w:rPr>
          <w:sz w:val="16"/>
          <w:lang w:val="en-US"/>
        </w:rPr>
        <w:t>tel%3A%2B336112233</w:t>
      </w:r>
      <w:r w:rsidR="00B018E3">
        <w:rPr>
          <w:sz w:val="16"/>
          <w:lang w:val="en-US"/>
        </w:rPr>
        <w:t>55</w:t>
      </w:r>
      <w:r w:rsidR="001E4599" w:rsidRPr="001E4599">
        <w:rPr>
          <w:sz w:val="16"/>
          <w:lang w:val="en-US"/>
        </w:rPr>
        <w:t>\/sessions\/1e986092-54c3-4513-b625-955a691d1128"},</w:t>
      </w:r>
    </w:p>
    <w:p w:rsidR="0068787C" w:rsidRDefault="0068787C"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1E4599" w:rsidRPr="001E4599">
        <w:rPr>
          <w:sz w:val="16"/>
          <w:lang w:val="en-US"/>
        </w:rPr>
        <w:t>{"rel":"FileTransferSubscription","hr</w:t>
      </w:r>
      <w:r w:rsidR="007B16A9">
        <w:rPr>
          <w:sz w:val="16"/>
          <w:lang w:val="en-US"/>
        </w:rPr>
        <w:t>ef":"</w:t>
      </w:r>
      <w:proofErr w:type="gramStart"/>
      <w:r w:rsidR="007B16A9">
        <w:rPr>
          <w:sz w:val="16"/>
          <w:lang w:val="en-US"/>
        </w:rPr>
        <w:t>http:</w:t>
      </w:r>
      <w:proofErr w:type="gramEnd"/>
      <w:r w:rsidR="007B16A9">
        <w:rPr>
          <w:sz w:val="16"/>
          <w:lang w:val="en-US"/>
        </w:rPr>
        <w:t>\/\/</w:t>
      </w:r>
      <w:r w:rsidR="006B42DA">
        <w:rPr>
          <w:sz w:val="16"/>
          <w:lang w:val="en-US"/>
        </w:rPr>
        <w:t>&lt;REST_ip&gt;</w:t>
      </w:r>
      <w:r w:rsidR="001E4599" w:rsidRPr="001E4599">
        <w:rPr>
          <w:sz w:val="16"/>
          <w:lang w:val="en-US"/>
        </w:rPr>
        <w:t>\/netapi\/filetransfer\/v1\/</w:t>
      </w:r>
      <w:r w:rsidR="00B018E3" w:rsidRPr="001E4599">
        <w:rPr>
          <w:sz w:val="16"/>
          <w:lang w:val="en-US"/>
        </w:rPr>
        <w:t>tel%3A%2B336112233</w:t>
      </w:r>
      <w:r w:rsidR="00B018E3">
        <w:rPr>
          <w:sz w:val="16"/>
          <w:lang w:val="en-US"/>
        </w:rPr>
        <w:t>55</w:t>
      </w:r>
      <w:r w:rsidR="001E4599" w:rsidRPr="001E4599">
        <w:rPr>
          <w:sz w:val="16"/>
          <w:lang w:val="en-US"/>
        </w:rPr>
        <w:t>\/subscriptions\/ce05c18a-5edd-415c-886f-60809dcb4f18"}],</w:t>
      </w:r>
    </w:p>
    <w:p w:rsidR="0068787C" w:rsidRDefault="0068787C"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w:t>
      </w:r>
      <w:proofErr w:type="gramStart"/>
      <w:r w:rsidR="001E4599" w:rsidRPr="001E4599">
        <w:rPr>
          <w:sz w:val="16"/>
          <w:lang w:val="en-US"/>
        </w:rPr>
        <w:t>eventType</w:t>
      </w:r>
      <w:proofErr w:type="gramEnd"/>
      <w:r w:rsidR="001E4599" w:rsidRPr="001E4599">
        <w:rPr>
          <w:sz w:val="16"/>
          <w:lang w:val="en-US"/>
        </w:rPr>
        <w:t>":"SessionEnded",</w:t>
      </w:r>
    </w:p>
    <w:p w:rsidR="0068787C" w:rsidRDefault="0068787C" w:rsidP="001E4599">
      <w:pPr>
        <w:pBdr>
          <w:top w:val="single" w:sz="4" w:space="1" w:color="auto"/>
          <w:left w:val="single" w:sz="4" w:space="4" w:color="auto"/>
          <w:bottom w:val="single" w:sz="4" w:space="1" w:color="auto"/>
          <w:right w:val="single" w:sz="4" w:space="4" w:color="auto"/>
        </w:pBdr>
        <w:rPr>
          <w:sz w:val="16"/>
          <w:lang w:val="en-US"/>
        </w:rPr>
      </w:pPr>
      <w:r>
        <w:rPr>
          <w:lang w:val="en-US"/>
        </w:rPr>
        <w:tab/>
      </w:r>
      <w:r w:rsidR="001E4599" w:rsidRPr="001E4599">
        <w:rPr>
          <w:sz w:val="16"/>
          <w:lang w:val="en-US"/>
        </w:rPr>
        <w:t>"</w:t>
      </w:r>
      <w:proofErr w:type="gramStart"/>
      <w:r w:rsidR="001E4599" w:rsidRPr="001E4599">
        <w:rPr>
          <w:sz w:val="16"/>
          <w:lang w:val="en-US"/>
        </w:rPr>
        <w:t>eventDescription</w:t>
      </w:r>
      <w:proofErr w:type="gramEnd"/>
      <w:r w:rsidR="001E4599" w:rsidRPr="001E4599">
        <w:rPr>
          <w:sz w:val="16"/>
          <w:lang w:val="en-US"/>
        </w:rPr>
        <w:t>":"Session has ended."</w:t>
      </w:r>
    </w:p>
    <w:p w:rsidR="001E4599" w:rsidRPr="001E4599" w:rsidRDefault="001E4599" w:rsidP="001E4599">
      <w:pPr>
        <w:pBdr>
          <w:top w:val="single" w:sz="4" w:space="1" w:color="auto"/>
          <w:left w:val="single" w:sz="4" w:space="4" w:color="auto"/>
          <w:bottom w:val="single" w:sz="4" w:space="1" w:color="auto"/>
          <w:right w:val="single" w:sz="4" w:space="4" w:color="auto"/>
        </w:pBdr>
        <w:rPr>
          <w:sz w:val="16"/>
          <w:lang w:val="en-US"/>
        </w:rPr>
      </w:pPr>
      <w:r w:rsidRPr="001E4599">
        <w:rPr>
          <w:sz w:val="16"/>
          <w:lang w:val="en-US"/>
        </w:rPr>
        <w:t>}}</w:t>
      </w:r>
    </w:p>
    <w:p w:rsidR="006B42DA" w:rsidRPr="00FB78C6" w:rsidRDefault="006B42DA" w:rsidP="002412F1">
      <w:pPr>
        <w:spacing w:before="0" w:after="0"/>
        <w:jc w:val="left"/>
        <w:rPr>
          <w:highlight w:val="yellow"/>
          <w:lang w:val="en-US"/>
        </w:rPr>
      </w:pPr>
    </w:p>
    <w:p w:rsidR="002412F1" w:rsidRPr="001B106F" w:rsidRDefault="001E4599" w:rsidP="002412F1">
      <w:pPr>
        <w:rPr>
          <w:lang w:val="en-US"/>
        </w:rPr>
      </w:pPr>
      <w:r w:rsidRPr="001E4599">
        <w:rPr>
          <w:lang w:val="en-US"/>
        </w:rPr>
        <w:t xml:space="preserve">You do not need to close the file transfer session. The session is automatically destroyed by the </w:t>
      </w:r>
      <w:r w:rsidR="0034266C">
        <w:rPr>
          <w:lang w:val="en-US"/>
        </w:rPr>
        <w:t>NetAPI</w:t>
      </w:r>
      <w:r w:rsidRPr="001E4599">
        <w:rPr>
          <w:lang w:val="en-US"/>
        </w:rPr>
        <w:t xml:space="preserve"> when the transfer is complete.</w:t>
      </w:r>
    </w:p>
    <w:p w:rsidR="001B106F" w:rsidRPr="00FB78C6" w:rsidRDefault="001B106F" w:rsidP="002412F1">
      <w:pPr>
        <w:rPr>
          <w:highlight w:val="yellow"/>
          <w:lang w:val="en-US"/>
        </w:rPr>
      </w:pPr>
    </w:p>
    <w:p w:rsidR="002412F1" w:rsidRPr="00FB78C6" w:rsidRDefault="002412F1" w:rsidP="002412F1">
      <w:pPr>
        <w:rPr>
          <w:highlight w:val="yellow"/>
          <w:lang w:val="en-US"/>
        </w:rPr>
      </w:pPr>
    </w:p>
    <w:p w:rsidR="002412F1" w:rsidRPr="009D68A7" w:rsidRDefault="001E4599" w:rsidP="002412F1">
      <w:pPr>
        <w:pStyle w:val="Titre3"/>
        <w:rPr>
          <w:lang w:val="en-US"/>
        </w:rPr>
      </w:pPr>
      <w:bookmarkStart w:id="44" w:name="_Toc367807040"/>
      <w:r w:rsidRPr="001E4599">
        <w:rPr>
          <w:lang w:val="en-US"/>
        </w:rPr>
        <w:t>Unsubscribing the notification</w:t>
      </w:r>
      <w:bookmarkEnd w:id="44"/>
    </w:p>
    <w:p w:rsidR="002412F1" w:rsidRPr="001D46E6" w:rsidRDefault="001E4599" w:rsidP="002412F1">
      <w:pPr>
        <w:spacing w:before="0" w:after="0"/>
        <w:jc w:val="left"/>
        <w:rPr>
          <w:lang w:val="en-US"/>
        </w:rPr>
      </w:pPr>
      <w:r w:rsidRPr="001E4599">
        <w:rPr>
          <w:lang w:val="en-US"/>
        </w:rPr>
        <w:t>If you don’t need any more to be notified of chat events for this particular user, you can unsubscribe the notifications by deleting the associated resource. This is achieved by sending a DELETE request to the resourceURL identifying the subscription, with an empty body.</w:t>
      </w:r>
    </w:p>
    <w:p w:rsidR="00144EE8" w:rsidRDefault="00144EE8" w:rsidP="00144EE8">
      <w:pPr>
        <w:spacing w:before="0" w:after="0"/>
        <w:jc w:val="left"/>
        <w:rPr>
          <w:lang w:val="en-US"/>
        </w:rPr>
      </w:pPr>
      <w:r>
        <w:rPr>
          <w:lang w:val="en-US"/>
        </w:rPr>
        <w:t>The URL is the identifier provided at subscription, such as:</w:t>
      </w:r>
    </w:p>
    <w:p w:rsidR="00B46B77" w:rsidRDefault="00144EE8">
      <w:pPr>
        <w:spacing w:before="0" w:after="0"/>
        <w:jc w:val="left"/>
        <w:rPr>
          <w:highlight w:val="yellow"/>
          <w:lang w:val="en-US"/>
        </w:rPr>
      </w:pPr>
      <w:r w:rsidRPr="001E4599">
        <w:rPr>
          <w:sz w:val="16"/>
          <w:lang w:val="en-US"/>
        </w:rPr>
        <w:t>http://&lt;REST_ip&gt;/netapi/filetransfer/v1/</w:t>
      </w:r>
      <w:r w:rsidR="00E1314D" w:rsidRPr="001E4599">
        <w:rPr>
          <w:sz w:val="16"/>
          <w:lang w:val="en-US"/>
        </w:rPr>
        <w:t>tel%3A%2B336112233</w:t>
      </w:r>
      <w:r w:rsidR="00E1314D">
        <w:rPr>
          <w:sz w:val="16"/>
          <w:lang w:val="en-US"/>
        </w:rPr>
        <w:t>55</w:t>
      </w:r>
      <w:r w:rsidRPr="001E4599">
        <w:rPr>
          <w:sz w:val="16"/>
          <w:lang w:val="en-US"/>
        </w:rPr>
        <w:t>/subscriptions/814838ba-d773-4753-60d3684f6ca</w:t>
      </w:r>
      <w:r w:rsidR="00B46B77">
        <w:rPr>
          <w:highlight w:val="yellow"/>
          <w:lang w:val="en-US"/>
        </w:rPr>
        <w:br w:type="page"/>
      </w:r>
    </w:p>
    <w:p w:rsidR="00925026" w:rsidRPr="007C65A8" w:rsidRDefault="00D044D3" w:rsidP="007C65A8">
      <w:pPr>
        <w:pStyle w:val="Titre1"/>
        <w:rPr>
          <w:lang w:val="en-US"/>
        </w:rPr>
      </w:pPr>
      <w:bookmarkStart w:id="45" w:name="_Ref367700192"/>
      <w:bookmarkStart w:id="46" w:name="_Toc367807041"/>
      <w:bookmarkStart w:id="47" w:name="_Ref367199577"/>
      <w:r w:rsidRPr="007C65A8">
        <w:rPr>
          <w:lang w:val="en-US"/>
        </w:rPr>
        <w:t>cURL Examples</w:t>
      </w:r>
      <w:bookmarkEnd w:id="45"/>
      <w:bookmarkEnd w:id="46"/>
    </w:p>
    <w:p w:rsidR="00925026" w:rsidRDefault="00D044D3" w:rsidP="007C65A8">
      <w:pPr>
        <w:rPr>
          <w:lang w:val="en-US"/>
        </w:rPr>
      </w:pPr>
      <w:r w:rsidRPr="007C65A8">
        <w:rPr>
          <w:lang w:val="en-US"/>
        </w:rPr>
        <w:t xml:space="preserve">The </w:t>
      </w:r>
      <w:r w:rsidR="007536A3">
        <w:rPr>
          <w:lang w:val="en-US"/>
        </w:rPr>
        <w:t>following parts show example</w:t>
      </w:r>
      <w:r w:rsidR="00B739B6">
        <w:rPr>
          <w:lang w:val="en-US"/>
        </w:rPr>
        <w:t xml:space="preserve"> of calls to the NetAPI. It uses </w:t>
      </w:r>
      <w:r w:rsidR="008D15FF">
        <w:rPr>
          <w:lang w:val="en-US"/>
        </w:rPr>
        <w:t>cURL as REST client in a command line.</w:t>
      </w:r>
    </w:p>
    <w:p w:rsidR="0002370F" w:rsidRDefault="0002370F">
      <w:pPr>
        <w:rPr>
          <w:lang w:val="en-US"/>
        </w:rPr>
      </w:pPr>
      <w:r>
        <w:rPr>
          <w:lang w:val="en-US"/>
        </w:rPr>
        <w:t>Note: each section shows the result of the cURL command in verbose mode. In this mode, it dumps the HTTP headers of the request, the HTTP headers of the response and the body of the response. The body of the request, containing de JSON or XML structure, is not shown.</w:t>
      </w:r>
    </w:p>
    <w:p w:rsidR="0002370F" w:rsidRDefault="0002370F">
      <w:pPr>
        <w:rPr>
          <w:lang w:val="en-US"/>
        </w:rPr>
      </w:pPr>
    </w:p>
    <w:p w:rsidR="0002370F" w:rsidRDefault="009F6E61">
      <w:pPr>
        <w:rPr>
          <w:lang w:val="en-US"/>
        </w:rPr>
      </w:pPr>
      <w:r>
        <w:rPr>
          <w:lang w:val="en-US"/>
        </w:rPr>
        <w:t xml:space="preserve">This document is delivered with a zip archive file, in which you will find the files needed </w:t>
      </w:r>
      <w:r w:rsidR="00791BC9">
        <w:rPr>
          <w:lang w:val="en-US"/>
        </w:rPr>
        <w:t>for the cURL commands.</w:t>
      </w:r>
    </w:p>
    <w:p w:rsidR="0002370F" w:rsidRDefault="0002370F">
      <w:pPr>
        <w:rPr>
          <w:lang w:val="en-US"/>
        </w:rPr>
      </w:pPr>
    </w:p>
    <w:p w:rsidR="00E117DE" w:rsidRDefault="00E117DE" w:rsidP="00E117DE">
      <w:pPr>
        <w:pStyle w:val="Titre2"/>
        <w:rPr>
          <w:lang w:val="en-US"/>
        </w:rPr>
      </w:pPr>
      <w:bookmarkStart w:id="48" w:name="_Toc367807042"/>
      <w:r>
        <w:rPr>
          <w:lang w:val="en-US"/>
        </w:rPr>
        <w:t>Chat usage examples</w:t>
      </w:r>
      <w:bookmarkEnd w:id="48"/>
    </w:p>
    <w:p w:rsidR="005F637A" w:rsidRPr="007C65A8" w:rsidRDefault="005F637A" w:rsidP="005F637A">
      <w:pPr>
        <w:pStyle w:val="Titre3"/>
        <w:rPr>
          <w:lang w:val="en-US"/>
        </w:rPr>
      </w:pPr>
      <w:bookmarkStart w:id="49" w:name="_Toc367807043"/>
      <w:r w:rsidRPr="007C65A8">
        <w:rPr>
          <w:lang w:val="en-US"/>
        </w:rPr>
        <w:t>Notification subscription</w:t>
      </w:r>
      <w:bookmarkEnd w:id="49"/>
    </w:p>
    <w:p w:rsidR="005F637A" w:rsidRPr="007C65A8" w:rsidRDefault="005F637A" w:rsidP="005F637A">
      <w:pPr>
        <w:pStyle w:val="Titre4"/>
        <w:rPr>
          <w:lang w:val="en-US"/>
        </w:rPr>
      </w:pPr>
      <w:bookmarkStart w:id="50" w:name="_Toc367807044"/>
      <w:r w:rsidRPr="007C65A8">
        <w:rPr>
          <w:lang w:val="en-US"/>
        </w:rPr>
        <w:t>XML</w:t>
      </w:r>
      <w:bookmarkEnd w:id="50"/>
    </w:p>
    <w:p w:rsidR="005F637A" w:rsidRPr="00476322" w:rsidRDefault="005F637A" w:rsidP="007C65A8"/>
    <w:p w:rsidR="005F637A" w:rsidRPr="00476322" w:rsidRDefault="00BE342A" w:rsidP="007C65A8">
      <w:r w:rsidRPr="00BE342A">
        <w:t>Command</w:t>
      </w:r>
      <w:r w:rsidR="0002370F">
        <w:t xml:space="preserve"> (</w:t>
      </w:r>
      <w:r w:rsidR="001D481F">
        <w:rPr>
          <w:lang w:val="en-US"/>
        </w:rPr>
        <w:t xml:space="preserve">requires </w:t>
      </w:r>
      <w:r w:rsidR="0002370F">
        <w:t>the file sub_chat.xml)</w:t>
      </w:r>
      <w:r w:rsidRPr="00BE342A">
        <w:t>:</w:t>
      </w:r>
    </w:p>
    <w:p w:rsidR="005102B2" w:rsidRPr="00476322" w:rsidRDefault="00BE342A" w:rsidP="007C65A8">
      <w:pPr>
        <w:pBdr>
          <w:top w:val="single" w:sz="4" w:space="1" w:color="auto"/>
          <w:left w:val="single" w:sz="4" w:space="4" w:color="auto"/>
          <w:bottom w:val="single" w:sz="4" w:space="1" w:color="auto"/>
          <w:right w:val="single" w:sz="4" w:space="4" w:color="auto"/>
        </w:pBdr>
        <w:rPr>
          <w:sz w:val="16"/>
        </w:rPr>
      </w:pPr>
      <w:proofErr w:type="gramStart"/>
      <w:r w:rsidRPr="00BE342A">
        <w:rPr>
          <w:sz w:val="16"/>
        </w:rPr>
        <w:t>curl</w:t>
      </w:r>
      <w:proofErr w:type="gramEnd"/>
      <w:r w:rsidRPr="00BE342A">
        <w:rPr>
          <w:sz w:val="16"/>
        </w:rPr>
        <w:t xml:space="preserve"> -v -H "Accept: application/xml" -H "Content-type: application/xml" -d "@sub_chat.xml" </w:t>
      </w:r>
      <w:hyperlink r:id="rId23" w:history="1">
        <w:r w:rsidR="005102B2" w:rsidRPr="00476322">
          <w:rPr>
            <w:sz w:val="16"/>
          </w:rPr>
          <w:t>http://</w:t>
        </w:r>
        <w:r w:rsidR="00521131" w:rsidRPr="00476322">
          <w:rPr>
            <w:sz w:val="16"/>
          </w:rPr>
          <w:t>172.20.65.93</w:t>
        </w:r>
        <w:r w:rsidR="005102B2" w:rsidRPr="00476322">
          <w:rPr>
            <w:sz w:val="16"/>
          </w:rPr>
          <w:t>/netapi/chat/v1/tel:+33611223355/subscriptions</w:t>
        </w:r>
      </w:hyperlink>
    </w:p>
    <w:p w:rsidR="005102B2" w:rsidRPr="00476322" w:rsidRDefault="005102B2" w:rsidP="007C65A8"/>
    <w:p w:rsidR="005102B2" w:rsidRDefault="005102B2" w:rsidP="007C65A8">
      <w:pPr>
        <w:rPr>
          <w:lang w:val="en-US"/>
        </w:rPr>
      </w:pPr>
      <w:r>
        <w:rPr>
          <w:lang w:val="en-US"/>
        </w:rPr>
        <w:t>Result:</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POST /netapi/chat/v1/tel</w:t>
      </w:r>
      <w:proofErr w:type="gramStart"/>
      <w:r w:rsidRPr="007C65A8">
        <w:rPr>
          <w:sz w:val="16"/>
          <w:lang w:val="en-US"/>
        </w:rPr>
        <w:t>:+</w:t>
      </w:r>
      <w:proofErr w:type="gramEnd"/>
      <w:r w:rsidRPr="007C65A8">
        <w:rPr>
          <w:sz w:val="16"/>
          <w:lang w:val="en-US"/>
        </w:rPr>
        <w:t>33611223355/subscriptions HTTP/1.1</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User-Agent: curl/7.29.0</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Host: </w:t>
      </w:r>
      <w:r w:rsidR="00521131">
        <w:rPr>
          <w:sz w:val="16"/>
          <w:lang w:val="en-US"/>
        </w:rPr>
        <w:t>172.20.65.93</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Accept: application/xml</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Content-type: application/xml</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Content-Length: 537</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HTTP/1.1 201 Created</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Apache-Coyote/1.1</w:t>
      </w:r>
    </w:p>
    <w:p w:rsidR="005102B2" w:rsidRPr="007C65A8" w:rsidRDefault="005102B2"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X-Powered-By: Servlet 2.5; JBoss-5.0/JBossWeb-2.1</w:t>
      </w:r>
    </w:p>
    <w:p w:rsidR="005102B2"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Date: Mon, 23 Sep 2013 08:12:13 GMT</w:t>
      </w:r>
    </w:p>
    <w:p w:rsidR="005102B2"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Accept-Ranges: bytes</w:t>
      </w:r>
    </w:p>
    <w:p w:rsidR="005102B2"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Location: http://172.20.65.93/netapi/chat/v1/tel%3A%2B33611223355/subscriptions</w:t>
      </w:r>
    </w:p>
    <w:p w:rsidR="005102B2"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Server: Restlet-Framework/2.1.2</w:t>
      </w:r>
    </w:p>
    <w:p w:rsidR="005102B2"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Vary: Accept-Charset, Accept-Encoding, Accept-Language, Accept</w:t>
      </w:r>
    </w:p>
    <w:p w:rsidR="005102B2"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Content-Type: application/xml;charset=UTF-8</w:t>
      </w:r>
    </w:p>
    <w:p w:rsidR="005102B2"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Transfer-Encoding: chunked</w:t>
      </w:r>
    </w:p>
    <w:p w:rsidR="005102B2"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 xml:space="preserve">&lt; </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proofErr w:type="gramStart"/>
      <w:r w:rsidRPr="005A31EE">
        <w:rPr>
          <w:sz w:val="16"/>
          <w:lang w:val="en-US"/>
        </w:rPr>
        <w:t>&lt;?xml</w:t>
      </w:r>
      <w:proofErr w:type="gramEnd"/>
      <w:r w:rsidRPr="005A31EE">
        <w:rPr>
          <w:sz w:val="16"/>
          <w:lang w:val="en-US"/>
        </w:rPr>
        <w:t xml:space="preserve"> version="1.0" encoding="UTF-8" ?&gt;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&lt;chat</w:t>
      </w:r>
      <w:proofErr w:type="gramStart"/>
      <w:r w:rsidRPr="005A31EE">
        <w:rPr>
          <w:sz w:val="16"/>
          <w:lang w:val="en-US"/>
        </w:rPr>
        <w:t>:chatNotificationSubscription</w:t>
      </w:r>
      <w:proofErr w:type="gramEnd"/>
      <w:r w:rsidRPr="005A31EE">
        <w:rPr>
          <w:sz w:val="16"/>
          <w:lang w:val="en-US"/>
        </w:rPr>
        <w:t xml:space="preserve"> xmlns:chat="urn:oma:xml:rest:netapi:chat:1"&gt;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w:t>
      </w:r>
      <w:proofErr w:type="gramStart"/>
      <w:r w:rsidRPr="005A31EE">
        <w:rPr>
          <w:sz w:val="16"/>
          <w:lang w:val="en-US"/>
        </w:rPr>
        <w:t>callbackReference</w:t>
      </w:r>
      <w:proofErr w:type="gramEnd"/>
      <w:r w:rsidRPr="005A31EE">
        <w:rPr>
          <w:sz w:val="16"/>
          <w:lang w:val="en-US"/>
        </w:rPr>
        <w:t>&gt;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&lt;notifyURL&gt;http://10.67.102.152/test/&lt;/notifyURL&gt;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w:t>
      </w:r>
      <w:proofErr w:type="gramStart"/>
      <w:r w:rsidRPr="005A31EE">
        <w:rPr>
          <w:sz w:val="16"/>
          <w:lang w:val="en-US"/>
        </w:rPr>
        <w:t>callbackData&gt;</w:t>
      </w:r>
      <w:proofErr w:type="gramEnd"/>
      <w:r w:rsidRPr="005A31EE">
        <w:rPr>
          <w:sz w:val="16"/>
          <w:lang w:val="en-US"/>
        </w:rPr>
        <w:t>123&lt;/callbackData&gt;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w:t>
      </w:r>
      <w:proofErr w:type="gramStart"/>
      <w:r w:rsidRPr="005A31EE">
        <w:rPr>
          <w:sz w:val="16"/>
          <w:lang w:val="en-US"/>
        </w:rPr>
        <w:t>notificationFormat&gt;</w:t>
      </w:r>
      <w:proofErr w:type="gramEnd"/>
      <w:r w:rsidRPr="005A31EE">
        <w:rPr>
          <w:sz w:val="16"/>
          <w:lang w:val="en-US"/>
        </w:rPr>
        <w:t>XML&lt;/notificationFormat&gt;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&lt;/callbackReference&gt;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w:t>
      </w:r>
      <w:proofErr w:type="gramStart"/>
      <w:r w:rsidRPr="005A31EE">
        <w:rPr>
          <w:sz w:val="16"/>
          <w:lang w:val="en-US"/>
        </w:rPr>
        <w:t>confirmedChatSupported&gt;</w:t>
      </w:r>
      <w:proofErr w:type="gramEnd"/>
      <w:r w:rsidRPr="005A31EE">
        <w:rPr>
          <w:sz w:val="16"/>
          <w:lang w:val="en-US"/>
        </w:rPr>
        <w:t>true&lt;/confirmedChatSupported&gt;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w:t>
      </w:r>
      <w:proofErr w:type="gramStart"/>
      <w:r w:rsidRPr="005A31EE">
        <w:rPr>
          <w:sz w:val="16"/>
          <w:lang w:val="en-US"/>
        </w:rPr>
        <w:t>adhocChatSupported&gt;</w:t>
      </w:r>
      <w:proofErr w:type="gramEnd"/>
      <w:r w:rsidRPr="005A31EE">
        <w:rPr>
          <w:sz w:val="16"/>
          <w:lang w:val="en-US"/>
        </w:rPr>
        <w:t>false&lt;/adhocChatSupported&gt;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w:t>
      </w:r>
      <w:proofErr w:type="gramStart"/>
      <w:r w:rsidRPr="005A31EE">
        <w:rPr>
          <w:sz w:val="16"/>
          <w:lang w:val="en-US"/>
        </w:rPr>
        <w:t>duration&gt;</w:t>
      </w:r>
      <w:proofErr w:type="gramEnd"/>
      <w:r w:rsidRPr="005A31EE">
        <w:rPr>
          <w:sz w:val="16"/>
          <w:lang w:val="en-US"/>
        </w:rPr>
        <w:t>5000&lt;/duration&gt;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w:t>
      </w:r>
      <w:proofErr w:type="gramStart"/>
      <w:r w:rsidRPr="005A31EE">
        <w:rPr>
          <w:sz w:val="16"/>
          <w:lang w:val="en-US"/>
        </w:rPr>
        <w:t>clientCorrelator&gt;</w:t>
      </w:r>
      <w:proofErr w:type="gramEnd"/>
      <w:r w:rsidRPr="005A31EE">
        <w:rPr>
          <w:sz w:val="16"/>
          <w:lang w:val="en-US"/>
        </w:rPr>
        <w:t>12345&lt;/clientCorrelator&gt;</w:t>
      </w:r>
    </w:p>
    <w:p w:rsidR="005A31EE" w:rsidRPr="005A31EE"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 xml:space="preserve">  &lt;resourceURL&gt;http://</w:t>
      </w:r>
      <w:r w:rsidR="00521131">
        <w:rPr>
          <w:sz w:val="16"/>
          <w:lang w:val="en-US"/>
        </w:rPr>
        <w:t>172.20.65.93</w:t>
      </w:r>
      <w:r w:rsidRPr="005A31EE">
        <w:rPr>
          <w:sz w:val="16"/>
          <w:lang w:val="en-US"/>
        </w:rPr>
        <w:t>/netapi/chat/v1/tel%3A%2B33611223355/subscriptions/2ae59f0c-8425-4518-80cf-03e03ae1a177&lt;/resourceURL&gt;</w:t>
      </w:r>
    </w:p>
    <w:p w:rsidR="005102B2" w:rsidRPr="007C65A8" w:rsidRDefault="005A31EE" w:rsidP="007C65A8">
      <w:pPr>
        <w:pBdr>
          <w:top w:val="single" w:sz="4" w:space="1" w:color="auto"/>
          <w:left w:val="single" w:sz="4" w:space="4" w:color="auto"/>
          <w:bottom w:val="single" w:sz="4" w:space="1" w:color="auto"/>
          <w:right w:val="single" w:sz="4" w:space="4" w:color="auto"/>
        </w:pBdr>
        <w:rPr>
          <w:sz w:val="16"/>
          <w:lang w:val="en-US"/>
        </w:rPr>
      </w:pPr>
      <w:r w:rsidRPr="005A31EE">
        <w:rPr>
          <w:sz w:val="16"/>
          <w:lang w:val="en-US"/>
        </w:rPr>
        <w:t>&lt;/chat</w:t>
      </w:r>
      <w:proofErr w:type="gramStart"/>
      <w:r w:rsidRPr="005A31EE">
        <w:rPr>
          <w:sz w:val="16"/>
          <w:lang w:val="en-US"/>
        </w:rPr>
        <w:t>:chatNotificationSubscription</w:t>
      </w:r>
      <w:proofErr w:type="gramEnd"/>
      <w:r w:rsidRPr="005A31EE">
        <w:rPr>
          <w:sz w:val="16"/>
          <w:lang w:val="en-US"/>
        </w:rPr>
        <w:t>&gt;</w:t>
      </w:r>
    </w:p>
    <w:p w:rsidR="005A31EE" w:rsidRPr="007C65A8" w:rsidRDefault="005A31EE" w:rsidP="007C65A8">
      <w:pPr>
        <w:rPr>
          <w:lang w:val="en-US"/>
        </w:rPr>
      </w:pPr>
    </w:p>
    <w:p w:rsidR="005F637A" w:rsidRPr="007C65A8" w:rsidRDefault="00A7615B" w:rsidP="005F637A">
      <w:pPr>
        <w:pStyle w:val="Titre4"/>
        <w:rPr>
          <w:lang w:val="en-US"/>
        </w:rPr>
      </w:pPr>
      <w:bookmarkStart w:id="51" w:name="_Toc367807045"/>
      <w:r w:rsidRPr="007C65A8">
        <w:rPr>
          <w:lang w:val="en-US"/>
        </w:rPr>
        <w:t>JSON</w:t>
      </w:r>
      <w:bookmarkEnd w:id="51"/>
    </w:p>
    <w:p w:rsidR="005F637A" w:rsidRPr="00D65AFA" w:rsidRDefault="00D65AFA" w:rsidP="007C65A8">
      <w:pPr>
        <w:rPr>
          <w:lang w:val="en-US"/>
        </w:rPr>
      </w:pPr>
      <w:r>
        <w:rPr>
          <w:lang w:val="en-US"/>
        </w:rPr>
        <w:t>Command</w:t>
      </w:r>
      <w:r w:rsidR="007D0BA9">
        <w:rPr>
          <w:lang w:val="en-US"/>
        </w:rPr>
        <w:t xml:space="preserve"> (</w:t>
      </w:r>
      <w:r w:rsidR="001D481F">
        <w:rPr>
          <w:lang w:val="en-US"/>
        </w:rPr>
        <w:t>requires</w:t>
      </w:r>
      <w:r w:rsidR="007D0BA9">
        <w:rPr>
          <w:lang w:val="en-US"/>
        </w:rPr>
        <w:t xml:space="preserve"> the file sub_chat.json)</w:t>
      </w:r>
      <w:r>
        <w:rPr>
          <w:lang w:val="en-US"/>
        </w:rPr>
        <w:t>:</w:t>
      </w:r>
    </w:p>
    <w:p w:rsidR="005F637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curl</w:t>
      </w:r>
      <w:proofErr w:type="gramEnd"/>
      <w:r w:rsidRPr="007C65A8">
        <w:rPr>
          <w:sz w:val="16"/>
          <w:lang w:val="en-US"/>
        </w:rPr>
        <w:t xml:space="preserve"> -v -H "Accept: application/json" -H "Content-type: application/json" -d "@sub_chat.json" http://</w:t>
      </w:r>
      <w:r w:rsidR="00521131">
        <w:rPr>
          <w:sz w:val="16"/>
          <w:lang w:val="en-US"/>
        </w:rPr>
        <w:t>172.20.65.93</w:t>
      </w:r>
      <w:r w:rsidRPr="007C65A8">
        <w:rPr>
          <w:sz w:val="16"/>
          <w:lang w:val="en-US"/>
        </w:rPr>
        <w:t>/netapi/chat/v1/tel:+33611223355/subscriptions</w:t>
      </w:r>
    </w:p>
    <w:p w:rsidR="00D65AFA" w:rsidRDefault="00D65AFA" w:rsidP="007C65A8">
      <w:pPr>
        <w:rPr>
          <w:lang w:val="en-US"/>
        </w:rPr>
      </w:pPr>
    </w:p>
    <w:p w:rsidR="00D65AFA" w:rsidRDefault="00D65AFA" w:rsidP="007C65A8">
      <w:pPr>
        <w:rPr>
          <w:lang w:val="en-US"/>
        </w:rPr>
      </w:pPr>
      <w:r>
        <w:rPr>
          <w:lang w:val="en-US"/>
        </w:rPr>
        <w:t>Result:</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POST /netapi/chat/v1/tel</w:t>
      </w:r>
      <w:proofErr w:type="gramStart"/>
      <w:r w:rsidRPr="007C65A8">
        <w:rPr>
          <w:sz w:val="16"/>
          <w:lang w:val="en-US"/>
        </w:rPr>
        <w:t>:+</w:t>
      </w:r>
      <w:proofErr w:type="gramEnd"/>
      <w:r w:rsidRPr="007C65A8">
        <w:rPr>
          <w:sz w:val="16"/>
          <w:lang w:val="en-US"/>
        </w:rPr>
        <w:t>33611223355/subscriptions HTTP/1.1</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User-Agent: curl/7.29.0</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Host: </w:t>
      </w:r>
      <w:r w:rsidR="00521131">
        <w:rPr>
          <w:sz w:val="16"/>
          <w:lang w:val="en-US"/>
        </w:rPr>
        <w:t>172.20.65.93</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Accept: application/json</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Content-type: application/json</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Content-Length: 271</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HTTP/1.1 201 Created</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Apache-Coyote/1.1</w:t>
      </w:r>
    </w:p>
    <w:p w:rsidR="00D65AFA" w:rsidRPr="007C65A8" w:rsidRDefault="00D65AFA"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X-Powered-By: Servlet 2.5; JBoss-5.0/JBossWeb-2.1</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Date: Mon, 23 Sep 2013 08:16:04 GMT</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Accept-Ranges: bytes</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Location: http://172.20.65.93/netapi/chat/v1/tel%3A%2B33611223355/subscriptions</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Server: Restlet-Framework/2.1.2</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Vary: Accept-Charset, Accept-Encoding, Accept-Language, Accept</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Content-Type: application/json;charset=UTF-8</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Content-Length: 378</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 xml:space="preserve">&lt; </w:t>
      </w:r>
    </w:p>
    <w:p w:rsidR="00D65AF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chatNotificationSubscription":{"callbackReference":{"notifyURL":"http:\/\/10.67.102.152\/test\/","callbackData":123,"notificationFormat":"JSON"},"confirmedChatSupported":false,"adhocChatSupported":true,"duration":1200,"clientCorrelator":12345,"resourceURL":"http:\/\/172.20.65.93\/netapi\/chat\/v1\/tel%3A%2B33611223355\/subscriptions\/f8990b80-d0ab-488f-8cd4-41e79e2c6fed"}}</w:t>
      </w:r>
    </w:p>
    <w:p w:rsidR="00497856" w:rsidRDefault="00497856" w:rsidP="007C65A8"/>
    <w:p w:rsidR="005F637A" w:rsidRPr="007C65A8" w:rsidRDefault="005F637A" w:rsidP="005F637A">
      <w:pPr>
        <w:pStyle w:val="Titre3"/>
        <w:rPr>
          <w:lang w:val="en-US"/>
        </w:rPr>
      </w:pPr>
      <w:bookmarkStart w:id="52" w:name="_Toc367807046"/>
      <w:r w:rsidRPr="007C65A8">
        <w:rPr>
          <w:lang w:val="en-US"/>
        </w:rPr>
        <w:t>Chat session creation</w:t>
      </w:r>
      <w:bookmarkEnd w:id="52"/>
    </w:p>
    <w:p w:rsidR="005F637A" w:rsidRPr="007C65A8" w:rsidRDefault="00457DEA" w:rsidP="005F637A">
      <w:pPr>
        <w:pStyle w:val="Titre4"/>
        <w:rPr>
          <w:lang w:val="en-US"/>
        </w:rPr>
      </w:pPr>
      <w:bookmarkStart w:id="53" w:name="_Toc367807047"/>
      <w:r w:rsidRPr="007C65A8">
        <w:rPr>
          <w:lang w:val="en-US"/>
        </w:rPr>
        <w:t>XML</w:t>
      </w:r>
      <w:bookmarkEnd w:id="53"/>
    </w:p>
    <w:p w:rsidR="00BA21BC" w:rsidRDefault="00BA21BC" w:rsidP="007C65A8">
      <w:pPr>
        <w:rPr>
          <w:lang w:val="en-US"/>
        </w:rPr>
      </w:pPr>
      <w:r>
        <w:rPr>
          <w:lang w:val="en-US"/>
        </w:rPr>
        <w:t>Command</w:t>
      </w:r>
      <w:r w:rsidR="001D481F">
        <w:rPr>
          <w:lang w:val="en-US"/>
        </w:rPr>
        <w:t xml:space="preserve"> (requires the file </w:t>
      </w:r>
      <w:r w:rsidR="001D481F" w:rsidRPr="00E01049">
        <w:rPr>
          <w:lang w:val="en-US"/>
        </w:rPr>
        <w:t>chat_session.xml</w:t>
      </w:r>
      <w:r w:rsidR="001D481F">
        <w:rPr>
          <w:lang w:val="en-US"/>
        </w:rPr>
        <w:t>)</w:t>
      </w:r>
      <w:r>
        <w:rPr>
          <w:lang w:val="en-US"/>
        </w:rPr>
        <w:t>:</w:t>
      </w:r>
    </w:p>
    <w:p w:rsidR="005F637A" w:rsidRPr="007C65A8" w:rsidRDefault="00BA21BC"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curl</w:t>
      </w:r>
      <w:proofErr w:type="gramEnd"/>
      <w:r w:rsidRPr="007C65A8">
        <w:rPr>
          <w:sz w:val="16"/>
          <w:lang w:val="en-US"/>
        </w:rPr>
        <w:t xml:space="preserve"> -v -H "Accept: application/xml" -H "Content-type: application/xml" -d "@chat_session.xml" </w:t>
      </w:r>
      <w:r w:rsidR="00973071">
        <w:rPr>
          <w:sz w:val="16"/>
          <w:lang w:val="en-US"/>
        </w:rPr>
        <w:t>“</w:t>
      </w:r>
      <w:r w:rsidRPr="007C65A8">
        <w:rPr>
          <w:sz w:val="16"/>
          <w:lang w:val="en-US"/>
        </w:rPr>
        <w:t>http://</w:t>
      </w:r>
      <w:r w:rsidR="00973071">
        <w:rPr>
          <w:sz w:val="16"/>
          <w:lang w:val="en-US"/>
        </w:rPr>
        <w:t>172.20.65.93</w:t>
      </w:r>
      <w:r w:rsidRPr="007C65A8">
        <w:rPr>
          <w:sz w:val="16"/>
          <w:lang w:val="en-US"/>
        </w:rPr>
        <w:t>/netapi/chat/v1/tel:+33611223355/oneToOne/tel%3A%2B33611223344"</w:t>
      </w:r>
    </w:p>
    <w:p w:rsidR="00BA21BC" w:rsidRDefault="00BA21BC" w:rsidP="007C65A8">
      <w:pPr>
        <w:rPr>
          <w:lang w:val="en-US"/>
        </w:rPr>
      </w:pPr>
    </w:p>
    <w:p w:rsidR="005F637A" w:rsidRPr="00BA21BC" w:rsidRDefault="00BA21BC" w:rsidP="007C65A8">
      <w:pPr>
        <w:spacing w:before="0" w:after="0"/>
        <w:jc w:val="left"/>
        <w:rPr>
          <w:lang w:val="en-US"/>
        </w:rPr>
      </w:pPr>
      <w:r>
        <w:rPr>
          <w:lang w:val="en-US"/>
        </w:rPr>
        <w:t>Result: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&gt; POST /netapi/chat/v1/tel</w:t>
      </w:r>
      <w:proofErr w:type="gramStart"/>
      <w:r w:rsidRPr="007C65A8">
        <w:rPr>
          <w:sz w:val="16"/>
          <w:lang w:val="en-US"/>
        </w:rPr>
        <w:t>:+</w:t>
      </w:r>
      <w:proofErr w:type="gramEnd"/>
      <w:r w:rsidRPr="007C65A8">
        <w:rPr>
          <w:sz w:val="16"/>
          <w:lang w:val="en-US"/>
        </w:rPr>
        <w:t>33611223355/oneToOne/tel%3A%2B33611223344 HTTP/1.1</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&gt; User-Agent: curl/7.29.0</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 xml:space="preserve">&gt; Host: </w:t>
      </w:r>
      <w:r w:rsidR="00521131">
        <w:rPr>
          <w:sz w:val="16"/>
          <w:lang w:val="en-US"/>
        </w:rPr>
        <w:t>172.20.65.93</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&gt; Accept: application/xml</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&gt; Content-type: application/xml</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&gt; Content-Length: 426</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 xml:space="preserve">&gt; </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&lt; HTTP/1.1 201 Created</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&lt; Server: Apache-Coyote/1.1</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&lt; X-Powered-By: Servlet 2.5; JBoss-5.0/JBossWeb-2.1</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rPr>
      </w:pPr>
      <w:r w:rsidRPr="00BE342A">
        <w:rPr>
          <w:sz w:val="16"/>
        </w:rPr>
        <w:t>&lt; Date: Mon, 23 Sep 2013 08:19:48 GMT</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rPr>
      </w:pPr>
      <w:r w:rsidRPr="00BE342A">
        <w:rPr>
          <w:sz w:val="16"/>
        </w:rPr>
        <w:t>&lt; Accept-Ranges: bytes</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rPr>
      </w:pPr>
      <w:r w:rsidRPr="00BE342A">
        <w:rPr>
          <w:sz w:val="16"/>
        </w:rPr>
        <w:t>&lt; Location: http://172.20.65.93/netapi/chat/v1/tel%3A%2B33611223355/oneToOne/tel%3A%2B33611223344</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rPr>
      </w:pPr>
      <w:r w:rsidRPr="00BE342A">
        <w:rPr>
          <w:sz w:val="16"/>
        </w:rPr>
        <w:t>&lt; Server: Restlet-Framework/2.1.2</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rPr>
      </w:pPr>
      <w:r w:rsidRPr="00BE342A">
        <w:rPr>
          <w:sz w:val="16"/>
        </w:rPr>
        <w:t>&lt; Vary: Accept-Charset, Accept-Encoding, Accept-Language, Accept</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rPr>
      </w:pPr>
      <w:r w:rsidRPr="00BE342A">
        <w:rPr>
          <w:sz w:val="16"/>
        </w:rPr>
        <w:t>&lt; Content-Type: application/xml;charset=UTF-8</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rPr>
      </w:pPr>
      <w:r w:rsidRPr="00BE342A">
        <w:rPr>
          <w:sz w:val="16"/>
        </w:rPr>
        <w:t>&lt; Transfer-Encoding: chunked</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rPr>
      </w:pPr>
      <w:r w:rsidRPr="00BE342A">
        <w:rPr>
          <w:sz w:val="16"/>
        </w:rPr>
        <w:t xml:space="preserve">&lt; </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proofErr w:type="gramStart"/>
      <w:r w:rsidRPr="007C65A8">
        <w:rPr>
          <w:sz w:val="16"/>
          <w:lang w:val="en-US"/>
        </w:rPr>
        <w:t>&lt;?xml</w:t>
      </w:r>
      <w:proofErr w:type="gramEnd"/>
      <w:r w:rsidRPr="007C65A8">
        <w:rPr>
          <w:sz w:val="16"/>
          <w:lang w:val="en-US"/>
        </w:rPr>
        <w:t xml:space="preserve"> version="1.0" encoding="UTF-8" ?&gt;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&lt;chat</w:t>
      </w:r>
      <w:proofErr w:type="gramStart"/>
      <w:r w:rsidRPr="007C65A8">
        <w:rPr>
          <w:sz w:val="16"/>
          <w:lang w:val="en-US"/>
        </w:rPr>
        <w:t>:chatSessionInformation</w:t>
      </w:r>
      <w:proofErr w:type="gramEnd"/>
      <w:r w:rsidRPr="007C65A8">
        <w:rPr>
          <w:sz w:val="16"/>
          <w:lang w:val="en-US"/>
        </w:rPr>
        <w:t xml:space="preserve"> xmlns:chat="urn:oma:xml:rest:netapi:chat:1"&gt;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 xml:space="preserve">  &lt;</w:t>
      </w:r>
      <w:proofErr w:type="gramStart"/>
      <w:r w:rsidRPr="007C65A8">
        <w:rPr>
          <w:sz w:val="16"/>
          <w:lang w:val="en-US"/>
        </w:rPr>
        <w:t>subject&gt;</w:t>
      </w:r>
      <w:proofErr w:type="gramEnd"/>
      <w:r w:rsidRPr="007C65A8">
        <w:rPr>
          <w:sz w:val="16"/>
          <w:lang w:val="en-US"/>
        </w:rPr>
        <w:t>Dinner tonight&lt;/subject&gt;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 xml:space="preserve">  &lt;</w:t>
      </w:r>
      <w:proofErr w:type="gramStart"/>
      <w:r w:rsidRPr="007C65A8">
        <w:rPr>
          <w:sz w:val="16"/>
          <w:lang w:val="en-US"/>
        </w:rPr>
        <w:t>originatorAddress&gt;</w:t>
      </w:r>
      <w:proofErr w:type="gramEnd"/>
      <w:r w:rsidRPr="007C65A8">
        <w:rPr>
          <w:sz w:val="16"/>
          <w:lang w:val="en-US"/>
        </w:rPr>
        <w:t>tel:+33611223355&lt;/originatorAddress&gt;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 xml:space="preserve">  &lt;</w:t>
      </w:r>
      <w:proofErr w:type="gramStart"/>
      <w:r w:rsidRPr="007C65A8">
        <w:rPr>
          <w:sz w:val="16"/>
          <w:lang w:val="en-US"/>
        </w:rPr>
        <w:t>originatorName&gt;</w:t>
      </w:r>
      <w:proofErr w:type="gramEnd"/>
      <w:r w:rsidRPr="007C65A8">
        <w:rPr>
          <w:sz w:val="16"/>
          <w:lang w:val="en-US"/>
        </w:rPr>
        <w:t>Alice&lt;/originatorName&gt;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 xml:space="preserve">  &lt;</w:t>
      </w:r>
      <w:proofErr w:type="gramStart"/>
      <w:r w:rsidRPr="007C65A8">
        <w:rPr>
          <w:sz w:val="16"/>
          <w:lang w:val="en-US"/>
        </w:rPr>
        <w:t>tParticipantAddress&gt;</w:t>
      </w:r>
      <w:proofErr w:type="gramEnd"/>
      <w:r w:rsidRPr="007C65A8">
        <w:rPr>
          <w:sz w:val="16"/>
          <w:lang w:val="en-US"/>
        </w:rPr>
        <w:t>tel:+33611223344&lt;/tParticipantAddress&gt;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 xml:space="preserve">  &lt;</w:t>
      </w:r>
      <w:proofErr w:type="gramStart"/>
      <w:r w:rsidRPr="007C65A8">
        <w:rPr>
          <w:sz w:val="16"/>
          <w:lang w:val="en-US"/>
        </w:rPr>
        <w:t>tParticipantName&gt;</w:t>
      </w:r>
      <w:proofErr w:type="gramEnd"/>
      <w:r w:rsidRPr="007C65A8">
        <w:rPr>
          <w:sz w:val="16"/>
          <w:lang w:val="en-US"/>
        </w:rPr>
        <w:t>Bob&lt;/tParticipantName&gt;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 xml:space="preserve">  &lt;</w:t>
      </w:r>
      <w:proofErr w:type="gramStart"/>
      <w:r w:rsidRPr="007C65A8">
        <w:rPr>
          <w:sz w:val="16"/>
          <w:lang w:val="en-US"/>
        </w:rPr>
        <w:t>status&gt;</w:t>
      </w:r>
      <w:proofErr w:type="gramEnd"/>
      <w:r w:rsidRPr="007C65A8">
        <w:rPr>
          <w:sz w:val="16"/>
          <w:lang w:val="en-US"/>
        </w:rPr>
        <w:t>Connected&lt;/status&gt;</w:t>
      </w:r>
    </w:p>
    <w:p w:rsidR="003E35C6" w:rsidRPr="004517BD" w:rsidRDefault="003E35C6" w:rsidP="007C65A8">
      <w:pPr>
        <w:pBdr>
          <w:top w:val="single" w:sz="4" w:space="1" w:color="auto"/>
          <w:left w:val="single" w:sz="4" w:space="4" w:color="auto"/>
          <w:bottom w:val="single" w:sz="4" w:space="1" w:color="auto"/>
          <w:right w:val="single" w:sz="4" w:space="4" w:color="auto"/>
        </w:pBdr>
        <w:rPr>
          <w:b/>
          <w:sz w:val="16"/>
          <w:lang w:val="es-ES"/>
        </w:rPr>
      </w:pPr>
      <w:r w:rsidRPr="007C65A8">
        <w:rPr>
          <w:sz w:val="16"/>
          <w:lang w:val="en-US"/>
        </w:rPr>
        <w:t xml:space="preserve">  </w:t>
      </w:r>
      <w:r w:rsidR="00BE342A" w:rsidRPr="00BE342A">
        <w:rPr>
          <w:sz w:val="16"/>
          <w:lang w:val="es-ES"/>
        </w:rPr>
        <w:t>&lt;</w:t>
      </w:r>
      <w:proofErr w:type="gramStart"/>
      <w:r w:rsidR="00BE342A" w:rsidRPr="00BE342A">
        <w:rPr>
          <w:sz w:val="16"/>
          <w:lang w:val="es-ES"/>
        </w:rPr>
        <w:t>clientCorrelator&gt;</w:t>
      </w:r>
      <w:proofErr w:type="gramEnd"/>
      <w:r w:rsidR="00BE342A" w:rsidRPr="00BE342A">
        <w:rPr>
          <w:sz w:val="16"/>
          <w:lang w:val="es-ES"/>
        </w:rPr>
        <w:t>23456&lt;/clientCorrelator&gt;</w:t>
      </w:r>
    </w:p>
    <w:p w:rsidR="003E35C6" w:rsidRPr="004517BD" w:rsidRDefault="00BE342A" w:rsidP="007C65A8">
      <w:pPr>
        <w:pBdr>
          <w:top w:val="single" w:sz="4" w:space="1" w:color="auto"/>
          <w:left w:val="single" w:sz="4" w:space="4" w:color="auto"/>
          <w:bottom w:val="single" w:sz="4" w:space="1" w:color="auto"/>
          <w:right w:val="single" w:sz="4" w:space="4" w:color="auto"/>
        </w:pBdr>
        <w:rPr>
          <w:b/>
          <w:sz w:val="16"/>
          <w:lang w:val="es-ES"/>
        </w:rPr>
      </w:pPr>
      <w:r w:rsidRPr="00BE342A">
        <w:rPr>
          <w:sz w:val="16"/>
          <w:lang w:val="es-ES"/>
        </w:rPr>
        <w:t xml:space="preserve">  &lt;resourceURL&gt;http://172.20.65.93/netapi/chat/v1/tel%3A%2B33611223355/oneToOne/tel%3A%2B33611223344/348e4638-04fb-409b-a9ee-14efa1f74de8&lt;/resourceURL&gt;</w:t>
      </w:r>
    </w:p>
    <w:p w:rsidR="003E35C6" w:rsidRPr="007C65A8" w:rsidRDefault="003E35C6" w:rsidP="007C65A8">
      <w:pPr>
        <w:pBdr>
          <w:top w:val="single" w:sz="4" w:space="1" w:color="auto"/>
          <w:left w:val="single" w:sz="4" w:space="4" w:color="auto"/>
          <w:bottom w:val="single" w:sz="4" w:space="1" w:color="auto"/>
          <w:right w:val="single" w:sz="4" w:space="4" w:color="auto"/>
        </w:pBdr>
        <w:rPr>
          <w:b/>
          <w:sz w:val="16"/>
          <w:lang w:val="en-US"/>
        </w:rPr>
      </w:pPr>
      <w:r w:rsidRPr="007C65A8">
        <w:rPr>
          <w:sz w:val="16"/>
          <w:lang w:val="en-US"/>
        </w:rPr>
        <w:t>&lt;/chat</w:t>
      </w:r>
      <w:proofErr w:type="gramStart"/>
      <w:r w:rsidRPr="007C65A8">
        <w:rPr>
          <w:sz w:val="16"/>
          <w:lang w:val="en-US"/>
        </w:rPr>
        <w:t>:chatSessionInformation</w:t>
      </w:r>
      <w:proofErr w:type="gramEnd"/>
      <w:r w:rsidRPr="007C65A8">
        <w:rPr>
          <w:sz w:val="16"/>
          <w:lang w:val="en-US"/>
        </w:rPr>
        <w:t>&gt;</w:t>
      </w:r>
    </w:p>
    <w:p w:rsidR="003E35C6" w:rsidRPr="003E35C6" w:rsidRDefault="003E35C6" w:rsidP="007C65A8">
      <w:pPr>
        <w:rPr>
          <w:lang w:val="en-US"/>
        </w:rPr>
      </w:pPr>
    </w:p>
    <w:p w:rsidR="005F637A" w:rsidRDefault="00A13121" w:rsidP="003E35C6">
      <w:pPr>
        <w:pStyle w:val="Titre4"/>
        <w:rPr>
          <w:lang w:val="en-US"/>
        </w:rPr>
      </w:pPr>
      <w:bookmarkStart w:id="54" w:name="_Toc367807048"/>
      <w:r>
        <w:rPr>
          <w:lang w:val="en-US"/>
        </w:rPr>
        <w:t>JSON</w:t>
      </w:r>
      <w:bookmarkEnd w:id="54"/>
    </w:p>
    <w:p w:rsidR="005F637A" w:rsidRDefault="00461243" w:rsidP="005F637A">
      <w:pPr>
        <w:spacing w:before="0" w:after="0"/>
        <w:jc w:val="left"/>
        <w:rPr>
          <w:lang w:val="en-US"/>
        </w:rPr>
      </w:pPr>
      <w:r>
        <w:rPr>
          <w:lang w:val="en-US"/>
        </w:rPr>
        <w:t>Command</w:t>
      </w:r>
      <w:r w:rsidR="00FA19DB">
        <w:rPr>
          <w:lang w:val="en-US"/>
        </w:rPr>
        <w:t xml:space="preserve"> (requires the file chat_session.json)</w:t>
      </w:r>
      <w:r>
        <w:rPr>
          <w:lang w:val="en-US"/>
        </w:rPr>
        <w:t>:</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proofErr w:type="gramStart"/>
      <w:r w:rsidRPr="00461243">
        <w:rPr>
          <w:sz w:val="16"/>
          <w:lang w:val="en-US"/>
        </w:rPr>
        <w:t>curl</w:t>
      </w:r>
      <w:proofErr w:type="gramEnd"/>
      <w:r w:rsidRPr="00461243">
        <w:rPr>
          <w:sz w:val="16"/>
          <w:lang w:val="en-US"/>
        </w:rPr>
        <w:t xml:space="preserve"> -v -H "Accept: application/json" -H "Content-type: application/json" -d "@chat_session.json" "http://</w:t>
      </w:r>
      <w:r w:rsidR="00521131">
        <w:rPr>
          <w:sz w:val="16"/>
          <w:lang w:val="en-US"/>
        </w:rPr>
        <w:t>172.20.65.93</w:t>
      </w:r>
      <w:r w:rsidRPr="00461243">
        <w:rPr>
          <w:sz w:val="16"/>
          <w:lang w:val="en-US"/>
        </w:rPr>
        <w:t>/netapi/chat/v1/tel:+33611223344/oneToOne/tel:+33611223355"</w:t>
      </w:r>
    </w:p>
    <w:p w:rsidR="00461243" w:rsidRDefault="00461243" w:rsidP="00461243">
      <w:pPr>
        <w:rPr>
          <w:lang w:val="en-US"/>
        </w:rPr>
      </w:pPr>
    </w:p>
    <w:p w:rsidR="00461243" w:rsidRPr="00461243" w:rsidRDefault="00461243" w:rsidP="00461243">
      <w:pPr>
        <w:rPr>
          <w:lang w:val="en-US"/>
        </w:rPr>
      </w:pPr>
      <w:r>
        <w:rPr>
          <w:lang w:val="en-US"/>
        </w:rPr>
        <w:t>Result:</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&gt; POST /netapi/chat/v1/tel</w:t>
      </w:r>
      <w:proofErr w:type="gramStart"/>
      <w:r w:rsidRPr="00461243">
        <w:rPr>
          <w:sz w:val="16"/>
          <w:lang w:val="en-US"/>
        </w:rPr>
        <w:t>:+</w:t>
      </w:r>
      <w:proofErr w:type="gramEnd"/>
      <w:r w:rsidRPr="00461243">
        <w:rPr>
          <w:sz w:val="16"/>
          <w:lang w:val="en-US"/>
        </w:rPr>
        <w:t>33611223344/oneToOne/tel:+33611223355 HTTP/1.1</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&gt; User-Agent: curl/7.29.0</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 xml:space="preserve">&gt; Host: </w:t>
      </w:r>
      <w:r w:rsidR="00521131">
        <w:rPr>
          <w:sz w:val="16"/>
          <w:lang w:val="en-US"/>
        </w:rPr>
        <w:t>172.20.65.93</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&gt; Accept: application/json</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&gt; Content-type: application/json</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&gt; Content-Length: 231</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 xml:space="preserve">&gt; </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&lt; HTTP/1.1 201 Created</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&lt; Server: Apache-Coyote/1.1</w:t>
      </w:r>
    </w:p>
    <w:p w:rsidR="00461243" w:rsidRPr="00461243" w:rsidRDefault="00461243" w:rsidP="00461243">
      <w:pPr>
        <w:pBdr>
          <w:top w:val="single" w:sz="4" w:space="1" w:color="auto"/>
          <w:left w:val="single" w:sz="4" w:space="4" w:color="auto"/>
          <w:bottom w:val="single" w:sz="4" w:space="1" w:color="auto"/>
          <w:right w:val="single" w:sz="4" w:space="4" w:color="auto"/>
        </w:pBdr>
        <w:rPr>
          <w:sz w:val="16"/>
          <w:lang w:val="en-US"/>
        </w:rPr>
      </w:pPr>
      <w:r w:rsidRPr="00461243">
        <w:rPr>
          <w:sz w:val="16"/>
          <w:lang w:val="en-US"/>
        </w:rPr>
        <w:t>&lt; X-Powered-By: Servlet 2.5; JBoss-5.0/JBossWeb-2.1</w:t>
      </w:r>
    </w:p>
    <w:p w:rsidR="00461243" w:rsidRPr="004517BD" w:rsidRDefault="00BE342A" w:rsidP="00461243">
      <w:pPr>
        <w:pBdr>
          <w:top w:val="single" w:sz="4" w:space="1" w:color="auto"/>
          <w:left w:val="single" w:sz="4" w:space="4" w:color="auto"/>
          <w:bottom w:val="single" w:sz="4" w:space="1" w:color="auto"/>
          <w:right w:val="single" w:sz="4" w:space="4" w:color="auto"/>
        </w:pBdr>
        <w:rPr>
          <w:sz w:val="16"/>
        </w:rPr>
      </w:pPr>
      <w:r w:rsidRPr="00BE342A">
        <w:rPr>
          <w:sz w:val="16"/>
        </w:rPr>
        <w:t>&lt; Date: Mon, 23 Sep 2013 08:24:12 GMT</w:t>
      </w:r>
    </w:p>
    <w:p w:rsidR="00461243" w:rsidRPr="004517BD" w:rsidRDefault="00BE342A" w:rsidP="00461243">
      <w:pPr>
        <w:pBdr>
          <w:top w:val="single" w:sz="4" w:space="1" w:color="auto"/>
          <w:left w:val="single" w:sz="4" w:space="4" w:color="auto"/>
          <w:bottom w:val="single" w:sz="4" w:space="1" w:color="auto"/>
          <w:right w:val="single" w:sz="4" w:space="4" w:color="auto"/>
        </w:pBdr>
        <w:rPr>
          <w:sz w:val="16"/>
        </w:rPr>
      </w:pPr>
      <w:r w:rsidRPr="00BE342A">
        <w:rPr>
          <w:sz w:val="16"/>
        </w:rPr>
        <w:t>&lt; Accept-Ranges: bytes</w:t>
      </w:r>
    </w:p>
    <w:p w:rsidR="00461243" w:rsidRPr="004517BD" w:rsidRDefault="00BE342A" w:rsidP="00461243">
      <w:pPr>
        <w:pBdr>
          <w:top w:val="single" w:sz="4" w:space="1" w:color="auto"/>
          <w:left w:val="single" w:sz="4" w:space="4" w:color="auto"/>
          <w:bottom w:val="single" w:sz="4" w:space="1" w:color="auto"/>
          <w:right w:val="single" w:sz="4" w:space="4" w:color="auto"/>
        </w:pBdr>
        <w:rPr>
          <w:sz w:val="16"/>
        </w:rPr>
      </w:pPr>
      <w:r w:rsidRPr="00BE342A">
        <w:rPr>
          <w:sz w:val="16"/>
        </w:rPr>
        <w:t>&lt; Location: http://172.20.65.93/netapi/chat/v1/tel%3A%2B33611223344/oneToOne/tel%3A%2B33611223355</w:t>
      </w:r>
    </w:p>
    <w:p w:rsidR="00461243" w:rsidRPr="004517BD" w:rsidRDefault="00BE342A" w:rsidP="00461243">
      <w:pPr>
        <w:pBdr>
          <w:top w:val="single" w:sz="4" w:space="1" w:color="auto"/>
          <w:left w:val="single" w:sz="4" w:space="4" w:color="auto"/>
          <w:bottom w:val="single" w:sz="4" w:space="1" w:color="auto"/>
          <w:right w:val="single" w:sz="4" w:space="4" w:color="auto"/>
        </w:pBdr>
        <w:rPr>
          <w:sz w:val="16"/>
        </w:rPr>
      </w:pPr>
      <w:r w:rsidRPr="00BE342A">
        <w:rPr>
          <w:sz w:val="16"/>
        </w:rPr>
        <w:t>&lt; Server: Restlet-Framework/2.1.2</w:t>
      </w:r>
    </w:p>
    <w:p w:rsidR="00461243" w:rsidRPr="004517BD" w:rsidRDefault="00BE342A" w:rsidP="00461243">
      <w:pPr>
        <w:pBdr>
          <w:top w:val="single" w:sz="4" w:space="1" w:color="auto"/>
          <w:left w:val="single" w:sz="4" w:space="4" w:color="auto"/>
          <w:bottom w:val="single" w:sz="4" w:space="1" w:color="auto"/>
          <w:right w:val="single" w:sz="4" w:space="4" w:color="auto"/>
        </w:pBdr>
        <w:rPr>
          <w:sz w:val="16"/>
        </w:rPr>
      </w:pPr>
      <w:r w:rsidRPr="00BE342A">
        <w:rPr>
          <w:sz w:val="16"/>
        </w:rPr>
        <w:t>&lt; Vary: Accept-Charset, Accept-Encoding, Accept-Language, Accept</w:t>
      </w:r>
    </w:p>
    <w:p w:rsidR="00461243" w:rsidRPr="004517BD" w:rsidRDefault="00BE342A" w:rsidP="00461243">
      <w:pPr>
        <w:pBdr>
          <w:top w:val="single" w:sz="4" w:space="1" w:color="auto"/>
          <w:left w:val="single" w:sz="4" w:space="4" w:color="auto"/>
          <w:bottom w:val="single" w:sz="4" w:space="1" w:color="auto"/>
          <w:right w:val="single" w:sz="4" w:space="4" w:color="auto"/>
        </w:pBdr>
        <w:rPr>
          <w:sz w:val="16"/>
        </w:rPr>
      </w:pPr>
      <w:r w:rsidRPr="00BE342A">
        <w:rPr>
          <w:sz w:val="16"/>
        </w:rPr>
        <w:t>&lt; Content-Type: application/json;charset=UTF-8</w:t>
      </w:r>
    </w:p>
    <w:p w:rsidR="00461243" w:rsidRPr="004517BD" w:rsidRDefault="00BE342A" w:rsidP="00461243">
      <w:pPr>
        <w:pBdr>
          <w:top w:val="single" w:sz="4" w:space="1" w:color="auto"/>
          <w:left w:val="single" w:sz="4" w:space="4" w:color="auto"/>
          <w:bottom w:val="single" w:sz="4" w:space="1" w:color="auto"/>
          <w:right w:val="single" w:sz="4" w:space="4" w:color="auto"/>
        </w:pBdr>
        <w:rPr>
          <w:sz w:val="16"/>
        </w:rPr>
      </w:pPr>
      <w:r w:rsidRPr="00BE342A">
        <w:rPr>
          <w:sz w:val="16"/>
        </w:rPr>
        <w:t>&lt; Content-Length: 380</w:t>
      </w:r>
    </w:p>
    <w:p w:rsidR="00461243" w:rsidRPr="004517BD" w:rsidRDefault="00BE342A" w:rsidP="00461243">
      <w:pPr>
        <w:pBdr>
          <w:top w:val="single" w:sz="4" w:space="1" w:color="auto"/>
          <w:left w:val="single" w:sz="4" w:space="4" w:color="auto"/>
          <w:bottom w:val="single" w:sz="4" w:space="1" w:color="auto"/>
          <w:right w:val="single" w:sz="4" w:space="4" w:color="auto"/>
        </w:pBdr>
        <w:rPr>
          <w:sz w:val="16"/>
        </w:rPr>
      </w:pPr>
      <w:r w:rsidRPr="00BE342A">
        <w:rPr>
          <w:sz w:val="16"/>
        </w:rPr>
        <w:t xml:space="preserve">&lt; </w:t>
      </w:r>
    </w:p>
    <w:p w:rsidR="005F637A"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{"chatSessionInformation":{"subject":"Dinner tonight","originatorAddress":"tel:+33611223344","originatorName":"Alice","tParticipantAddress":"tel:+33611223355","tParticipantName":"Bob","status":"Connected","clientCorrelator":23456,"resourceURL":"http:\/\/172.20.65.93\/netapi\/chat\/v1\/tel%3A%2B33611223344\/oneToOne\/tel%3A%2B33611223355\/18d32ba5-7892-4d29-aa50-38a9c3c21cd4"}}}</w:t>
      </w:r>
    </w:p>
    <w:p w:rsidR="005F637A" w:rsidRPr="004517BD" w:rsidRDefault="005F637A" w:rsidP="007C65A8"/>
    <w:p w:rsidR="007D166D" w:rsidRDefault="007D166D" w:rsidP="007C65A8">
      <w:pPr>
        <w:pStyle w:val="Titre3"/>
        <w:rPr>
          <w:lang w:val="en-US"/>
        </w:rPr>
      </w:pPr>
      <w:bookmarkStart w:id="55" w:name="_Toc367807049"/>
      <w:r>
        <w:rPr>
          <w:lang w:val="en-US"/>
        </w:rPr>
        <w:t>Sending messages</w:t>
      </w:r>
      <w:bookmarkEnd w:id="55"/>
    </w:p>
    <w:p w:rsidR="007D166D" w:rsidRDefault="007D166D" w:rsidP="007C65A8">
      <w:pPr>
        <w:pStyle w:val="Titre4"/>
        <w:rPr>
          <w:lang w:val="en-US"/>
        </w:rPr>
      </w:pPr>
      <w:bookmarkStart w:id="56" w:name="_Toc367807050"/>
      <w:r>
        <w:rPr>
          <w:lang w:val="en-US"/>
        </w:rPr>
        <w:t>XML</w:t>
      </w:r>
      <w:bookmarkEnd w:id="56"/>
    </w:p>
    <w:p w:rsidR="003D5FD0" w:rsidRDefault="003D5FD0" w:rsidP="003D5FD0">
      <w:pPr>
        <w:rPr>
          <w:lang w:val="en-US"/>
        </w:rPr>
      </w:pPr>
      <w:r>
        <w:rPr>
          <w:lang w:val="en-US"/>
        </w:rPr>
        <w:t>Command (</w:t>
      </w:r>
      <w:r w:rsidR="00FA19DB">
        <w:rPr>
          <w:lang w:val="en-US"/>
        </w:rPr>
        <w:t>requires the file chat_msg.xml. T</w:t>
      </w:r>
      <w:r>
        <w:rPr>
          <w:lang w:val="en-US"/>
        </w:rPr>
        <w:t>he session identifier must be changed to a valid one):</w:t>
      </w:r>
    </w:p>
    <w:p w:rsidR="00000000" w:rsidRDefault="00001680">
      <w:pPr>
        <w:pBdr>
          <w:top w:val="single" w:sz="4" w:space="2" w:color="auto"/>
          <w:left w:val="single" w:sz="4" w:space="4" w:color="auto"/>
          <w:bottom w:val="single" w:sz="4" w:space="1" w:color="auto"/>
          <w:right w:val="single" w:sz="4" w:space="4" w:color="auto"/>
        </w:pBdr>
        <w:rPr>
          <w:sz w:val="16"/>
          <w:lang w:val="en-US"/>
        </w:rPr>
      </w:pPr>
      <w:proofErr w:type="gramStart"/>
      <w:r w:rsidRPr="007C65A8">
        <w:rPr>
          <w:sz w:val="16"/>
          <w:lang w:val="en-US"/>
        </w:rPr>
        <w:t>curl</w:t>
      </w:r>
      <w:proofErr w:type="gramEnd"/>
      <w:r w:rsidRPr="007C65A8">
        <w:rPr>
          <w:sz w:val="16"/>
          <w:lang w:val="en-US"/>
        </w:rPr>
        <w:t xml:space="preserve"> -v -H "Accept: application/xml" -H "Content-type: application/xml" -d "@chat_msg.xml" </w:t>
      </w:r>
      <w:hyperlink r:id="rId24" w:history="1">
        <w:r w:rsidR="00844B10" w:rsidRPr="00844B10">
          <w:rPr>
            <w:sz w:val="16"/>
            <w:lang w:val="en-US"/>
          </w:rPr>
          <w:t>http://172.20.65.93/netapi/chat/v1/tel%3A%2B33611223355/oneToOne/tel%3A%2B33611223344/f2c786ae-9065-43eb-9804-7f820c887b72/messages</w:t>
        </w:r>
      </w:hyperlink>
    </w:p>
    <w:p w:rsidR="00001680" w:rsidRDefault="00001680" w:rsidP="007C65A8">
      <w:pPr>
        <w:rPr>
          <w:lang w:val="en-US"/>
        </w:rPr>
      </w:pPr>
    </w:p>
    <w:p w:rsidR="00001680" w:rsidRDefault="00001680" w:rsidP="007C65A8">
      <w:pPr>
        <w:rPr>
          <w:lang w:val="en-US"/>
        </w:rPr>
      </w:pPr>
      <w:r>
        <w:rPr>
          <w:lang w:val="en-US"/>
        </w:rPr>
        <w:t>Result:</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POST /netapi/chat/v1/tel%3A%2B33611223355/oneToOne/tel%3A%2B33611223344/f2c786ae-9065-43eb-9804-7f820c887b72/messages HTTP/1.1</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User-Agent: curl/7.29.0</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Host: 172.20.65.93</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Accept: application/xml</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Content-type: application/xml</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Content-Length: 232</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&gt; </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HTTP/1.1 201 Created</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Apache-Coyote/1.1</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X-Powered-By: Servlet 2.5; JBoss-5.0/JBossWeb-2.1</w:t>
      </w:r>
    </w:p>
    <w:p w:rsidR="00001680" w:rsidRPr="007C65A8" w:rsidRDefault="00001680" w:rsidP="007C65A8">
      <w:pPr>
        <w:pBdr>
          <w:top w:val="single" w:sz="4" w:space="1" w:color="auto"/>
          <w:left w:val="single" w:sz="4" w:space="4" w:color="auto"/>
          <w:bottom w:val="single" w:sz="4" w:space="1" w:color="auto"/>
          <w:right w:val="single" w:sz="4" w:space="4" w:color="auto"/>
        </w:pBdr>
        <w:rPr>
          <w:sz w:val="16"/>
        </w:rPr>
      </w:pPr>
      <w:r w:rsidRPr="007C65A8">
        <w:rPr>
          <w:sz w:val="16"/>
        </w:rPr>
        <w:t>&lt; Date: Mon, 23 Sep 2013 09:11:12 GMT</w:t>
      </w:r>
    </w:p>
    <w:p w:rsidR="00001680" w:rsidRPr="007C65A8" w:rsidRDefault="00001680" w:rsidP="007C65A8">
      <w:pPr>
        <w:pBdr>
          <w:top w:val="single" w:sz="4" w:space="1" w:color="auto"/>
          <w:left w:val="single" w:sz="4" w:space="4" w:color="auto"/>
          <w:bottom w:val="single" w:sz="4" w:space="1" w:color="auto"/>
          <w:right w:val="single" w:sz="4" w:space="4" w:color="auto"/>
        </w:pBdr>
        <w:rPr>
          <w:sz w:val="16"/>
        </w:rPr>
      </w:pPr>
      <w:r w:rsidRPr="007C65A8">
        <w:rPr>
          <w:sz w:val="16"/>
        </w:rPr>
        <w:t>&lt; Accept-Ranges: bytes</w:t>
      </w:r>
    </w:p>
    <w:p w:rsidR="00001680" w:rsidRPr="007C65A8" w:rsidRDefault="00001680" w:rsidP="007C65A8">
      <w:pPr>
        <w:pBdr>
          <w:top w:val="single" w:sz="4" w:space="1" w:color="auto"/>
          <w:left w:val="single" w:sz="4" w:space="4" w:color="auto"/>
          <w:bottom w:val="single" w:sz="4" w:space="1" w:color="auto"/>
          <w:right w:val="single" w:sz="4" w:space="4" w:color="auto"/>
        </w:pBdr>
        <w:rPr>
          <w:sz w:val="16"/>
        </w:rPr>
      </w:pPr>
      <w:r w:rsidRPr="007C65A8">
        <w:rPr>
          <w:sz w:val="16"/>
        </w:rPr>
        <w:t>&lt; Location: http://</w:t>
      </w:r>
      <w:r w:rsidR="00521131">
        <w:rPr>
          <w:sz w:val="16"/>
        </w:rPr>
        <w:t>172.20.65.93</w:t>
      </w:r>
      <w:r w:rsidRPr="007C65A8">
        <w:rPr>
          <w:sz w:val="16"/>
        </w:rPr>
        <w:t>/netapi/chat/v1/tel%3A%2B33611223355/oneToOne/tel%3A%2B33611223344/f2c786ae-9065-43eb-9804-7f820c887b72/messages</w:t>
      </w:r>
    </w:p>
    <w:p w:rsidR="00001680" w:rsidRPr="007C65A8" w:rsidRDefault="00001680" w:rsidP="007C65A8">
      <w:pPr>
        <w:pBdr>
          <w:top w:val="single" w:sz="4" w:space="1" w:color="auto"/>
          <w:left w:val="single" w:sz="4" w:space="4" w:color="auto"/>
          <w:bottom w:val="single" w:sz="4" w:space="1" w:color="auto"/>
          <w:right w:val="single" w:sz="4" w:space="4" w:color="auto"/>
        </w:pBdr>
        <w:rPr>
          <w:sz w:val="16"/>
        </w:rPr>
      </w:pPr>
      <w:r w:rsidRPr="007C65A8">
        <w:rPr>
          <w:sz w:val="16"/>
        </w:rPr>
        <w:t>&lt; Server: Restlet-Framework/2.1.2</w:t>
      </w:r>
    </w:p>
    <w:p w:rsidR="00001680" w:rsidRPr="007C65A8" w:rsidRDefault="00001680" w:rsidP="007C65A8">
      <w:pPr>
        <w:pBdr>
          <w:top w:val="single" w:sz="4" w:space="1" w:color="auto"/>
          <w:left w:val="single" w:sz="4" w:space="4" w:color="auto"/>
          <w:bottom w:val="single" w:sz="4" w:space="1" w:color="auto"/>
          <w:right w:val="single" w:sz="4" w:space="4" w:color="auto"/>
        </w:pBdr>
        <w:rPr>
          <w:sz w:val="16"/>
        </w:rPr>
      </w:pPr>
      <w:r w:rsidRPr="007C65A8">
        <w:rPr>
          <w:sz w:val="16"/>
        </w:rPr>
        <w:t>&lt; Vary: Accept-Charset, Accept-Encoding, Accept-Language, Accept</w:t>
      </w:r>
    </w:p>
    <w:p w:rsidR="00001680" w:rsidRPr="007C65A8" w:rsidRDefault="00001680" w:rsidP="007C65A8">
      <w:pPr>
        <w:pBdr>
          <w:top w:val="single" w:sz="4" w:space="1" w:color="auto"/>
          <w:left w:val="single" w:sz="4" w:space="4" w:color="auto"/>
          <w:bottom w:val="single" w:sz="4" w:space="1" w:color="auto"/>
          <w:right w:val="single" w:sz="4" w:space="4" w:color="auto"/>
        </w:pBdr>
        <w:rPr>
          <w:sz w:val="16"/>
        </w:rPr>
      </w:pPr>
      <w:r w:rsidRPr="007C65A8">
        <w:rPr>
          <w:sz w:val="16"/>
        </w:rPr>
        <w:t>&lt; Content-Type: application/xml;charset=UTF-8</w:t>
      </w:r>
    </w:p>
    <w:p w:rsidR="00001680" w:rsidRPr="007C65A8" w:rsidRDefault="00001680" w:rsidP="007C65A8">
      <w:pPr>
        <w:pBdr>
          <w:top w:val="single" w:sz="4" w:space="1" w:color="auto"/>
          <w:left w:val="single" w:sz="4" w:space="4" w:color="auto"/>
          <w:bottom w:val="single" w:sz="4" w:space="1" w:color="auto"/>
          <w:right w:val="single" w:sz="4" w:space="4" w:color="auto"/>
        </w:pBdr>
        <w:rPr>
          <w:sz w:val="16"/>
        </w:rPr>
      </w:pPr>
      <w:r w:rsidRPr="007C65A8">
        <w:rPr>
          <w:sz w:val="16"/>
        </w:rPr>
        <w:t>&lt; Transfer-Encoding: chunked</w:t>
      </w:r>
    </w:p>
    <w:p w:rsidR="00001680" w:rsidRPr="007C65A8" w:rsidRDefault="00001680" w:rsidP="007C65A8">
      <w:pPr>
        <w:pBdr>
          <w:top w:val="single" w:sz="4" w:space="1" w:color="auto"/>
          <w:left w:val="single" w:sz="4" w:space="4" w:color="auto"/>
          <w:bottom w:val="single" w:sz="4" w:space="1" w:color="auto"/>
          <w:right w:val="single" w:sz="4" w:space="4" w:color="auto"/>
        </w:pBdr>
        <w:rPr>
          <w:sz w:val="16"/>
        </w:rPr>
      </w:pPr>
      <w:r w:rsidRPr="007C65A8">
        <w:rPr>
          <w:sz w:val="16"/>
        </w:rPr>
        <w:t xml:space="preserve">&lt; </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proofErr w:type="gramStart"/>
      <w:r w:rsidRPr="00BE342A">
        <w:rPr>
          <w:sz w:val="16"/>
          <w:lang w:val="en-US"/>
        </w:rPr>
        <w:t>&lt;?xml</w:t>
      </w:r>
      <w:proofErr w:type="gramEnd"/>
      <w:r w:rsidRPr="00BE342A">
        <w:rPr>
          <w:sz w:val="16"/>
          <w:lang w:val="en-US"/>
        </w:rPr>
        <w:t xml:space="preserve"> version="1.0" encoding="UTF-8" ?&gt;</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&lt;chat</w:t>
      </w:r>
      <w:proofErr w:type="gramStart"/>
      <w:r w:rsidRPr="00BE342A">
        <w:rPr>
          <w:sz w:val="16"/>
          <w:lang w:val="en-US"/>
        </w:rPr>
        <w:t>:chatMessage</w:t>
      </w:r>
      <w:proofErr w:type="gramEnd"/>
      <w:r w:rsidRPr="00BE342A">
        <w:rPr>
          <w:sz w:val="16"/>
          <w:lang w:val="en-US"/>
        </w:rPr>
        <w:t xml:space="preserve"> xmlns:chat="urn:oma:xml:rest:netapi:chat:1"&gt;</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  &lt;resourceURL&gt;http://172.20.65.93/netapi/chat/v1/tel%3A%2B33611223355/oneToOne/tel%3A%2B33611223344/f2c786ae-9065-43eb-9804-7f820c887b72/messages/36a799370a30436b8c3989a1ed8f28&lt;/resourceURL&gt;</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  &lt;</w:t>
      </w:r>
      <w:proofErr w:type="gramStart"/>
      <w:r w:rsidRPr="00BE342A">
        <w:rPr>
          <w:sz w:val="16"/>
          <w:lang w:val="en-US"/>
        </w:rPr>
        <w:t>text&gt;</w:t>
      </w:r>
      <w:proofErr w:type="gramEnd"/>
      <w:r w:rsidRPr="00BE342A">
        <w:rPr>
          <w:sz w:val="16"/>
          <w:lang w:val="en-US"/>
        </w:rPr>
        <w:t>Hello World&lt;/text&gt;</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  &lt;</w:t>
      </w:r>
      <w:proofErr w:type="gramStart"/>
      <w:r w:rsidRPr="00BE342A">
        <w:rPr>
          <w:sz w:val="16"/>
          <w:lang w:val="en-US"/>
        </w:rPr>
        <w:t>reportRequest&gt;</w:t>
      </w:r>
      <w:proofErr w:type="gramEnd"/>
      <w:r w:rsidRPr="00BE342A">
        <w:rPr>
          <w:sz w:val="16"/>
          <w:lang w:val="en-US"/>
        </w:rPr>
        <w:t>Delivered&lt;/reportRequest&gt;</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  &lt;</w:t>
      </w:r>
      <w:proofErr w:type="gramStart"/>
      <w:r w:rsidRPr="00BE342A">
        <w:rPr>
          <w:sz w:val="16"/>
          <w:lang w:val="en-US"/>
        </w:rPr>
        <w:t>reportRequest&gt;</w:t>
      </w:r>
      <w:proofErr w:type="gramEnd"/>
      <w:r w:rsidRPr="00BE342A">
        <w:rPr>
          <w:sz w:val="16"/>
          <w:lang w:val="en-US"/>
        </w:rPr>
        <w:t>Displayed&lt;/reportRequest&gt;</w:t>
      </w:r>
    </w:p>
    <w:p w:rsidR="0000168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&lt;/chat</w:t>
      </w:r>
      <w:proofErr w:type="gramStart"/>
      <w:r w:rsidRPr="00BE342A">
        <w:rPr>
          <w:sz w:val="16"/>
          <w:lang w:val="en-US"/>
        </w:rPr>
        <w:t>:chatMessage</w:t>
      </w:r>
      <w:proofErr w:type="gramEnd"/>
      <w:r w:rsidRPr="00BE342A">
        <w:rPr>
          <w:sz w:val="16"/>
          <w:lang w:val="en-US"/>
        </w:rPr>
        <w:t>&gt;</w:t>
      </w:r>
    </w:p>
    <w:p w:rsidR="00001680" w:rsidRDefault="00001680" w:rsidP="007C65A8">
      <w:pPr>
        <w:rPr>
          <w:lang w:val="en-US"/>
        </w:rPr>
      </w:pPr>
    </w:p>
    <w:p w:rsidR="007D166D" w:rsidRDefault="007D166D" w:rsidP="007C65A8">
      <w:pPr>
        <w:pStyle w:val="Titre4"/>
        <w:rPr>
          <w:lang w:val="en-US"/>
        </w:rPr>
      </w:pPr>
      <w:bookmarkStart w:id="57" w:name="_Toc367807051"/>
      <w:r>
        <w:rPr>
          <w:lang w:val="en-US"/>
        </w:rPr>
        <w:t>JSON</w:t>
      </w:r>
      <w:bookmarkEnd w:id="57"/>
    </w:p>
    <w:p w:rsidR="00F33190" w:rsidRDefault="00F33190" w:rsidP="00F33190">
      <w:pPr>
        <w:rPr>
          <w:lang w:val="en-US"/>
        </w:rPr>
      </w:pPr>
      <w:r>
        <w:rPr>
          <w:lang w:val="en-US"/>
        </w:rPr>
        <w:t>Command</w:t>
      </w:r>
      <w:r w:rsidR="003D5FD0">
        <w:rPr>
          <w:lang w:val="en-US"/>
        </w:rPr>
        <w:t xml:space="preserve"> (</w:t>
      </w:r>
      <w:r w:rsidR="00FA19DB">
        <w:rPr>
          <w:lang w:val="en-US"/>
        </w:rPr>
        <w:t>requires the file chat_msg.json. T</w:t>
      </w:r>
      <w:r w:rsidR="003D5FD0">
        <w:rPr>
          <w:lang w:val="en-US"/>
        </w:rPr>
        <w:t>he session identifier must be changed to a valid one)</w:t>
      </w:r>
      <w:r>
        <w:rPr>
          <w:lang w:val="en-US"/>
        </w:rPr>
        <w:t>:</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proofErr w:type="gramStart"/>
      <w:r w:rsidRPr="00BE342A">
        <w:rPr>
          <w:sz w:val="16"/>
          <w:lang w:val="en-US"/>
        </w:rPr>
        <w:t>curl</w:t>
      </w:r>
      <w:proofErr w:type="gramEnd"/>
      <w:r w:rsidRPr="00BE342A">
        <w:rPr>
          <w:sz w:val="16"/>
          <w:lang w:val="en-US"/>
        </w:rPr>
        <w:t xml:space="preserve"> -v -H "Accept: application/json" -H "Content-type: application/json" -d "@chat_msg.json" "http://172.20.65.93/netapi/chat/v1/tel%3A%2B33611223355/oneToOne/tel%3A%2B33611223344/586830e9-d178-4281-90b7-f67e360f1a4d/messages"</w:t>
      </w:r>
    </w:p>
    <w:p w:rsidR="00F33190" w:rsidRDefault="00F33190" w:rsidP="00F33190">
      <w:pPr>
        <w:rPr>
          <w:lang w:val="en-US"/>
        </w:rPr>
      </w:pPr>
    </w:p>
    <w:p w:rsidR="00F33190" w:rsidRDefault="00F33190" w:rsidP="00F33190">
      <w:pPr>
        <w:rPr>
          <w:lang w:val="en-US"/>
        </w:rPr>
      </w:pPr>
      <w:r>
        <w:rPr>
          <w:lang w:val="en-US"/>
        </w:rPr>
        <w:t>Result:</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POST /netapi/chat/v1/tel%3A%2B33611223355/oneToOne/tel%3A%2B33611223344/586830e9-d178-4281-90b7-f67e360f1a4d/messages HTTP/1.1</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User-Agent: curl/7.29.0</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Host: 172.20.65.93</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Accept: application/json</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Content-type: application/json</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Content-Length: 103</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&gt; </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HTTP/1.1 201 Created</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Apache-Coyote/1.1</w:t>
      </w:r>
    </w:p>
    <w:p w:rsidR="00F33190"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X-Powered-By: Servlet 2.5; JBoss-5.0/JBossWeb-2.1</w:t>
      </w:r>
    </w:p>
    <w:p w:rsidR="00F33190" w:rsidRPr="007C65A8" w:rsidRDefault="00F33190" w:rsidP="007C65A8">
      <w:pPr>
        <w:pBdr>
          <w:top w:val="single" w:sz="4" w:space="1" w:color="auto"/>
          <w:left w:val="single" w:sz="4" w:space="4" w:color="auto"/>
          <w:bottom w:val="single" w:sz="4" w:space="1" w:color="auto"/>
          <w:right w:val="single" w:sz="4" w:space="4" w:color="auto"/>
        </w:pBdr>
        <w:rPr>
          <w:sz w:val="16"/>
        </w:rPr>
      </w:pPr>
      <w:r w:rsidRPr="007C65A8">
        <w:rPr>
          <w:sz w:val="16"/>
        </w:rPr>
        <w:t>&lt; Date: Mon, 23 Sep 2013 09:14:43 GMT</w:t>
      </w:r>
    </w:p>
    <w:p w:rsidR="00F33190" w:rsidRPr="007C65A8" w:rsidRDefault="00F33190" w:rsidP="007C65A8">
      <w:pPr>
        <w:pBdr>
          <w:top w:val="single" w:sz="4" w:space="1" w:color="auto"/>
          <w:left w:val="single" w:sz="4" w:space="4" w:color="auto"/>
          <w:bottom w:val="single" w:sz="4" w:space="1" w:color="auto"/>
          <w:right w:val="single" w:sz="4" w:space="4" w:color="auto"/>
        </w:pBdr>
        <w:rPr>
          <w:sz w:val="16"/>
        </w:rPr>
      </w:pPr>
      <w:r w:rsidRPr="007C65A8">
        <w:rPr>
          <w:sz w:val="16"/>
        </w:rPr>
        <w:t>&lt; Accept-Ranges: bytes</w:t>
      </w:r>
    </w:p>
    <w:p w:rsidR="00F33190" w:rsidRPr="007C65A8" w:rsidRDefault="00F33190" w:rsidP="007C65A8">
      <w:pPr>
        <w:pBdr>
          <w:top w:val="single" w:sz="4" w:space="1" w:color="auto"/>
          <w:left w:val="single" w:sz="4" w:space="4" w:color="auto"/>
          <w:bottom w:val="single" w:sz="4" w:space="1" w:color="auto"/>
          <w:right w:val="single" w:sz="4" w:space="4" w:color="auto"/>
        </w:pBdr>
        <w:rPr>
          <w:sz w:val="16"/>
        </w:rPr>
      </w:pPr>
      <w:r w:rsidRPr="007C65A8">
        <w:rPr>
          <w:sz w:val="16"/>
        </w:rPr>
        <w:t>&lt; Location: http://</w:t>
      </w:r>
      <w:r w:rsidR="00521131">
        <w:rPr>
          <w:sz w:val="16"/>
        </w:rPr>
        <w:t>172.20.65.93</w:t>
      </w:r>
      <w:r w:rsidRPr="007C65A8">
        <w:rPr>
          <w:sz w:val="16"/>
        </w:rPr>
        <w:t>/netapi/chat/v1/tel%3A%2B33611223355/oneToOne/tel%3A%2B33611223344/586830e9-d178-4281-90b7-f67e360f1a4d/messages</w:t>
      </w:r>
    </w:p>
    <w:p w:rsidR="00F33190" w:rsidRPr="00476322"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Restlet-Framework/2.1.2</w:t>
      </w:r>
    </w:p>
    <w:p w:rsidR="00F33190" w:rsidRPr="00476322"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Vary: Accept-Charset, Accept-Encoding, Accept-Language, Accept</w:t>
      </w:r>
    </w:p>
    <w:p w:rsidR="00F33190" w:rsidRPr="00476322"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Content-Type: application/json</w:t>
      </w:r>
      <w:proofErr w:type="gramStart"/>
      <w:r w:rsidRPr="00BE342A">
        <w:rPr>
          <w:sz w:val="16"/>
          <w:lang w:val="en-US"/>
        </w:rPr>
        <w:t>;charset</w:t>
      </w:r>
      <w:proofErr w:type="gramEnd"/>
      <w:r w:rsidRPr="00BE342A">
        <w:rPr>
          <w:sz w:val="16"/>
          <w:lang w:val="en-US"/>
        </w:rPr>
        <w:t>=UTF-8</w:t>
      </w:r>
    </w:p>
    <w:p w:rsidR="00F33190" w:rsidRPr="00476322"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Content-Length: 253</w:t>
      </w:r>
    </w:p>
    <w:p w:rsidR="00F33190" w:rsidRPr="00476322"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&lt; </w:t>
      </w:r>
    </w:p>
    <w:p w:rsidR="007D166D" w:rsidRPr="00476322"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{"chatMessage":{"resourceURL":"http:\/\/172.20.65.93\/netapi\/chat\/v1\/tel%3A%2B33611223355\/oneToOne\/tel%3A%2B33611223344\/586830e9-d178-4281-90b7-f67e360f1a4d\/messages\/a9d7d494002740b39e29866a0adae6","text":"How are you?","reportRequest":"Sent"}}</w:t>
      </w:r>
    </w:p>
    <w:p w:rsidR="00F33190" w:rsidRDefault="00F33190" w:rsidP="007C65A8">
      <w:pPr>
        <w:rPr>
          <w:lang w:val="en-US"/>
        </w:rPr>
      </w:pPr>
    </w:p>
    <w:p w:rsidR="00BE704E" w:rsidRDefault="00BE704E" w:rsidP="007C65A8">
      <w:pPr>
        <w:rPr>
          <w:lang w:val="en-US"/>
        </w:rPr>
      </w:pPr>
    </w:p>
    <w:p w:rsidR="00000000" w:rsidRDefault="009C7B28">
      <w:pPr>
        <w:pStyle w:val="Titre3"/>
        <w:rPr>
          <w:lang w:val="en-US"/>
        </w:rPr>
      </w:pPr>
      <w:bookmarkStart w:id="58" w:name="_Toc367807052"/>
      <w:r>
        <w:rPr>
          <w:lang w:val="en-US"/>
        </w:rPr>
        <w:t>Sending isComposing notification</w:t>
      </w:r>
      <w:bookmarkEnd w:id="58"/>
    </w:p>
    <w:p w:rsidR="00000000" w:rsidRDefault="00530F78">
      <w:pPr>
        <w:rPr>
          <w:lang w:val="en-US"/>
        </w:rPr>
      </w:pPr>
    </w:p>
    <w:p w:rsidR="00000000" w:rsidRDefault="004B2965">
      <w:pPr>
        <w:pStyle w:val="Titre4"/>
        <w:rPr>
          <w:lang w:val="en-US"/>
        </w:rPr>
      </w:pPr>
      <w:bookmarkStart w:id="59" w:name="_Toc367807053"/>
      <w:r>
        <w:rPr>
          <w:lang w:val="en-US"/>
        </w:rPr>
        <w:t>XML</w:t>
      </w:r>
      <w:bookmarkEnd w:id="59"/>
    </w:p>
    <w:p w:rsidR="009C7B28" w:rsidRDefault="009C7B28" w:rsidP="009C7B28">
      <w:pPr>
        <w:rPr>
          <w:lang w:val="en-US"/>
        </w:rPr>
      </w:pPr>
      <w:r>
        <w:rPr>
          <w:lang w:val="en-US"/>
        </w:rPr>
        <w:t xml:space="preserve">Command (requires the file </w:t>
      </w:r>
      <w:r w:rsidR="00BE342A" w:rsidRPr="00BE342A">
        <w:rPr>
          <w:lang w:val="en-US"/>
        </w:rPr>
        <w:t>chat_iscomposing.xml</w:t>
      </w:r>
      <w:r>
        <w:rPr>
          <w:lang w:val="en-US"/>
        </w:rPr>
        <w:t>. The session identifier must be changed to a valid one):</w:t>
      </w:r>
    </w:p>
    <w:p w:rsidR="00000000" w:rsidRDefault="00BE342A">
      <w:pPr>
        <w:pBdr>
          <w:top w:val="single" w:sz="4" w:space="1" w:color="auto"/>
          <w:left w:val="single" w:sz="4" w:space="4" w:color="auto"/>
          <w:bottom w:val="single" w:sz="4" w:space="1" w:color="auto"/>
          <w:right w:val="single" w:sz="4" w:space="4" w:color="auto"/>
        </w:pBdr>
        <w:rPr>
          <w:sz w:val="16"/>
        </w:rPr>
      </w:pPr>
      <w:proofErr w:type="gramStart"/>
      <w:r w:rsidRPr="00BE342A">
        <w:rPr>
          <w:sz w:val="16"/>
        </w:rPr>
        <w:t>curl</w:t>
      </w:r>
      <w:proofErr w:type="gramEnd"/>
      <w:r w:rsidRPr="00BE342A">
        <w:rPr>
          <w:sz w:val="16"/>
        </w:rPr>
        <w:t xml:space="preserve"> -v -H 'Accept: application/xml' -H 'Content-type: application/xml' http://</w:t>
      </w:r>
      <w:r w:rsidR="009C7B28">
        <w:rPr>
          <w:sz w:val="16"/>
        </w:rPr>
        <w:t>172.20.65.93</w:t>
      </w:r>
      <w:r w:rsidRPr="00BE342A">
        <w:rPr>
          <w:sz w:val="16"/>
        </w:rPr>
        <w:t>/netapi/chat/v1/tel%3A%2B336112233</w:t>
      </w:r>
      <w:r w:rsidR="009C7B28">
        <w:rPr>
          <w:sz w:val="16"/>
        </w:rPr>
        <w:t>55</w:t>
      </w:r>
      <w:r w:rsidRPr="00BE342A">
        <w:rPr>
          <w:sz w:val="16"/>
        </w:rPr>
        <w:t>/oneToOne/tel%3A%2B33611223344/4d68f9cb-5230-4762-9c89-52b8d2a14c16/messages -d @</w:t>
      </w:r>
      <w:del w:id="60" w:author="RESTOUX Loïc (lrestoux)" w:date="2013-09-25T11:38:00Z">
        <w:r w:rsidRPr="00BE342A" w:rsidDel="00ED4836">
          <w:rPr>
            <w:sz w:val="16"/>
          </w:rPr>
          <w:delText>devguide/</w:delText>
        </w:r>
      </w:del>
      <w:r w:rsidRPr="00BE342A">
        <w:rPr>
          <w:sz w:val="16"/>
        </w:rPr>
        <w:t>chat_iscomposing.xml</w:t>
      </w:r>
    </w:p>
    <w:p w:rsidR="00000000" w:rsidRDefault="00530F78">
      <w:pPr>
        <w:rPr>
          <w:lang w:val="en-US"/>
        </w:rPr>
      </w:pPr>
    </w:p>
    <w:p w:rsidR="00BE6FD4" w:rsidRDefault="00BE6FD4" w:rsidP="00BE6FD4">
      <w:pPr>
        <w:rPr>
          <w:lang w:val="en-US"/>
        </w:rPr>
      </w:pPr>
      <w:r>
        <w:rPr>
          <w:lang w:val="en-US"/>
        </w:rPr>
        <w:t>Result: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&gt; POST /netapi/chat/v1/tel%3A%2B33611223355/oneToOne/tel%3A%2B33611223344/e80c0a4f-c5b8-4b61-ae01-ba0978c3a517/messages HTTP/1.1</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&gt; User-Agent: curl/7.29.0</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 xml:space="preserve">&gt; Host: </w:t>
      </w:r>
      <w:r w:rsidR="00BE6FD4">
        <w:rPr>
          <w:sz w:val="16"/>
        </w:rPr>
        <w:t>172.20.65.93</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&gt; Accept: application/xml</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&gt; Content-type: application/xml</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&gt; Content-Length: 213</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 xml:space="preserve">&gt; </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 [</w:t>
      </w:r>
      <w:proofErr w:type="gramStart"/>
      <w:r w:rsidRPr="00BE342A">
        <w:rPr>
          <w:sz w:val="16"/>
        </w:rPr>
        <w:t>data</w:t>
      </w:r>
      <w:proofErr w:type="gramEnd"/>
      <w:r w:rsidRPr="00BE342A">
        <w:rPr>
          <w:sz w:val="16"/>
        </w:rPr>
        <w:t xml:space="preserve"> not shown]</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HTTP/1.1 201 Created</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Server: Apache-Coyote/1.1</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X-Powered-By: Servlet 2.5; JBoss-5.0/JBossWeb-2.1</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Date: Tue, 24 Sep 2013 15:19:41 GMT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Accept-Ranges: bytes</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Location: http://</w:t>
      </w:r>
      <w:r w:rsidR="00BE6FD4">
        <w:rPr>
          <w:sz w:val="16"/>
        </w:rPr>
        <w:t>172.20.65.93</w:t>
      </w:r>
      <w:r w:rsidRPr="00BE342A">
        <w:rPr>
          <w:sz w:val="16"/>
        </w:rPr>
        <w:t>/netapi/chat/v1/tel%3A%2B33611223355/oneToOne/tel%3A%2B33611223344/e80c0a4f-c5b8-4b61-ae01-ba0978c3a517/messages</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Server: Restlet-Framework/2.1.2</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Vary: Accept-Charset, Accept-Encoding, Accept-Language, Accept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Content-Type: application/xml;charset=UTF-8</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 Transfer-Encoding: chunked</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 xml:space="preserve">&lt; </w:t>
      </w:r>
    </w:p>
    <w:p w:rsidR="00000000" w:rsidRDefault="00BE342A">
      <w:pPr>
        <w:pBdr>
          <w:top w:val="single" w:sz="4" w:space="1" w:color="auto"/>
          <w:left w:val="single" w:sz="4" w:space="4" w:color="auto"/>
          <w:bottom w:val="single" w:sz="4" w:space="1" w:color="auto"/>
          <w:right w:val="single" w:sz="4" w:space="4" w:color="auto"/>
        </w:pBdr>
        <w:rPr>
          <w:sz w:val="16"/>
        </w:rPr>
      </w:pPr>
      <w:proofErr w:type="gramStart"/>
      <w:r w:rsidRPr="00BE342A">
        <w:rPr>
          <w:sz w:val="16"/>
        </w:rPr>
        <w:t>&lt;?xml</w:t>
      </w:r>
      <w:proofErr w:type="gramEnd"/>
      <w:r w:rsidRPr="00BE342A">
        <w:rPr>
          <w:sz w:val="16"/>
        </w:rPr>
        <w:t xml:space="preserve"> version="1.0" encoding="UTF-8" ?&gt;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&lt;chat:isComposing xmlns:chat="urn:oma:xml:rest:netapi:chat:1"&gt;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 xml:space="preserve">  &lt;resourceURL&gt;http://</w:t>
      </w:r>
      <w:r w:rsidR="00BE6FD4">
        <w:rPr>
          <w:sz w:val="16"/>
        </w:rPr>
        <w:t>172.20.65.93</w:t>
      </w:r>
      <w:r w:rsidRPr="00BE342A">
        <w:rPr>
          <w:sz w:val="16"/>
        </w:rPr>
        <w:t>/netapi/chat/v1/tel%3A%2B33611223355/oneToOne/tel%3A%2B33611223344/e80c0a4f-c5b8-4b61-ae01-ba0978c3a517/messages/21ca14ed44f54a229b94c9c79e2983&lt;/resourceURL&gt;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 xml:space="preserve">  &lt;state&gt;active&lt;/state&gt;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 xml:space="preserve">  &lt;</w:t>
      </w:r>
      <w:proofErr w:type="gramStart"/>
      <w:r w:rsidRPr="00BE342A">
        <w:rPr>
          <w:sz w:val="16"/>
        </w:rPr>
        <w:t>contenttype&gt;</w:t>
      </w:r>
      <w:proofErr w:type="gramEnd"/>
      <w:r w:rsidRPr="00BE342A">
        <w:rPr>
          <w:sz w:val="16"/>
        </w:rPr>
        <w:t>text/plain&lt;/contenttype&gt;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 xml:space="preserve">  &lt;</w:t>
      </w:r>
      <w:proofErr w:type="gramStart"/>
      <w:r w:rsidRPr="00BE342A">
        <w:rPr>
          <w:sz w:val="16"/>
        </w:rPr>
        <w:t>refresh&gt;</w:t>
      </w:r>
      <w:proofErr w:type="gramEnd"/>
      <w:r w:rsidRPr="00BE342A">
        <w:rPr>
          <w:sz w:val="16"/>
        </w:rPr>
        <w:t>90&lt;/refresh&gt;</w:t>
      </w:r>
    </w:p>
    <w:p w:rsidR="00000000" w:rsidRDefault="00BE342A">
      <w:pPr>
        <w:pBdr>
          <w:top w:val="single" w:sz="4" w:space="1" w:color="auto"/>
          <w:left w:val="single" w:sz="4" w:space="4" w:color="auto"/>
          <w:bottom w:val="single" w:sz="4" w:space="1" w:color="auto"/>
          <w:right w:val="single" w:sz="4" w:space="4" w:color="auto"/>
        </w:pBdr>
        <w:rPr>
          <w:sz w:val="16"/>
        </w:rPr>
      </w:pPr>
      <w:r w:rsidRPr="00BE342A">
        <w:rPr>
          <w:sz w:val="16"/>
        </w:rPr>
        <w:t>&lt;/</w:t>
      </w:r>
      <w:proofErr w:type="gramStart"/>
      <w:r w:rsidRPr="00BE342A">
        <w:rPr>
          <w:sz w:val="16"/>
        </w:rPr>
        <w:t>chat:</w:t>
      </w:r>
      <w:proofErr w:type="gramEnd"/>
      <w:r w:rsidRPr="00BE342A">
        <w:rPr>
          <w:sz w:val="16"/>
        </w:rPr>
        <w:t>isComposing&gt;</w:t>
      </w:r>
    </w:p>
    <w:p w:rsidR="00000000" w:rsidRDefault="00530F78">
      <w:pPr>
        <w:rPr>
          <w:lang w:val="en-US"/>
        </w:rPr>
      </w:pPr>
    </w:p>
    <w:p w:rsidR="004B2965" w:rsidRDefault="004B2965" w:rsidP="004B2965">
      <w:pPr>
        <w:pStyle w:val="Titre4"/>
        <w:rPr>
          <w:lang w:val="en-US"/>
        </w:rPr>
      </w:pPr>
      <w:bookmarkStart w:id="61" w:name="_Toc367807054"/>
      <w:r>
        <w:rPr>
          <w:lang w:val="en-US"/>
        </w:rPr>
        <w:t>JSON</w:t>
      </w:r>
      <w:bookmarkEnd w:id="61"/>
    </w:p>
    <w:p w:rsidR="004B2965" w:rsidRDefault="004B2965" w:rsidP="004B2965">
      <w:pPr>
        <w:rPr>
          <w:lang w:val="en-US"/>
        </w:rPr>
      </w:pPr>
      <w:r>
        <w:rPr>
          <w:lang w:val="en-US"/>
        </w:rPr>
        <w:t xml:space="preserve">Command (requires the file </w:t>
      </w:r>
      <w:r w:rsidRPr="009C7B28">
        <w:rPr>
          <w:lang w:val="en-US"/>
        </w:rPr>
        <w:t>chat_iscomposing.</w:t>
      </w:r>
      <w:r>
        <w:rPr>
          <w:lang w:val="en-US"/>
        </w:rPr>
        <w:t>json. The session identifier must be changed to a valid one):</w:t>
      </w:r>
    </w:p>
    <w:p w:rsidR="00000000" w:rsidRDefault="00CB7F94">
      <w:pPr>
        <w:pBdr>
          <w:top w:val="single" w:sz="4" w:space="1" w:color="auto"/>
          <w:left w:val="single" w:sz="4" w:space="4" w:color="auto"/>
          <w:bottom w:val="single" w:sz="4" w:space="1" w:color="auto"/>
          <w:right w:val="single" w:sz="4" w:space="4" w:color="auto"/>
        </w:pBdr>
        <w:rPr>
          <w:sz w:val="16"/>
        </w:rPr>
      </w:pPr>
      <w:proofErr w:type="gramStart"/>
      <w:r w:rsidRPr="00CB7F94">
        <w:rPr>
          <w:sz w:val="16"/>
        </w:rPr>
        <w:t>curl</w:t>
      </w:r>
      <w:proofErr w:type="gramEnd"/>
      <w:r w:rsidRPr="00CB7F94">
        <w:rPr>
          <w:sz w:val="16"/>
        </w:rPr>
        <w:t xml:space="preserve"> -v -H 'Accept: application/json' -H 'Content-T</w:t>
      </w:r>
      <w:r>
        <w:rPr>
          <w:sz w:val="16"/>
        </w:rPr>
        <w:t>ype: application/json' http://172.20.65.93</w:t>
      </w:r>
      <w:r w:rsidRPr="00CB7F94">
        <w:rPr>
          <w:sz w:val="16"/>
        </w:rPr>
        <w:t>/netapi/chat/v1/tel%3A%2B336112233</w:t>
      </w:r>
      <w:r>
        <w:rPr>
          <w:sz w:val="16"/>
        </w:rPr>
        <w:t>55</w:t>
      </w:r>
      <w:r w:rsidRPr="00CB7F94">
        <w:rPr>
          <w:sz w:val="16"/>
        </w:rPr>
        <w:t>/oneToOne/tel%3A%2B33611223344/ee00728b-f92d-41ca-aa0a-bdcfe6de8559/messages -d @</w:t>
      </w:r>
      <w:del w:id="62" w:author="RESTOUX Loïc (lrestoux)" w:date="2013-09-25T11:38:00Z">
        <w:r w:rsidRPr="00CB7F94" w:rsidDel="00ED4836">
          <w:rPr>
            <w:sz w:val="16"/>
          </w:rPr>
          <w:delText>devguide/</w:delText>
        </w:r>
      </w:del>
      <w:r w:rsidRPr="00CB7F94">
        <w:rPr>
          <w:sz w:val="16"/>
        </w:rPr>
        <w:t>chat_iscomposing.json</w:t>
      </w:r>
    </w:p>
    <w:p w:rsidR="00CB7F94" w:rsidRDefault="00CB7F94" w:rsidP="004B2965">
      <w:pPr>
        <w:rPr>
          <w:lang w:val="en-US"/>
        </w:rPr>
      </w:pPr>
    </w:p>
    <w:p w:rsidR="004B2965" w:rsidRDefault="004B2965" w:rsidP="004B2965">
      <w:pPr>
        <w:rPr>
          <w:lang w:val="en-US"/>
        </w:rPr>
      </w:pPr>
      <w:r>
        <w:rPr>
          <w:lang w:val="en-US"/>
        </w:rPr>
        <w:t>Result:</w:t>
      </w:r>
    </w:p>
    <w:p w:rsidR="00B52B43" w:rsidRPr="00B52B43" w:rsidRDefault="00B52B43" w:rsidP="00B52B43">
      <w:pPr>
        <w:rPr>
          <w:sz w:val="16"/>
        </w:rPr>
      </w:pPr>
      <w:r w:rsidRPr="00B52B43">
        <w:rPr>
          <w:sz w:val="16"/>
        </w:rPr>
        <w:t>&gt; POST /net</w:t>
      </w:r>
      <w:r>
        <w:rPr>
          <w:sz w:val="16"/>
        </w:rPr>
        <w:t>api/chat/v1/tel%3A%2B33611223355</w:t>
      </w:r>
      <w:r w:rsidRPr="00B52B43">
        <w:rPr>
          <w:sz w:val="16"/>
        </w:rPr>
        <w:t>/oneToOne/tel%3A%2B33611223344/ee00728b-f92d-41ca-aa0a-bdcfe6de8559/messages HTTP/1.1</w:t>
      </w:r>
    </w:p>
    <w:p w:rsidR="00B52B43" w:rsidRPr="00B52B43" w:rsidRDefault="00B52B43" w:rsidP="00B52B43">
      <w:pPr>
        <w:rPr>
          <w:sz w:val="16"/>
        </w:rPr>
      </w:pPr>
      <w:r w:rsidRPr="00B52B43">
        <w:rPr>
          <w:sz w:val="16"/>
        </w:rPr>
        <w:t>&gt; User-Agent: curl/7.29.0</w:t>
      </w:r>
    </w:p>
    <w:p w:rsidR="00B52B43" w:rsidRPr="00B52B43" w:rsidRDefault="00B52B43" w:rsidP="00B52B43">
      <w:pPr>
        <w:rPr>
          <w:sz w:val="16"/>
        </w:rPr>
      </w:pPr>
      <w:r w:rsidRPr="00B52B43">
        <w:rPr>
          <w:sz w:val="16"/>
        </w:rPr>
        <w:t xml:space="preserve">&gt; Host: </w:t>
      </w:r>
      <w:r>
        <w:rPr>
          <w:sz w:val="16"/>
        </w:rPr>
        <w:t>172.20.65.93</w:t>
      </w:r>
    </w:p>
    <w:p w:rsidR="00B52B43" w:rsidRPr="00B52B43" w:rsidRDefault="00B52B43" w:rsidP="00B52B43">
      <w:pPr>
        <w:rPr>
          <w:sz w:val="16"/>
        </w:rPr>
      </w:pPr>
      <w:r w:rsidRPr="00B52B43">
        <w:rPr>
          <w:sz w:val="16"/>
        </w:rPr>
        <w:t>&gt; Accept: application/json</w:t>
      </w:r>
    </w:p>
    <w:p w:rsidR="00B52B43" w:rsidRPr="00B52B43" w:rsidRDefault="00B52B43" w:rsidP="00B52B43">
      <w:pPr>
        <w:rPr>
          <w:sz w:val="16"/>
        </w:rPr>
      </w:pPr>
      <w:r w:rsidRPr="00B52B43">
        <w:rPr>
          <w:sz w:val="16"/>
        </w:rPr>
        <w:t>&gt; Content-Type: application/json</w:t>
      </w:r>
    </w:p>
    <w:p w:rsidR="00B52B43" w:rsidRPr="00B52B43" w:rsidRDefault="00B52B43" w:rsidP="00B52B43">
      <w:pPr>
        <w:rPr>
          <w:sz w:val="16"/>
        </w:rPr>
      </w:pPr>
      <w:r w:rsidRPr="00B52B43">
        <w:rPr>
          <w:sz w:val="16"/>
        </w:rPr>
        <w:t>&gt; Content-Length: 94</w:t>
      </w:r>
    </w:p>
    <w:p w:rsidR="00B52B43" w:rsidRPr="00B52B43" w:rsidRDefault="00B52B43" w:rsidP="00B52B43">
      <w:pPr>
        <w:rPr>
          <w:sz w:val="16"/>
        </w:rPr>
      </w:pPr>
      <w:r w:rsidRPr="00B52B43">
        <w:rPr>
          <w:sz w:val="16"/>
        </w:rPr>
        <w:t xml:space="preserve">&gt; </w:t>
      </w:r>
    </w:p>
    <w:p w:rsidR="00B52B43" w:rsidRPr="00B52B43" w:rsidRDefault="00B52B43" w:rsidP="00B52B43">
      <w:pPr>
        <w:rPr>
          <w:sz w:val="16"/>
        </w:rPr>
      </w:pPr>
      <w:r w:rsidRPr="00B52B43">
        <w:rPr>
          <w:sz w:val="16"/>
        </w:rPr>
        <w:t>} [</w:t>
      </w:r>
      <w:proofErr w:type="gramStart"/>
      <w:r w:rsidRPr="00B52B43">
        <w:rPr>
          <w:sz w:val="16"/>
        </w:rPr>
        <w:t>data</w:t>
      </w:r>
      <w:proofErr w:type="gramEnd"/>
      <w:r w:rsidRPr="00B52B43">
        <w:rPr>
          <w:sz w:val="16"/>
        </w:rPr>
        <w:t xml:space="preserve"> not shown]</w:t>
      </w:r>
    </w:p>
    <w:p w:rsidR="00B52B43" w:rsidRPr="00B52B43" w:rsidRDefault="00B52B43" w:rsidP="00B52B43">
      <w:pPr>
        <w:rPr>
          <w:sz w:val="16"/>
        </w:rPr>
      </w:pPr>
      <w:r w:rsidRPr="00B52B43">
        <w:rPr>
          <w:sz w:val="16"/>
        </w:rPr>
        <w:t>&lt; HTTP/1.1 201 Created</w:t>
      </w:r>
    </w:p>
    <w:p w:rsidR="00B52B43" w:rsidRPr="00B52B43" w:rsidRDefault="00B52B43" w:rsidP="00B52B43">
      <w:pPr>
        <w:rPr>
          <w:sz w:val="16"/>
        </w:rPr>
      </w:pPr>
      <w:r w:rsidRPr="00B52B43">
        <w:rPr>
          <w:sz w:val="16"/>
        </w:rPr>
        <w:t>&lt; Server: Apache-Coyote/1.1</w:t>
      </w:r>
    </w:p>
    <w:p w:rsidR="00B52B43" w:rsidRPr="00B52B43" w:rsidRDefault="00B52B43" w:rsidP="00B52B43">
      <w:pPr>
        <w:rPr>
          <w:sz w:val="16"/>
        </w:rPr>
      </w:pPr>
      <w:r w:rsidRPr="00B52B43">
        <w:rPr>
          <w:sz w:val="16"/>
        </w:rPr>
        <w:t>&lt; X-Powered-By: Servlet 2.5; JBoss-5.0/JBossWeb-2.1</w:t>
      </w:r>
    </w:p>
    <w:p w:rsidR="00B52B43" w:rsidRPr="00B52B43" w:rsidRDefault="00B52B43" w:rsidP="00B52B43">
      <w:pPr>
        <w:rPr>
          <w:sz w:val="16"/>
        </w:rPr>
      </w:pPr>
      <w:r w:rsidRPr="00B52B43">
        <w:rPr>
          <w:sz w:val="16"/>
        </w:rPr>
        <w:t>&lt; Date: Tue, 24 Sep 2013 15:24:41 GMT</w:t>
      </w:r>
    </w:p>
    <w:p w:rsidR="00B52B43" w:rsidRPr="00B52B43" w:rsidRDefault="00B52B43" w:rsidP="00B52B43">
      <w:pPr>
        <w:rPr>
          <w:sz w:val="16"/>
        </w:rPr>
      </w:pPr>
      <w:r w:rsidRPr="00B52B43">
        <w:rPr>
          <w:sz w:val="16"/>
        </w:rPr>
        <w:t>&lt; Accept-Ranges: bytes</w:t>
      </w:r>
    </w:p>
    <w:p w:rsidR="00B52B43" w:rsidRPr="00B52B43" w:rsidRDefault="00B52B43" w:rsidP="00B52B43">
      <w:pPr>
        <w:rPr>
          <w:sz w:val="16"/>
        </w:rPr>
      </w:pPr>
      <w:r w:rsidRPr="00B52B43">
        <w:rPr>
          <w:sz w:val="16"/>
        </w:rPr>
        <w:t>&lt; Location: http://</w:t>
      </w:r>
      <w:r w:rsidR="00C27E34">
        <w:rPr>
          <w:sz w:val="16"/>
        </w:rPr>
        <w:t>172.20.65.93</w:t>
      </w:r>
      <w:r w:rsidRPr="00B52B43">
        <w:rPr>
          <w:sz w:val="16"/>
        </w:rPr>
        <w:t>/net</w:t>
      </w:r>
      <w:r w:rsidR="00C27E34">
        <w:rPr>
          <w:sz w:val="16"/>
        </w:rPr>
        <w:t>api/chat/v1/tel%3A%2B33611223355</w:t>
      </w:r>
      <w:r w:rsidRPr="00B52B43">
        <w:rPr>
          <w:sz w:val="16"/>
        </w:rPr>
        <w:t>/oneToOne/tel%3A%2B33611223344/ee00728b-f92d-41ca-aa0a-bdcfe6de8559/messages</w:t>
      </w:r>
    </w:p>
    <w:p w:rsidR="00B52B43" w:rsidRPr="00B52B43" w:rsidRDefault="00B52B43" w:rsidP="00B52B43">
      <w:pPr>
        <w:rPr>
          <w:sz w:val="16"/>
        </w:rPr>
      </w:pPr>
      <w:r w:rsidRPr="00B52B43">
        <w:rPr>
          <w:sz w:val="16"/>
        </w:rPr>
        <w:t>&lt; Server: Restlet-Framework/2.1.2</w:t>
      </w:r>
    </w:p>
    <w:p w:rsidR="00B52B43" w:rsidRPr="00B52B43" w:rsidRDefault="00B52B43" w:rsidP="00B52B43">
      <w:pPr>
        <w:rPr>
          <w:sz w:val="16"/>
        </w:rPr>
      </w:pPr>
      <w:r w:rsidRPr="00B52B43">
        <w:rPr>
          <w:sz w:val="16"/>
        </w:rPr>
        <w:t>&lt; Vary: Accept-Charset, Accept-Encoding, Accept-Language, Accept</w:t>
      </w:r>
    </w:p>
    <w:p w:rsidR="00B52B43" w:rsidRPr="00B52B43" w:rsidRDefault="00B52B43" w:rsidP="00B52B43">
      <w:pPr>
        <w:rPr>
          <w:sz w:val="16"/>
        </w:rPr>
      </w:pPr>
      <w:r w:rsidRPr="00B52B43">
        <w:rPr>
          <w:sz w:val="16"/>
        </w:rPr>
        <w:t>&lt; Content-Type: application/json;charset=UTF-8</w:t>
      </w:r>
    </w:p>
    <w:p w:rsidR="00B52B43" w:rsidRPr="00B52B43" w:rsidRDefault="00B52B43" w:rsidP="00B52B43">
      <w:pPr>
        <w:rPr>
          <w:sz w:val="16"/>
        </w:rPr>
      </w:pPr>
      <w:r w:rsidRPr="00B52B43">
        <w:rPr>
          <w:sz w:val="16"/>
        </w:rPr>
        <w:t>&lt; Content-Length: 271</w:t>
      </w:r>
    </w:p>
    <w:p w:rsidR="00B52B43" w:rsidRPr="00B52B43" w:rsidRDefault="00B52B43" w:rsidP="00B52B43">
      <w:pPr>
        <w:rPr>
          <w:sz w:val="16"/>
        </w:rPr>
      </w:pPr>
      <w:r w:rsidRPr="00B52B43">
        <w:rPr>
          <w:sz w:val="16"/>
        </w:rPr>
        <w:t xml:space="preserve">&lt; </w:t>
      </w:r>
    </w:p>
    <w:p w:rsidR="00000000" w:rsidRDefault="00B52B43">
      <w:pPr>
        <w:rPr>
          <w:sz w:val="16"/>
        </w:rPr>
      </w:pPr>
      <w:r w:rsidRPr="00B52B43">
        <w:rPr>
          <w:sz w:val="16"/>
        </w:rPr>
        <w:t>{"isComposing":{"resourceURL":"http:\/\/</w:t>
      </w:r>
      <w:r w:rsidR="00CD58D9">
        <w:rPr>
          <w:sz w:val="16"/>
        </w:rPr>
        <w:t>172.20.65.93</w:t>
      </w:r>
      <w:r w:rsidRPr="00B52B43">
        <w:rPr>
          <w:sz w:val="16"/>
        </w:rPr>
        <w:t>\/netapi\/chat\/v1\/tel%3A%2B336112233</w:t>
      </w:r>
      <w:r w:rsidR="00CD58D9">
        <w:rPr>
          <w:sz w:val="16"/>
        </w:rPr>
        <w:t>55</w:t>
      </w:r>
      <w:r w:rsidRPr="00B52B43">
        <w:rPr>
          <w:sz w:val="16"/>
        </w:rPr>
        <w:t>\/oneToOne\/tel%3A%2B33611223344\/ee00728b-f92d-41ca-aa0a-bdcfe6de8559\/messages\/87eeacc1db7541db8c08d2326aa80e","state":"active","contenttype":"text\/plain","refresh":90}}'</w:t>
      </w:r>
    </w:p>
    <w:p w:rsidR="00000000" w:rsidRDefault="00530F78">
      <w:pPr>
        <w:rPr>
          <w:lang w:val="en-US"/>
        </w:rPr>
      </w:pPr>
    </w:p>
    <w:p w:rsidR="00000000" w:rsidRDefault="00530F78">
      <w:pPr>
        <w:rPr>
          <w:lang w:val="en-US"/>
        </w:rPr>
      </w:pPr>
    </w:p>
    <w:p w:rsidR="007D166D" w:rsidRDefault="00FC075F" w:rsidP="007C65A8">
      <w:pPr>
        <w:pStyle w:val="Titre3"/>
        <w:rPr>
          <w:lang w:val="en-US"/>
        </w:rPr>
      </w:pPr>
      <w:bookmarkStart w:id="63" w:name="_Toc367807055"/>
      <w:r>
        <w:rPr>
          <w:lang w:val="en-US"/>
        </w:rPr>
        <w:t>Updating status of received</w:t>
      </w:r>
      <w:r w:rsidR="007D166D">
        <w:rPr>
          <w:lang w:val="en-US"/>
        </w:rPr>
        <w:t xml:space="preserve"> messages</w:t>
      </w:r>
      <w:bookmarkEnd w:id="63"/>
    </w:p>
    <w:p w:rsidR="00000000" w:rsidRDefault="007D166D">
      <w:pPr>
        <w:pStyle w:val="Titre4"/>
        <w:rPr>
          <w:lang w:val="en-US"/>
        </w:rPr>
      </w:pPr>
      <w:bookmarkStart w:id="64" w:name="_Toc367807056"/>
      <w:r>
        <w:rPr>
          <w:lang w:val="en-US"/>
        </w:rPr>
        <w:t>XML</w:t>
      </w:r>
      <w:bookmarkEnd w:id="64"/>
    </w:p>
    <w:p w:rsidR="00686A49" w:rsidRDefault="00686A49" w:rsidP="007C65A8">
      <w:pPr>
        <w:rPr>
          <w:lang w:val="en-US"/>
        </w:rPr>
      </w:pPr>
      <w:r>
        <w:rPr>
          <w:lang w:val="en-US"/>
        </w:rPr>
        <w:t>Command (</w:t>
      </w:r>
      <w:r w:rsidR="00F21D65">
        <w:rPr>
          <w:lang w:val="en-US"/>
        </w:rPr>
        <w:t>requires the file chat_status.xml. T</w:t>
      </w:r>
      <w:r>
        <w:rPr>
          <w:lang w:val="en-US"/>
        </w:rPr>
        <w:t>he session and message identifiers must be changed to valid ones):</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proofErr w:type="gramStart"/>
      <w:r w:rsidRPr="00BE342A">
        <w:rPr>
          <w:sz w:val="16"/>
          <w:lang w:val="en-US"/>
        </w:rPr>
        <w:t>curl</w:t>
      </w:r>
      <w:proofErr w:type="gramEnd"/>
      <w:r w:rsidRPr="00BE342A">
        <w:rPr>
          <w:sz w:val="16"/>
          <w:lang w:val="en-US"/>
        </w:rPr>
        <w:t xml:space="preserve"> -v -X PUT -H 'Accept: application/xml' -H 'Content-type: application/xml' -d @chat_status.xml http://172.20.65.93/netapi/chat/v1/tel%3A%2B33611223344/oneToOne/tel%3A%2B33611223355/91ac8575-c241-47f2-8c01-18976f585d28/messages/d4cfbe00181649429fa036568460f3/status</w:t>
      </w:r>
    </w:p>
    <w:p w:rsidR="00686A49" w:rsidRDefault="00686A49" w:rsidP="007C65A8">
      <w:pPr>
        <w:rPr>
          <w:lang w:val="en-US"/>
        </w:rPr>
      </w:pPr>
    </w:p>
    <w:p w:rsidR="00686A49" w:rsidRDefault="00686A49" w:rsidP="007C65A8">
      <w:pPr>
        <w:rPr>
          <w:lang w:val="en-US"/>
        </w:rPr>
      </w:pPr>
      <w:r>
        <w:rPr>
          <w:lang w:val="en-US"/>
        </w:rPr>
        <w:t>Result:</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PUT /netapi/chat/v1/tel%3A%2B33611223344/oneToOne/tel%3A%2B33611223355/8bbbd661-f814-4c97-b418-13e2cea583e8/messages/12ec13048639467c87cfd910e0fa60/status HTTP/1.1</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User-Agent: curl/7.29.0</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Host: 172.20.65.93</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Accept: application/xml</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Content-type: application/xml</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Content-Length: 164</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&gt; </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HTTP/1.1 204 No Content</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Apache-Coyote/1.1</w:t>
      </w:r>
    </w:p>
    <w:p w:rsidR="00686A4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X-Powered-By: Servlet 2.5; JBoss-5.0/JBossWeb-2.1</w:t>
      </w:r>
    </w:p>
    <w:p w:rsidR="00686A49" w:rsidRPr="007C65A8" w:rsidRDefault="00686A49" w:rsidP="007C65A8">
      <w:pPr>
        <w:pBdr>
          <w:top w:val="single" w:sz="4" w:space="1" w:color="auto"/>
          <w:left w:val="single" w:sz="4" w:space="4" w:color="auto"/>
          <w:bottom w:val="single" w:sz="4" w:space="1" w:color="auto"/>
          <w:right w:val="single" w:sz="4" w:space="4" w:color="auto"/>
        </w:pBdr>
        <w:rPr>
          <w:sz w:val="16"/>
        </w:rPr>
      </w:pPr>
      <w:r w:rsidRPr="007C65A8">
        <w:rPr>
          <w:sz w:val="16"/>
        </w:rPr>
        <w:t>&lt; Date: Mon, 23 Sep 2013 09:30:25 GMT</w:t>
      </w:r>
    </w:p>
    <w:p w:rsidR="00686A49" w:rsidRPr="007C65A8" w:rsidRDefault="00686A49" w:rsidP="007C65A8">
      <w:pPr>
        <w:pBdr>
          <w:top w:val="single" w:sz="4" w:space="1" w:color="auto"/>
          <w:left w:val="single" w:sz="4" w:space="4" w:color="auto"/>
          <w:bottom w:val="single" w:sz="4" w:space="1" w:color="auto"/>
          <w:right w:val="single" w:sz="4" w:space="4" w:color="auto"/>
        </w:pBdr>
        <w:rPr>
          <w:sz w:val="16"/>
        </w:rPr>
      </w:pPr>
      <w:r w:rsidRPr="007C65A8">
        <w:rPr>
          <w:sz w:val="16"/>
        </w:rPr>
        <w:t>&lt; Accept-Ranges: bytes</w:t>
      </w:r>
    </w:p>
    <w:p w:rsidR="00686A49" w:rsidRPr="007C65A8" w:rsidRDefault="00686A49" w:rsidP="007C65A8">
      <w:pPr>
        <w:pBdr>
          <w:top w:val="single" w:sz="4" w:space="1" w:color="auto"/>
          <w:left w:val="single" w:sz="4" w:space="4" w:color="auto"/>
          <w:bottom w:val="single" w:sz="4" w:space="1" w:color="auto"/>
          <w:right w:val="single" w:sz="4" w:space="4" w:color="auto"/>
        </w:pBdr>
        <w:rPr>
          <w:sz w:val="16"/>
        </w:rPr>
      </w:pPr>
      <w:r w:rsidRPr="007C65A8">
        <w:rPr>
          <w:sz w:val="16"/>
        </w:rPr>
        <w:t>&lt; Loc</w:t>
      </w:r>
      <w:r>
        <w:rPr>
          <w:sz w:val="16"/>
        </w:rPr>
        <w:t>ation: http://</w:t>
      </w:r>
      <w:r w:rsidR="00521131">
        <w:rPr>
          <w:sz w:val="16"/>
        </w:rPr>
        <w:t>172.20.65.93</w:t>
      </w:r>
      <w:r w:rsidRPr="007C65A8">
        <w:rPr>
          <w:sz w:val="16"/>
        </w:rPr>
        <w:t>/netapi/chat/v1/tel%3A%2B33611223344/oneToOne/tel%3A%2B33611223355/8bbbd661-f814-4c97-b418-13e2cea583e8/messages/12ec13048639467c87cfd910e0fa60/status</w:t>
      </w:r>
    </w:p>
    <w:p w:rsidR="00686A49" w:rsidRPr="007C65A8" w:rsidRDefault="00686A49" w:rsidP="007C65A8">
      <w:pPr>
        <w:pBdr>
          <w:top w:val="single" w:sz="4" w:space="1" w:color="auto"/>
          <w:left w:val="single" w:sz="4" w:space="4" w:color="auto"/>
          <w:bottom w:val="single" w:sz="4" w:space="1" w:color="auto"/>
          <w:right w:val="single" w:sz="4" w:space="4" w:color="auto"/>
        </w:pBdr>
        <w:rPr>
          <w:sz w:val="16"/>
        </w:rPr>
      </w:pPr>
      <w:r w:rsidRPr="007C65A8">
        <w:rPr>
          <w:sz w:val="16"/>
        </w:rPr>
        <w:t>&lt; Server: Restlet-Framework/2.1.2</w:t>
      </w:r>
    </w:p>
    <w:p w:rsidR="00686A49" w:rsidRPr="007C65A8" w:rsidRDefault="00686A49" w:rsidP="007C65A8">
      <w:pPr>
        <w:pBdr>
          <w:top w:val="single" w:sz="4" w:space="1" w:color="auto"/>
          <w:left w:val="single" w:sz="4" w:space="4" w:color="auto"/>
          <w:bottom w:val="single" w:sz="4" w:space="1" w:color="auto"/>
          <w:right w:val="single" w:sz="4" w:space="4" w:color="auto"/>
        </w:pBdr>
        <w:rPr>
          <w:sz w:val="16"/>
        </w:rPr>
      </w:pPr>
      <w:r w:rsidRPr="007C65A8">
        <w:rPr>
          <w:sz w:val="16"/>
        </w:rPr>
        <w:t>&lt;</w:t>
      </w:r>
    </w:p>
    <w:p w:rsidR="00686A49" w:rsidRDefault="00686A49" w:rsidP="007C65A8">
      <w:pPr>
        <w:rPr>
          <w:lang w:val="en-US"/>
        </w:rPr>
      </w:pPr>
    </w:p>
    <w:p w:rsidR="007D166D" w:rsidRDefault="007D166D" w:rsidP="007C65A8">
      <w:pPr>
        <w:pStyle w:val="Titre4"/>
        <w:rPr>
          <w:lang w:val="en-US"/>
        </w:rPr>
      </w:pPr>
      <w:bookmarkStart w:id="65" w:name="_Toc367807057"/>
      <w:r>
        <w:rPr>
          <w:lang w:val="en-US"/>
        </w:rPr>
        <w:t>JSON</w:t>
      </w:r>
      <w:bookmarkEnd w:id="65"/>
    </w:p>
    <w:p w:rsidR="00301245" w:rsidRDefault="00301245" w:rsidP="00301245">
      <w:pPr>
        <w:rPr>
          <w:lang w:val="en-US"/>
        </w:rPr>
      </w:pPr>
      <w:r>
        <w:rPr>
          <w:lang w:val="en-US"/>
        </w:rPr>
        <w:t>Command (</w:t>
      </w:r>
      <w:r w:rsidR="00F21D65">
        <w:rPr>
          <w:lang w:val="en-US"/>
        </w:rPr>
        <w:t>requires the file chat_status.json. T</w:t>
      </w:r>
      <w:r>
        <w:rPr>
          <w:lang w:val="en-US"/>
        </w:rPr>
        <w:t>he session and message identifiers must be changed to valid ones):</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proofErr w:type="gramStart"/>
      <w:r w:rsidRPr="00BE342A">
        <w:rPr>
          <w:sz w:val="16"/>
          <w:lang w:val="en-US"/>
        </w:rPr>
        <w:t>curl</w:t>
      </w:r>
      <w:proofErr w:type="gramEnd"/>
      <w:r w:rsidRPr="00BE342A">
        <w:rPr>
          <w:sz w:val="16"/>
          <w:lang w:val="en-US"/>
        </w:rPr>
        <w:t xml:space="preserve"> -v -X PUT -H 'Accept: application/json' -H 'Content-Type: application/json' -d @chat_status.json </w:t>
      </w:r>
      <w:hyperlink r:id="rId25" w:history="1">
        <w:r w:rsidR="00844B10" w:rsidRPr="00844B10">
          <w:rPr>
            <w:sz w:val="16"/>
            <w:lang w:val="en-US"/>
          </w:rPr>
          <w:t>http://172.20.65.93/netapi/chat/v1/tel%3A%2B33611223344/oneToOne/tel%3A%2B33611223355/fa84054c-695d-460f-a3f1-e21eafc3b878/messages/e474fb76cfdd47b0854167f7b77adc/status</w:t>
        </w:r>
      </w:hyperlink>
    </w:p>
    <w:p w:rsidR="00301245" w:rsidRDefault="00301245" w:rsidP="007C65A8">
      <w:pPr>
        <w:rPr>
          <w:lang w:val="en-US"/>
        </w:rPr>
      </w:pPr>
    </w:p>
    <w:p w:rsidR="00301245" w:rsidRDefault="00301245" w:rsidP="007C65A8">
      <w:pPr>
        <w:rPr>
          <w:lang w:val="en-US"/>
        </w:rPr>
      </w:pPr>
      <w:r>
        <w:rPr>
          <w:lang w:val="en-US"/>
        </w:rPr>
        <w:t>Result:</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PUT /netapi/chat/v1/tel%3A%2B33611223344/oneToOne/tel%3A%2B33611223355/fa84054c-695d-460f-a3f1-e21eafc3b878/messages/e474fb76cfdd47b0854167f7b77adc/status HTTP/1.1</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User-Agent: curl/7.29.0</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Host: 172.20.65.93</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Accept: application/json</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Content-Type: application/json</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Content-Length: 48</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&gt; </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HTTP/1.1 204 No Content</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Apache-Coyote/1.1</w:t>
      </w:r>
    </w:p>
    <w:p w:rsidR="00301245"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X-Powered-By: Servlet 2.5; JBoss-5.0/JBossWeb-2.1</w:t>
      </w:r>
    </w:p>
    <w:p w:rsidR="00301245" w:rsidRPr="007C65A8" w:rsidRDefault="00301245" w:rsidP="007C65A8">
      <w:pPr>
        <w:pBdr>
          <w:top w:val="single" w:sz="4" w:space="1" w:color="auto"/>
          <w:left w:val="single" w:sz="4" w:space="4" w:color="auto"/>
          <w:bottom w:val="single" w:sz="4" w:space="1" w:color="auto"/>
          <w:right w:val="single" w:sz="4" w:space="4" w:color="auto"/>
        </w:pBdr>
        <w:rPr>
          <w:sz w:val="16"/>
        </w:rPr>
      </w:pPr>
      <w:r w:rsidRPr="007C65A8">
        <w:rPr>
          <w:sz w:val="16"/>
        </w:rPr>
        <w:t>&lt; Date: Mon, 23 Sep 2013 09:31:55 GMT</w:t>
      </w:r>
    </w:p>
    <w:p w:rsidR="00301245" w:rsidRPr="007C65A8" w:rsidRDefault="00301245" w:rsidP="007C65A8">
      <w:pPr>
        <w:pBdr>
          <w:top w:val="single" w:sz="4" w:space="1" w:color="auto"/>
          <w:left w:val="single" w:sz="4" w:space="4" w:color="auto"/>
          <w:bottom w:val="single" w:sz="4" w:space="1" w:color="auto"/>
          <w:right w:val="single" w:sz="4" w:space="4" w:color="auto"/>
        </w:pBdr>
        <w:rPr>
          <w:sz w:val="16"/>
        </w:rPr>
      </w:pPr>
      <w:r w:rsidRPr="007C65A8">
        <w:rPr>
          <w:sz w:val="16"/>
        </w:rPr>
        <w:t>&lt; Accept-Ranges: bytes</w:t>
      </w:r>
    </w:p>
    <w:p w:rsidR="00301245" w:rsidRPr="007C65A8" w:rsidRDefault="00301245" w:rsidP="007C65A8">
      <w:pPr>
        <w:pBdr>
          <w:top w:val="single" w:sz="4" w:space="1" w:color="auto"/>
          <w:left w:val="single" w:sz="4" w:space="4" w:color="auto"/>
          <w:bottom w:val="single" w:sz="4" w:space="1" w:color="auto"/>
          <w:right w:val="single" w:sz="4" w:space="4" w:color="auto"/>
        </w:pBdr>
        <w:rPr>
          <w:sz w:val="16"/>
        </w:rPr>
      </w:pPr>
      <w:r w:rsidRPr="007C65A8">
        <w:rPr>
          <w:sz w:val="16"/>
        </w:rPr>
        <w:t>&lt; Location: http://</w:t>
      </w:r>
      <w:r w:rsidR="00521131">
        <w:rPr>
          <w:sz w:val="16"/>
        </w:rPr>
        <w:t>172.20.65.93</w:t>
      </w:r>
      <w:r w:rsidRPr="007C65A8">
        <w:rPr>
          <w:sz w:val="16"/>
        </w:rPr>
        <w:t>/netapi/chat/v1/tel%3A%2B33611223344/oneToOne/tel%3A%2B33611223355/fa84054c-695d-460f-a3f1-e21eafc3b878/messages/e474fb76cfdd47b0854167f7b77adc/status</w:t>
      </w:r>
    </w:p>
    <w:p w:rsidR="00301245" w:rsidRPr="007C65A8" w:rsidRDefault="00301245" w:rsidP="007C65A8">
      <w:pPr>
        <w:pBdr>
          <w:top w:val="single" w:sz="4" w:space="1" w:color="auto"/>
          <w:left w:val="single" w:sz="4" w:space="4" w:color="auto"/>
          <w:bottom w:val="single" w:sz="4" w:space="1" w:color="auto"/>
          <w:right w:val="single" w:sz="4" w:space="4" w:color="auto"/>
        </w:pBdr>
        <w:rPr>
          <w:sz w:val="16"/>
        </w:rPr>
      </w:pPr>
      <w:r w:rsidRPr="007C65A8">
        <w:rPr>
          <w:sz w:val="16"/>
        </w:rPr>
        <w:t>&lt; Server: Restlet-Framework/2.1.2</w:t>
      </w:r>
    </w:p>
    <w:p w:rsidR="00301245" w:rsidRPr="007C65A8" w:rsidRDefault="00301245" w:rsidP="007C65A8">
      <w:pPr>
        <w:pBdr>
          <w:top w:val="single" w:sz="4" w:space="1" w:color="auto"/>
          <w:left w:val="single" w:sz="4" w:space="4" w:color="auto"/>
          <w:bottom w:val="single" w:sz="4" w:space="1" w:color="auto"/>
          <w:right w:val="single" w:sz="4" w:space="4" w:color="auto"/>
        </w:pBdr>
        <w:rPr>
          <w:sz w:val="16"/>
        </w:rPr>
      </w:pPr>
      <w:r w:rsidRPr="007C65A8">
        <w:rPr>
          <w:sz w:val="16"/>
        </w:rPr>
        <w:t>&lt;</w:t>
      </w:r>
    </w:p>
    <w:p w:rsidR="00301245" w:rsidRDefault="00301245" w:rsidP="007C65A8">
      <w:pPr>
        <w:rPr>
          <w:lang w:val="en-US"/>
        </w:rPr>
      </w:pPr>
    </w:p>
    <w:p w:rsidR="00BE704E" w:rsidRDefault="00BE704E" w:rsidP="007C65A8">
      <w:pPr>
        <w:rPr>
          <w:lang w:val="en-US"/>
        </w:rPr>
      </w:pPr>
    </w:p>
    <w:p w:rsidR="007D166D" w:rsidRPr="007D166D" w:rsidRDefault="007D166D" w:rsidP="007C65A8">
      <w:pPr>
        <w:pStyle w:val="Titre3"/>
        <w:rPr>
          <w:lang w:val="en-US"/>
        </w:rPr>
      </w:pPr>
      <w:bookmarkStart w:id="66" w:name="_Toc367807058"/>
      <w:r>
        <w:rPr>
          <w:lang w:val="en-US"/>
        </w:rPr>
        <w:t>Closing the chat session</w:t>
      </w:r>
      <w:bookmarkEnd w:id="66"/>
    </w:p>
    <w:p w:rsidR="007D166D" w:rsidRDefault="007D166D" w:rsidP="007D166D">
      <w:pPr>
        <w:pStyle w:val="Titre4"/>
        <w:rPr>
          <w:lang w:val="en-US"/>
        </w:rPr>
      </w:pPr>
      <w:bookmarkStart w:id="67" w:name="_Toc367807059"/>
      <w:r>
        <w:rPr>
          <w:lang w:val="en-US"/>
        </w:rPr>
        <w:t>XML</w:t>
      </w:r>
      <w:bookmarkEnd w:id="67"/>
    </w:p>
    <w:p w:rsidR="006E7819" w:rsidRPr="004517BD" w:rsidRDefault="00BE342A" w:rsidP="0054417A">
      <w:pPr>
        <w:rPr>
          <w:lang w:val="en-US"/>
        </w:rPr>
      </w:pPr>
      <w:r w:rsidRPr="00BE342A">
        <w:rPr>
          <w:lang w:val="en-US"/>
        </w:rPr>
        <w:t>Command (the session identifier must be changed to a valid one):</w:t>
      </w:r>
    </w:p>
    <w:p w:rsidR="006E7819"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proofErr w:type="gramStart"/>
      <w:r w:rsidRPr="00BE342A">
        <w:rPr>
          <w:sz w:val="16"/>
          <w:lang w:val="en-US"/>
        </w:rPr>
        <w:t>curl</w:t>
      </w:r>
      <w:proofErr w:type="gramEnd"/>
      <w:r w:rsidRPr="00BE342A">
        <w:rPr>
          <w:sz w:val="16"/>
          <w:lang w:val="en-US"/>
        </w:rPr>
        <w:t xml:space="preserve"> -v -X DELETE </w:t>
      </w:r>
      <w:hyperlink r:id="rId26" w:history="1">
        <w:r w:rsidRPr="00BE342A">
          <w:rPr>
            <w:sz w:val="16"/>
            <w:lang w:val="en-US"/>
          </w:rPr>
          <w:t>http://172.20.65.93/netapi/chat/v1/tel%3A%2B33611223344/oneToOne/tel%3A%2B33611223355/4ae7337b-0739-4305-80fe-26a926484a03</w:t>
        </w:r>
      </w:hyperlink>
    </w:p>
    <w:p w:rsidR="0054417A" w:rsidRDefault="0054417A" w:rsidP="006E7819">
      <w:pPr>
        <w:rPr>
          <w:lang w:val="en-US"/>
        </w:rPr>
      </w:pPr>
    </w:p>
    <w:p w:rsidR="006E7819" w:rsidRDefault="006E7819" w:rsidP="006E7819">
      <w:pPr>
        <w:rPr>
          <w:lang w:val="en-US"/>
        </w:rPr>
      </w:pPr>
      <w:r>
        <w:rPr>
          <w:lang w:val="en-US"/>
        </w:rPr>
        <w:t>Result:</w:t>
      </w:r>
    </w:p>
    <w:p w:rsidR="0054417A"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DELETE /netapi/chat/v1/tel%3A%2B33611223344/oneToOne/tel%3A%2B33611223355/4ae7337b-0739-4305-80fe-26a926484a03 HTTP/1.1</w:t>
      </w:r>
    </w:p>
    <w:p w:rsidR="0054417A"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User-Agent: curl/7.29.0</w:t>
      </w:r>
    </w:p>
    <w:p w:rsidR="0054417A"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Host: 172.20.65.93</w:t>
      </w:r>
    </w:p>
    <w:p w:rsidR="0054417A"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Accept: */*</w:t>
      </w:r>
    </w:p>
    <w:p w:rsidR="0054417A"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&gt; </w:t>
      </w:r>
    </w:p>
    <w:p w:rsidR="0054417A"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HTTP/1.1 204 No Content</w:t>
      </w:r>
    </w:p>
    <w:p w:rsidR="0054417A"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Apache-Coyote/1.1</w:t>
      </w:r>
    </w:p>
    <w:p w:rsidR="0054417A"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X-Powered-By: Servlet 2.5; JBoss-5.0/JBossWeb-2.1</w:t>
      </w:r>
    </w:p>
    <w:p w:rsidR="0054417A" w:rsidRPr="0054417A" w:rsidRDefault="0054417A" w:rsidP="007C65A8">
      <w:pPr>
        <w:pBdr>
          <w:top w:val="single" w:sz="4" w:space="1" w:color="auto"/>
          <w:left w:val="single" w:sz="4" w:space="4" w:color="auto"/>
          <w:bottom w:val="single" w:sz="4" w:space="1" w:color="auto"/>
          <w:right w:val="single" w:sz="4" w:space="4" w:color="auto"/>
        </w:pBdr>
        <w:rPr>
          <w:sz w:val="16"/>
        </w:rPr>
      </w:pPr>
      <w:r w:rsidRPr="0054417A">
        <w:rPr>
          <w:sz w:val="16"/>
        </w:rPr>
        <w:t>&lt; Date: Mon, 23 Sep 2013 09:34:34 GMT</w:t>
      </w:r>
    </w:p>
    <w:p w:rsidR="0054417A" w:rsidRPr="0054417A" w:rsidRDefault="0054417A" w:rsidP="007C65A8">
      <w:pPr>
        <w:pBdr>
          <w:top w:val="single" w:sz="4" w:space="1" w:color="auto"/>
          <w:left w:val="single" w:sz="4" w:space="4" w:color="auto"/>
          <w:bottom w:val="single" w:sz="4" w:space="1" w:color="auto"/>
          <w:right w:val="single" w:sz="4" w:space="4" w:color="auto"/>
        </w:pBdr>
        <w:rPr>
          <w:sz w:val="16"/>
        </w:rPr>
      </w:pPr>
      <w:r w:rsidRPr="0054417A">
        <w:rPr>
          <w:sz w:val="16"/>
        </w:rPr>
        <w:t>&lt; Accept-Ranges: bytes</w:t>
      </w:r>
    </w:p>
    <w:p w:rsidR="0054417A" w:rsidRPr="0054417A" w:rsidRDefault="0054417A" w:rsidP="007C65A8">
      <w:pPr>
        <w:pBdr>
          <w:top w:val="single" w:sz="4" w:space="1" w:color="auto"/>
          <w:left w:val="single" w:sz="4" w:space="4" w:color="auto"/>
          <w:bottom w:val="single" w:sz="4" w:space="1" w:color="auto"/>
          <w:right w:val="single" w:sz="4" w:space="4" w:color="auto"/>
        </w:pBdr>
        <w:rPr>
          <w:sz w:val="16"/>
        </w:rPr>
      </w:pPr>
      <w:r w:rsidRPr="0054417A">
        <w:rPr>
          <w:sz w:val="16"/>
        </w:rPr>
        <w:t>&lt; Location: http://</w:t>
      </w:r>
      <w:r w:rsidR="00521131">
        <w:rPr>
          <w:sz w:val="16"/>
        </w:rPr>
        <w:t>172.20.65.93</w:t>
      </w:r>
      <w:r w:rsidRPr="0054417A">
        <w:rPr>
          <w:sz w:val="16"/>
        </w:rPr>
        <w:t>/netapi/chat/v1/tel%3A%2B33611223344/oneToOne/tel%3A%2B33611223355/4ae7337b-0739-4305-80fe-26a926484a03</w:t>
      </w:r>
    </w:p>
    <w:p w:rsidR="0054417A" w:rsidRPr="0054417A" w:rsidRDefault="0054417A" w:rsidP="007C65A8">
      <w:pPr>
        <w:pBdr>
          <w:top w:val="single" w:sz="4" w:space="1" w:color="auto"/>
          <w:left w:val="single" w:sz="4" w:space="4" w:color="auto"/>
          <w:bottom w:val="single" w:sz="4" w:space="1" w:color="auto"/>
          <w:right w:val="single" w:sz="4" w:space="4" w:color="auto"/>
        </w:pBdr>
        <w:rPr>
          <w:sz w:val="16"/>
        </w:rPr>
      </w:pPr>
      <w:r w:rsidRPr="0054417A">
        <w:rPr>
          <w:sz w:val="16"/>
        </w:rPr>
        <w:t>&lt; Server: Restlet-Framework/2.1.2</w:t>
      </w:r>
    </w:p>
    <w:p w:rsidR="0054417A" w:rsidRDefault="00715AB1" w:rsidP="007C65A8">
      <w:pPr>
        <w:pBdr>
          <w:top w:val="single" w:sz="4" w:space="1" w:color="auto"/>
          <w:left w:val="single" w:sz="4" w:space="4" w:color="auto"/>
          <w:bottom w:val="single" w:sz="4" w:space="1" w:color="auto"/>
          <w:right w:val="single" w:sz="4" w:space="4" w:color="auto"/>
        </w:pBdr>
        <w:rPr>
          <w:sz w:val="16"/>
        </w:rPr>
      </w:pPr>
      <w:r>
        <w:rPr>
          <w:sz w:val="16"/>
        </w:rPr>
        <w:t>&lt;</w:t>
      </w:r>
    </w:p>
    <w:p w:rsidR="0054417A" w:rsidRDefault="0054417A" w:rsidP="006E7819">
      <w:pPr>
        <w:rPr>
          <w:lang w:val="en-US"/>
        </w:rPr>
      </w:pPr>
    </w:p>
    <w:p w:rsidR="007D166D" w:rsidRDefault="007D166D">
      <w:pPr>
        <w:spacing w:before="0" w:after="0"/>
        <w:jc w:val="left"/>
        <w:rPr>
          <w:lang w:val="en-US"/>
        </w:rPr>
      </w:pPr>
    </w:p>
    <w:p w:rsidR="007D166D" w:rsidRPr="009D68A7" w:rsidRDefault="007D166D" w:rsidP="007D166D">
      <w:pPr>
        <w:pStyle w:val="Titre3"/>
        <w:rPr>
          <w:lang w:val="en-US"/>
        </w:rPr>
      </w:pPr>
      <w:bookmarkStart w:id="68" w:name="_Toc367807060"/>
      <w:r w:rsidRPr="001E4599">
        <w:rPr>
          <w:lang w:val="en-US"/>
        </w:rPr>
        <w:t>Unsubscribing the notification</w:t>
      </w:r>
      <w:bookmarkEnd w:id="68"/>
    </w:p>
    <w:p w:rsidR="00C57D0B" w:rsidRPr="004517BD" w:rsidRDefault="00BE342A" w:rsidP="00C57D0B">
      <w:pPr>
        <w:rPr>
          <w:lang w:val="en-US"/>
        </w:rPr>
      </w:pPr>
      <w:r w:rsidRPr="00BE342A">
        <w:rPr>
          <w:lang w:val="en-US"/>
        </w:rPr>
        <w:t>Command (the subscription identifier must be changed to a valid one):</w:t>
      </w:r>
    </w:p>
    <w:p w:rsidR="00C57D0B" w:rsidRPr="004517BD" w:rsidRDefault="00BE342A" w:rsidP="00C57D0B">
      <w:pPr>
        <w:pBdr>
          <w:top w:val="single" w:sz="4" w:space="1" w:color="auto"/>
          <w:left w:val="single" w:sz="4" w:space="4" w:color="auto"/>
          <w:bottom w:val="single" w:sz="4" w:space="1" w:color="auto"/>
          <w:right w:val="single" w:sz="4" w:space="4" w:color="auto"/>
        </w:pBdr>
        <w:rPr>
          <w:sz w:val="16"/>
          <w:lang w:val="en-US"/>
        </w:rPr>
      </w:pPr>
      <w:proofErr w:type="gramStart"/>
      <w:r w:rsidRPr="00BE342A">
        <w:rPr>
          <w:sz w:val="16"/>
          <w:lang w:val="en-US"/>
        </w:rPr>
        <w:t>curl</w:t>
      </w:r>
      <w:proofErr w:type="gramEnd"/>
      <w:r w:rsidRPr="00BE342A">
        <w:rPr>
          <w:sz w:val="16"/>
          <w:lang w:val="en-US"/>
        </w:rPr>
        <w:t xml:space="preserve"> -v -X DELETE  "http://172.20.65.93/netapi/chat/v1/tel%3A%2B33611223355/subscriptions/3f55eacc-6a61-4959-af6e-cabfd333755c"</w:t>
      </w:r>
    </w:p>
    <w:p w:rsidR="00C57D0B" w:rsidRPr="004517BD" w:rsidRDefault="00C57D0B" w:rsidP="007C65A8">
      <w:pPr>
        <w:rPr>
          <w:lang w:val="en-US"/>
        </w:rPr>
      </w:pPr>
    </w:p>
    <w:p w:rsidR="00C57D0B" w:rsidRPr="004517BD" w:rsidRDefault="00BE342A" w:rsidP="007C65A8">
      <w:pPr>
        <w:rPr>
          <w:lang w:val="en-US"/>
        </w:rPr>
      </w:pPr>
      <w:proofErr w:type="gramStart"/>
      <w:r w:rsidRPr="00BE342A">
        <w:rPr>
          <w:lang w:val="en-US"/>
        </w:rPr>
        <w:t>Result :</w:t>
      </w:r>
      <w:proofErr w:type="gramEnd"/>
    </w:p>
    <w:p w:rsidR="00C57D0B"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DELETE /netapi/chat/v1/tel%3A%2B33611223355/subscriptions/3f55eacc-6a61-4959-af6e-cabfd333755c</w:t>
      </w:r>
      <w:r w:rsidRPr="00BE342A">
        <w:rPr>
          <w:lang w:val="en-US"/>
        </w:rPr>
        <w:t xml:space="preserve"> </w:t>
      </w:r>
      <w:r w:rsidRPr="00BE342A">
        <w:rPr>
          <w:sz w:val="16"/>
          <w:lang w:val="en-US"/>
        </w:rPr>
        <w:t>HTTP/1.1</w:t>
      </w:r>
    </w:p>
    <w:p w:rsidR="00C57D0B"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User-Agent: curl/7.29.0</w:t>
      </w:r>
    </w:p>
    <w:p w:rsidR="00C57D0B"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Host: 172.20.65.93</w:t>
      </w:r>
    </w:p>
    <w:p w:rsidR="00C57D0B"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Accept: */*</w:t>
      </w:r>
    </w:p>
    <w:p w:rsidR="00C57D0B"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&gt; </w:t>
      </w:r>
    </w:p>
    <w:p w:rsidR="00C57D0B"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HTTP/1.1 204 No Content</w:t>
      </w:r>
    </w:p>
    <w:p w:rsidR="00C57D0B"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Apache-Coyote/1.1</w:t>
      </w:r>
    </w:p>
    <w:p w:rsidR="00C57D0B"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X-Powered-By: Servlet 2.5; JBoss-5.0/JBossWeb-2.1</w:t>
      </w:r>
    </w:p>
    <w:p w:rsidR="00C57D0B" w:rsidRPr="007C65A8" w:rsidRDefault="00C57D0B" w:rsidP="007C65A8">
      <w:pPr>
        <w:pBdr>
          <w:top w:val="single" w:sz="4" w:space="1" w:color="auto"/>
          <w:left w:val="single" w:sz="4" w:space="4" w:color="auto"/>
          <w:bottom w:val="single" w:sz="4" w:space="1" w:color="auto"/>
          <w:right w:val="single" w:sz="4" w:space="4" w:color="auto"/>
        </w:pBdr>
        <w:rPr>
          <w:sz w:val="16"/>
        </w:rPr>
      </w:pPr>
      <w:r w:rsidRPr="007C65A8">
        <w:rPr>
          <w:sz w:val="16"/>
        </w:rPr>
        <w:t>&lt; Date: Mon, 23 Sep 2013 09:37:06 GMT</w:t>
      </w:r>
    </w:p>
    <w:p w:rsidR="00C57D0B" w:rsidRPr="007C65A8" w:rsidRDefault="00C57D0B" w:rsidP="007C65A8">
      <w:pPr>
        <w:pBdr>
          <w:top w:val="single" w:sz="4" w:space="1" w:color="auto"/>
          <w:left w:val="single" w:sz="4" w:space="4" w:color="auto"/>
          <w:bottom w:val="single" w:sz="4" w:space="1" w:color="auto"/>
          <w:right w:val="single" w:sz="4" w:space="4" w:color="auto"/>
        </w:pBdr>
        <w:rPr>
          <w:sz w:val="16"/>
        </w:rPr>
      </w:pPr>
      <w:r w:rsidRPr="007C65A8">
        <w:rPr>
          <w:sz w:val="16"/>
        </w:rPr>
        <w:t>&lt; Accept-Ranges: bytes</w:t>
      </w:r>
    </w:p>
    <w:p w:rsidR="00C57D0B" w:rsidRPr="007C65A8" w:rsidRDefault="00C57D0B" w:rsidP="007C65A8">
      <w:pPr>
        <w:pBdr>
          <w:top w:val="single" w:sz="4" w:space="1" w:color="auto"/>
          <w:left w:val="single" w:sz="4" w:space="4" w:color="auto"/>
          <w:bottom w:val="single" w:sz="4" w:space="1" w:color="auto"/>
          <w:right w:val="single" w:sz="4" w:space="4" w:color="auto"/>
        </w:pBdr>
        <w:rPr>
          <w:sz w:val="16"/>
        </w:rPr>
      </w:pPr>
      <w:r w:rsidRPr="007C65A8">
        <w:rPr>
          <w:sz w:val="16"/>
        </w:rPr>
        <w:t>&lt; Location: http://</w:t>
      </w:r>
      <w:r w:rsidR="00521131">
        <w:rPr>
          <w:sz w:val="16"/>
        </w:rPr>
        <w:t>172.20.65.93</w:t>
      </w:r>
      <w:r w:rsidRPr="007C65A8">
        <w:rPr>
          <w:sz w:val="16"/>
        </w:rPr>
        <w:t>/netapi/chat/v1/tel%3A%2B33611223355/subscriptions/3f55eacc-6a61-4959-af6e-cabfd333755c</w:t>
      </w:r>
    </w:p>
    <w:p w:rsidR="00C57D0B" w:rsidRPr="007C65A8" w:rsidRDefault="00C57D0B" w:rsidP="007C65A8">
      <w:pPr>
        <w:pBdr>
          <w:top w:val="single" w:sz="4" w:space="1" w:color="auto"/>
          <w:left w:val="single" w:sz="4" w:space="4" w:color="auto"/>
          <w:bottom w:val="single" w:sz="4" w:space="1" w:color="auto"/>
          <w:right w:val="single" w:sz="4" w:space="4" w:color="auto"/>
        </w:pBdr>
        <w:rPr>
          <w:sz w:val="16"/>
        </w:rPr>
      </w:pPr>
      <w:r w:rsidRPr="007C65A8">
        <w:rPr>
          <w:sz w:val="16"/>
        </w:rPr>
        <w:t>&lt; Server: Restlet-Framework/2.1.2</w:t>
      </w:r>
    </w:p>
    <w:p w:rsidR="00C57D0B" w:rsidRPr="007C65A8" w:rsidRDefault="00C57D0B" w:rsidP="00C57D0B">
      <w:pPr>
        <w:pBdr>
          <w:top w:val="single" w:sz="4" w:space="1" w:color="auto"/>
          <w:left w:val="single" w:sz="4" w:space="4" w:color="auto"/>
          <w:bottom w:val="single" w:sz="4" w:space="1" w:color="auto"/>
          <w:right w:val="single" w:sz="4" w:space="4" w:color="auto"/>
        </w:pBdr>
        <w:rPr>
          <w:sz w:val="16"/>
        </w:rPr>
      </w:pPr>
      <w:r w:rsidRPr="007C65A8">
        <w:rPr>
          <w:sz w:val="16"/>
        </w:rPr>
        <w:t>&lt;</w:t>
      </w:r>
    </w:p>
    <w:p w:rsidR="00461243" w:rsidRDefault="00461243">
      <w:pPr>
        <w:spacing w:before="0" w:after="0"/>
        <w:jc w:val="left"/>
        <w:rPr>
          <w:b/>
          <w:i/>
          <w:caps/>
          <w:color w:val="0000FF"/>
          <w:sz w:val="22"/>
          <w:lang w:val="en-US"/>
        </w:rPr>
      </w:pPr>
      <w:r>
        <w:rPr>
          <w:lang w:val="en-US"/>
        </w:rPr>
        <w:br w:type="page"/>
      </w:r>
    </w:p>
    <w:p w:rsidR="00925026" w:rsidRDefault="00E117DE">
      <w:pPr>
        <w:pStyle w:val="Titre2"/>
        <w:rPr>
          <w:lang w:val="en-US"/>
        </w:rPr>
      </w:pPr>
      <w:bookmarkStart w:id="69" w:name="_Toc367807061"/>
      <w:r>
        <w:rPr>
          <w:lang w:val="en-US"/>
        </w:rPr>
        <w:t>File Transfer usage examples</w:t>
      </w:r>
      <w:bookmarkEnd w:id="69"/>
    </w:p>
    <w:p w:rsidR="00925026" w:rsidRDefault="00E117DE" w:rsidP="007C65A8">
      <w:pPr>
        <w:pStyle w:val="Titre3"/>
        <w:rPr>
          <w:lang w:val="en-US"/>
        </w:rPr>
      </w:pPr>
      <w:bookmarkStart w:id="70" w:name="_Toc367807062"/>
      <w:r>
        <w:rPr>
          <w:lang w:val="en-US"/>
        </w:rPr>
        <w:t>Notification subscription</w:t>
      </w:r>
      <w:bookmarkEnd w:id="70"/>
    </w:p>
    <w:p w:rsidR="00925026" w:rsidRDefault="009E66D1" w:rsidP="007C65A8">
      <w:pPr>
        <w:pStyle w:val="Titre4"/>
        <w:rPr>
          <w:lang w:val="en-US"/>
        </w:rPr>
      </w:pPr>
      <w:bookmarkStart w:id="71" w:name="_Toc367807063"/>
      <w:r>
        <w:rPr>
          <w:lang w:val="en-US"/>
        </w:rPr>
        <w:t>XML</w:t>
      </w:r>
      <w:bookmarkEnd w:id="71"/>
    </w:p>
    <w:p w:rsidR="009E66D1" w:rsidRDefault="009E66D1" w:rsidP="00E117DE">
      <w:pPr>
        <w:rPr>
          <w:lang w:val="en-US"/>
        </w:rPr>
      </w:pPr>
      <w:r>
        <w:rPr>
          <w:lang w:val="en-US"/>
        </w:rPr>
        <w:t>Command line</w:t>
      </w:r>
      <w:r w:rsidR="00F21D65">
        <w:rPr>
          <w:lang w:val="en-US"/>
        </w:rPr>
        <w:t xml:space="preserve"> (requires the file sub_ft.xml)</w:t>
      </w:r>
      <w:r>
        <w:rPr>
          <w:lang w:val="en-US"/>
        </w:rPr>
        <w: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curl</w:t>
      </w:r>
      <w:proofErr w:type="gramEnd"/>
      <w:r w:rsidRPr="007C65A8">
        <w:rPr>
          <w:sz w:val="16"/>
          <w:lang w:val="en-US"/>
        </w:rPr>
        <w:t xml:space="preserve"> -v -H "Accept: application/xml" -H "Content-Type: application/xml" -d "@sub_ft.xml" "http://</w:t>
      </w:r>
      <w:r w:rsidR="00521131">
        <w:rPr>
          <w:sz w:val="16"/>
          <w:lang w:val="en-US"/>
        </w:rPr>
        <w:t>172.20.65.93</w:t>
      </w:r>
      <w:r w:rsidRPr="007C65A8">
        <w:rPr>
          <w:sz w:val="16"/>
          <w:lang w:val="en-US"/>
        </w:rPr>
        <w:t>/netapi/file</w:t>
      </w:r>
      <w:r w:rsidR="003A1F63">
        <w:rPr>
          <w:sz w:val="16"/>
          <w:lang w:val="en-US"/>
        </w:rPr>
        <w:t>transfer/v1/tel%3A%2b33611223355</w:t>
      </w:r>
      <w:r w:rsidRPr="007C65A8">
        <w:rPr>
          <w:sz w:val="16"/>
          <w:lang w:val="en-US"/>
        </w:rPr>
        <w:t>/subscriptions"</w:t>
      </w:r>
    </w:p>
    <w:p w:rsidR="009E66D1" w:rsidRDefault="009E66D1" w:rsidP="00E117DE">
      <w:pPr>
        <w:rPr>
          <w:lang w:val="en-US"/>
        </w:rPr>
      </w:pPr>
    </w:p>
    <w:p w:rsidR="009E66D1" w:rsidRPr="00E117DE" w:rsidRDefault="009E66D1" w:rsidP="00E117DE">
      <w:pPr>
        <w:rPr>
          <w:lang w:val="en-US"/>
        </w:rPr>
      </w:pPr>
      <w:r>
        <w:rPr>
          <w:lang w:val="en-US"/>
        </w:rPr>
        <w:t>Result: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POST /netapi/file</w:t>
      </w:r>
      <w:r w:rsidR="003A1F63">
        <w:rPr>
          <w:sz w:val="16"/>
          <w:lang w:val="en-US"/>
        </w:rPr>
        <w:t>transfer/v1/tel%3A%2b33611223355</w:t>
      </w:r>
      <w:r w:rsidRPr="007C65A8">
        <w:rPr>
          <w:sz w:val="16"/>
          <w:lang w:val="en-US"/>
        </w:rPr>
        <w:t>/subscriptions HTTP/1.1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User-Agent: curl/7.29.0</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Host: </w:t>
      </w:r>
      <w:r w:rsidR="00521131">
        <w:rPr>
          <w:sz w:val="16"/>
          <w:lang w:val="en-US"/>
        </w:rPr>
        <w:t>172.20.65.93</w:t>
      </w:r>
      <w:r w:rsidRPr="007C65A8">
        <w:rPr>
          <w:sz w:val="16"/>
          <w:lang w:val="en-US"/>
        </w:rPr>
        <w:t>:80</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Accept: application/xml</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Content-Type: application/xml</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Content-Length: 351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w:t>
      </w:r>
    </w:p>
    <w:p w:rsidR="00925026" w:rsidRDefault="00925026" w:rsidP="007C65A8">
      <w:pPr>
        <w:pBdr>
          <w:top w:val="single" w:sz="4" w:space="1" w:color="auto"/>
          <w:left w:val="single" w:sz="4" w:space="4" w:color="auto"/>
          <w:bottom w:val="single" w:sz="4" w:space="1" w:color="auto"/>
          <w:right w:val="single" w:sz="4" w:space="4" w:color="auto"/>
        </w:pBdr>
        <w:rPr>
          <w:sz w:val="16"/>
          <w:lang w:val="en-US"/>
        </w:rPr>
      </w:pP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HTTP/1.1 201 Created</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Apache-Coyote/1.1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X-Powered-By: Servlet 2.5; JBoss-5.0/JBossWeb-2.1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Date: Fri, 20 Sep 2013 14:44:07 GMT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Accept-Ranges: bytes</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Location: http://</w:t>
      </w:r>
      <w:r w:rsidR="00521131">
        <w:rPr>
          <w:sz w:val="16"/>
          <w:lang w:val="en-US"/>
        </w:rPr>
        <w:t>172.20.65.93</w:t>
      </w:r>
      <w:r w:rsidRPr="007C65A8">
        <w:rPr>
          <w:sz w:val="16"/>
          <w:lang w:val="en-US"/>
        </w:rPr>
        <w:t>/netapi/filetransfer/v1/tel%3A%2b336112233</w:t>
      </w:r>
      <w:r w:rsidR="003A1F63">
        <w:rPr>
          <w:sz w:val="16"/>
          <w:lang w:val="en-US"/>
        </w:rPr>
        <w:t>55</w:t>
      </w:r>
      <w:r w:rsidRPr="007C65A8">
        <w:rPr>
          <w:sz w:val="16"/>
          <w:lang w:val="en-US"/>
        </w:rPr>
        <w:t>/subscriptions</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Restlet-Framework/2.1.2</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Vary: Accept-Charset, Accept-Encoding, Accept-Language, Accept</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Content-Type: application/xml;charset=UTF-8</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Transfer-Encoding: chunked</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&lt; </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&lt;?xml</w:t>
      </w:r>
      <w:proofErr w:type="gramEnd"/>
      <w:r w:rsidRPr="007C65A8">
        <w:rPr>
          <w:sz w:val="16"/>
          <w:lang w:val="en-US"/>
        </w:rPr>
        <w:t xml:space="preserve"> version="1.0" encoding="UTF-8" ?&gt;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&lt;ft</w:t>
      </w:r>
      <w:proofErr w:type="gramStart"/>
      <w:r w:rsidRPr="007C65A8">
        <w:rPr>
          <w:sz w:val="16"/>
          <w:lang w:val="en-US"/>
        </w:rPr>
        <w:t>:fileTransferSubscription</w:t>
      </w:r>
      <w:proofErr w:type="gramEnd"/>
      <w:r w:rsidRPr="007C65A8">
        <w:rPr>
          <w:sz w:val="16"/>
          <w:lang w:val="en-US"/>
        </w:rPr>
        <w:t xml:space="preserve"> xmlns:ft="urn:oma:xml:rest:netapi:filetransfer:1"&gt;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callbackReference</w:t>
      </w:r>
      <w:proofErr w:type="gramEnd"/>
      <w:r w:rsidRPr="007C65A8">
        <w:rPr>
          <w:sz w:val="16"/>
          <w:lang w:val="en-US"/>
        </w:rPr>
        <w:t>&gt;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&lt;notifyURL&gt;http://10.67.102.152/test/&lt;/notifyURL&gt;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callbackData&gt;</w:t>
      </w:r>
      <w:proofErr w:type="gramEnd"/>
      <w:r w:rsidRPr="007C65A8">
        <w:rPr>
          <w:sz w:val="16"/>
          <w:lang w:val="en-US"/>
        </w:rPr>
        <w:t>abcd&lt;/callbackData&gt;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notificationFormat&gt;</w:t>
      </w:r>
      <w:proofErr w:type="gramEnd"/>
      <w:r w:rsidRPr="007C65A8">
        <w:rPr>
          <w:sz w:val="16"/>
          <w:lang w:val="en-US"/>
        </w:rPr>
        <w:t>XML&lt;/notificationFormat&gt;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&lt;/callbackReference&gt;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duration&gt;</w:t>
      </w:r>
      <w:proofErr w:type="gramEnd"/>
      <w:r w:rsidRPr="007C65A8">
        <w:rPr>
          <w:sz w:val="16"/>
          <w:lang w:val="en-US"/>
        </w:rPr>
        <w:t>5000&lt;/duration&gt;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clientCorrelator&gt;</w:t>
      </w:r>
      <w:proofErr w:type="gramEnd"/>
      <w:r w:rsidRPr="007C65A8">
        <w:rPr>
          <w:sz w:val="16"/>
          <w:lang w:val="en-US"/>
        </w:rPr>
        <w:t>12345&lt;/clientCorrelator&gt;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&lt;resourceURL&gt;http://</w:t>
      </w:r>
      <w:r w:rsidR="00521131">
        <w:rPr>
          <w:sz w:val="16"/>
          <w:lang w:val="en-US"/>
        </w:rPr>
        <w:t>172.20.65.93</w:t>
      </w:r>
      <w:r w:rsidRPr="007C65A8">
        <w:rPr>
          <w:sz w:val="16"/>
          <w:lang w:val="en-US"/>
        </w:rPr>
        <w:t>/netapi/file</w:t>
      </w:r>
      <w:r w:rsidR="003A1F63">
        <w:rPr>
          <w:sz w:val="16"/>
          <w:lang w:val="en-US"/>
        </w:rPr>
        <w:t>transfer/v1/tel%3A%2b33611223355</w:t>
      </w:r>
      <w:r w:rsidRPr="007C65A8">
        <w:rPr>
          <w:sz w:val="16"/>
          <w:lang w:val="en-US"/>
        </w:rPr>
        <w:t>/subscriptions/7d7d7f58-29ef-4f54-b2d0-315f0fc8de9f&lt;/resourceURL&gt;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&lt;/ft</w:t>
      </w:r>
      <w:proofErr w:type="gramStart"/>
      <w:r w:rsidRPr="007C65A8">
        <w:rPr>
          <w:sz w:val="16"/>
          <w:lang w:val="en-US"/>
        </w:rPr>
        <w:t>:fileTransferSubscription</w:t>
      </w:r>
      <w:proofErr w:type="gramEnd"/>
      <w:r w:rsidRPr="007C65A8">
        <w:rPr>
          <w:sz w:val="16"/>
          <w:lang w:val="en-US"/>
        </w:rPr>
        <w:t>&gt;</w:t>
      </w:r>
    </w:p>
    <w:p w:rsidR="00925026" w:rsidRDefault="00925026" w:rsidP="007C65A8">
      <w:pPr>
        <w:rPr>
          <w:lang w:val="en-US"/>
        </w:rPr>
      </w:pPr>
    </w:p>
    <w:p w:rsidR="00925026" w:rsidRDefault="009E66D1" w:rsidP="007C65A8">
      <w:pPr>
        <w:pStyle w:val="Titre4"/>
        <w:rPr>
          <w:lang w:val="en-US"/>
        </w:rPr>
      </w:pPr>
      <w:bookmarkStart w:id="72" w:name="_Toc367807064"/>
      <w:r>
        <w:rPr>
          <w:lang w:val="en-US"/>
        </w:rPr>
        <w:t>JSON</w:t>
      </w:r>
      <w:bookmarkEnd w:id="72"/>
    </w:p>
    <w:p w:rsidR="00B83DA9" w:rsidRDefault="00B83DA9" w:rsidP="00B83DA9">
      <w:pPr>
        <w:rPr>
          <w:lang w:val="en-US"/>
        </w:rPr>
      </w:pPr>
      <w:r>
        <w:rPr>
          <w:lang w:val="en-US"/>
        </w:rPr>
        <w:t>Command line</w:t>
      </w:r>
      <w:r w:rsidR="00F21D65">
        <w:rPr>
          <w:lang w:val="en-US"/>
        </w:rPr>
        <w:t xml:space="preserve"> (requires the file sub_ft.json)</w:t>
      </w:r>
      <w:r>
        <w:rPr>
          <w:lang w:val="en-US"/>
        </w:rPr>
        <w:t>:</w:t>
      </w:r>
    </w:p>
    <w:p w:rsidR="00B83DA9" w:rsidRDefault="00925026" w:rsidP="00B83DA9">
      <w:pPr>
        <w:pBdr>
          <w:top w:val="single" w:sz="4" w:space="1" w:color="auto"/>
          <w:left w:val="single" w:sz="4" w:space="4" w:color="auto"/>
          <w:bottom w:val="single" w:sz="4" w:space="1" w:color="auto"/>
          <w:right w:val="single" w:sz="4" w:space="4" w:color="auto"/>
        </w:pBdr>
        <w:rPr>
          <w:sz w:val="16"/>
          <w:lang w:val="en-US"/>
        </w:rPr>
      </w:pPr>
      <w:proofErr w:type="gramStart"/>
      <w:r w:rsidRPr="00925026">
        <w:rPr>
          <w:sz w:val="16"/>
          <w:lang w:val="en-US"/>
        </w:rPr>
        <w:t>curl</w:t>
      </w:r>
      <w:proofErr w:type="gramEnd"/>
      <w:r w:rsidRPr="00925026">
        <w:rPr>
          <w:sz w:val="16"/>
          <w:lang w:val="en-US"/>
        </w:rPr>
        <w:t xml:space="preserve"> -v -H "Accept: application/json" -H "Content-Type: application/json" -d "@sub_ft.json" "http://</w:t>
      </w:r>
      <w:r w:rsidR="00521131">
        <w:rPr>
          <w:sz w:val="16"/>
          <w:lang w:val="en-US"/>
        </w:rPr>
        <w:t>172.20.65.93</w:t>
      </w:r>
      <w:r w:rsidRPr="00925026">
        <w:rPr>
          <w:sz w:val="16"/>
          <w:lang w:val="en-US"/>
        </w:rPr>
        <w:t>/netapi/filetransfer/v1/tel%3A%2b336112</w:t>
      </w:r>
      <w:r w:rsidR="003A1F63">
        <w:rPr>
          <w:sz w:val="16"/>
          <w:lang w:val="en-US"/>
        </w:rPr>
        <w:t>23355</w:t>
      </w:r>
      <w:r w:rsidRPr="00925026">
        <w:rPr>
          <w:sz w:val="16"/>
          <w:lang w:val="en-US"/>
        </w:rPr>
        <w:t>/subscriptions"</w:t>
      </w:r>
    </w:p>
    <w:p w:rsidR="00B83DA9" w:rsidRDefault="00B83DA9" w:rsidP="00B83DA9">
      <w:pPr>
        <w:rPr>
          <w:lang w:val="en-US"/>
        </w:rPr>
      </w:pPr>
    </w:p>
    <w:p w:rsidR="00B83DA9" w:rsidRPr="00E117DE" w:rsidRDefault="00B83DA9" w:rsidP="00B83DA9">
      <w:pPr>
        <w:rPr>
          <w:lang w:val="en-US"/>
        </w:rPr>
      </w:pPr>
      <w:r>
        <w:rPr>
          <w:lang w:val="en-US"/>
        </w:rPr>
        <w:t>Result:</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&gt; POST /netapi/file</w:t>
      </w:r>
      <w:r w:rsidR="003A1F63">
        <w:rPr>
          <w:sz w:val="16"/>
          <w:lang w:val="en-US"/>
        </w:rPr>
        <w:t>transfer/v1/tel%3A%2b33611223355</w:t>
      </w:r>
      <w:r w:rsidRPr="00925026">
        <w:rPr>
          <w:sz w:val="16"/>
          <w:lang w:val="en-US"/>
        </w:rPr>
        <w:t>/subscriptions HTTP/1.1</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&gt; User-Agent: curl/7.29.0</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 xml:space="preserve">&gt; Host: </w:t>
      </w:r>
      <w:r w:rsidR="00521131">
        <w:rPr>
          <w:sz w:val="16"/>
          <w:lang w:val="en-US"/>
        </w:rPr>
        <w:t>172.20.65.93</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&gt; Accept: application/json</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&gt; Content-Type: application/json</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&gt; Content-Length: 195</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 xml:space="preserve">&gt; </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&lt; HTTP/1.1 201 Created</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&lt; Server: Apache-Coyote/1.1</w:t>
      </w:r>
    </w:p>
    <w:p w:rsidR="00925026" w:rsidRPr="00925026" w:rsidRDefault="00925026" w:rsidP="007C65A8">
      <w:pPr>
        <w:pBdr>
          <w:top w:val="single" w:sz="4" w:space="1" w:color="auto"/>
          <w:left w:val="single" w:sz="4" w:space="4" w:color="auto"/>
          <w:bottom w:val="single" w:sz="4" w:space="1" w:color="auto"/>
          <w:right w:val="single" w:sz="4" w:space="4" w:color="auto"/>
        </w:pBdr>
        <w:rPr>
          <w:sz w:val="16"/>
          <w:lang w:val="en-US"/>
        </w:rPr>
      </w:pPr>
      <w:r w:rsidRPr="00925026">
        <w:rPr>
          <w:sz w:val="16"/>
          <w:lang w:val="en-US"/>
        </w:rPr>
        <w:t>&lt; X-Powered-By: Servlet 2.5; JBoss-5.0/JBossWeb-2.1</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Date: Mon, 23 Sep 2013 06:54:36 GMT</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Accept-Ranges: bytes</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Location: http://172.20.65.93/netapi/filetransfer/v1/tel%3A%2b33611223355/subscriptions</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Server: Restlet-Framework/2.1.2</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Vary: Accept-Charset, Accept-Encoding, Accept-Language, Accept</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Content-Type: application/json;charset=UTF-8</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Content-Length: 325</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 xml:space="preserve">&lt; </w:t>
      </w:r>
    </w:p>
    <w:p w:rsidR="00925026" w:rsidRPr="004517BD" w:rsidRDefault="00BE342A" w:rsidP="007C65A8">
      <w:pPr>
        <w:pBdr>
          <w:top w:val="single" w:sz="4" w:space="1" w:color="auto"/>
          <w:left w:val="single" w:sz="4" w:space="4" w:color="auto"/>
          <w:bottom w:val="single" w:sz="4" w:space="1" w:color="auto"/>
          <w:right w:val="single" w:sz="4" w:space="4" w:color="auto"/>
        </w:pBdr>
        <w:rPr>
          <w:b/>
          <w:i/>
          <w:caps/>
          <w:sz w:val="16"/>
        </w:rPr>
      </w:pPr>
      <w:r w:rsidRPr="00BE342A">
        <w:rPr>
          <w:sz w:val="16"/>
        </w:rPr>
        <w:t>{"fileTransferSubscription":{"callbackReference":{"notifyURL":"http:\/\/10.67.102.152\/test","callbackData":"abcd","notificationFormat":"XML"},"duration":5000,"clientCorrelator":12345,"resourceURL":"http:\/\/172.20.65.93\/netapi\/filetransfer\/v1\/tel%3A%2b33611223355\/subscriptions\/557136e4-7a76-43b2-b131-9064270cefff"}}</w:t>
      </w:r>
    </w:p>
    <w:p w:rsidR="00925026" w:rsidRPr="004517BD" w:rsidRDefault="00925026" w:rsidP="007C65A8"/>
    <w:p w:rsidR="00EB0D8B" w:rsidRPr="004517BD" w:rsidRDefault="00EB0D8B" w:rsidP="007C65A8"/>
    <w:p w:rsidR="00925026" w:rsidRDefault="00E117DE" w:rsidP="007C65A8">
      <w:pPr>
        <w:pStyle w:val="Titre3"/>
        <w:rPr>
          <w:lang w:val="en-US"/>
        </w:rPr>
      </w:pPr>
      <w:bookmarkStart w:id="73" w:name="_Toc367807065"/>
      <w:r>
        <w:rPr>
          <w:lang w:val="en-US"/>
        </w:rPr>
        <w:t>File transfer with an URL</w:t>
      </w:r>
      <w:bookmarkEnd w:id="73"/>
    </w:p>
    <w:p w:rsidR="00CA25E3" w:rsidRDefault="00CA25E3" w:rsidP="00CA25E3">
      <w:pPr>
        <w:rPr>
          <w:lang w:val="en-US"/>
        </w:rPr>
      </w:pPr>
      <w:r>
        <w:rPr>
          <w:lang w:val="en-US"/>
        </w:rPr>
        <w:t xml:space="preserve">We assume that you want to send the file </w:t>
      </w:r>
      <w:hyperlink r:id="rId27" w:history="1">
        <w:r w:rsidRPr="007F1505">
          <w:rPr>
            <w:rStyle w:val="Lienhypertexte"/>
            <w:lang w:val="en-US"/>
          </w:rPr>
          <w:t>http://images.wikia.com/pixar/images/4/43/Sunset.jpg</w:t>
        </w:r>
      </w:hyperlink>
      <w:r>
        <w:rPr>
          <w:lang w:val="en-US"/>
        </w:rPr>
        <w:t xml:space="preserve"> to the mobile phone +33611223344.</w:t>
      </w:r>
    </w:p>
    <w:p w:rsidR="00925026" w:rsidRDefault="00925026" w:rsidP="007C65A8">
      <w:pPr>
        <w:rPr>
          <w:lang w:val="en-US"/>
        </w:rPr>
      </w:pPr>
    </w:p>
    <w:p w:rsidR="00925026" w:rsidRDefault="009E66D1" w:rsidP="007C65A8">
      <w:pPr>
        <w:pStyle w:val="Titre4"/>
        <w:rPr>
          <w:lang w:val="en-US"/>
        </w:rPr>
      </w:pPr>
      <w:bookmarkStart w:id="74" w:name="_Toc367807066"/>
      <w:r>
        <w:rPr>
          <w:lang w:val="en-US"/>
        </w:rPr>
        <w:t>XML</w:t>
      </w:r>
      <w:bookmarkEnd w:id="74"/>
    </w:p>
    <w:p w:rsidR="00EB0D8B" w:rsidRPr="00476322" w:rsidRDefault="00BE342A" w:rsidP="00EB0D8B">
      <w:r w:rsidRPr="00BE342A">
        <w:t>Command</w:t>
      </w:r>
      <w:r w:rsidR="00F21D65">
        <w:t xml:space="preserve"> (requires the file </w:t>
      </w:r>
      <w:r w:rsidR="00F21D65">
        <w:rPr>
          <w:lang w:val="en-US"/>
        </w:rPr>
        <w:t>ft_url.xml)</w:t>
      </w:r>
      <w:r w:rsidRPr="00BE342A">
        <w:t>:</w:t>
      </w:r>
    </w:p>
    <w:p w:rsidR="00EB0D8B" w:rsidRPr="00476322" w:rsidRDefault="00BE342A" w:rsidP="007C65A8">
      <w:pPr>
        <w:pBdr>
          <w:top w:val="single" w:sz="4" w:space="1" w:color="auto"/>
          <w:left w:val="single" w:sz="4" w:space="4" w:color="auto"/>
          <w:bottom w:val="single" w:sz="4" w:space="1" w:color="auto"/>
          <w:right w:val="single" w:sz="4" w:space="4" w:color="auto"/>
        </w:pBdr>
        <w:rPr>
          <w:sz w:val="16"/>
        </w:rPr>
      </w:pPr>
      <w:proofErr w:type="gramStart"/>
      <w:r w:rsidRPr="00BE342A">
        <w:rPr>
          <w:sz w:val="16"/>
        </w:rPr>
        <w:t>curl</w:t>
      </w:r>
      <w:proofErr w:type="gramEnd"/>
      <w:r w:rsidRPr="00BE342A">
        <w:rPr>
          <w:sz w:val="16"/>
        </w:rPr>
        <w:t xml:space="preserve"> -v -H "Accept: application/xml" -H "Content-Type: application/xml" -d "@ft_url.xml" "http://172.20.65.93/netapi/filetransfer/v1/tel%3A%2b33611223355/sessions"</w:t>
      </w:r>
    </w:p>
    <w:p w:rsidR="00EB0D8B" w:rsidRPr="00476322" w:rsidRDefault="00EB0D8B" w:rsidP="00EB0D8B"/>
    <w:p w:rsidR="00EB0D8B" w:rsidRPr="00476322" w:rsidRDefault="00BE342A" w:rsidP="00EB0D8B">
      <w:r w:rsidRPr="00BE342A">
        <w:t>Résult:</w:t>
      </w:r>
    </w:p>
    <w:p w:rsidR="00EB0D8B" w:rsidRPr="00476322"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&gt; POST /netapi/filetransfer/v1/tel%3A%2b33611223355/sessions HTTP/1.1</w:t>
      </w:r>
    </w:p>
    <w:p w:rsidR="00EB0D8B" w:rsidRPr="00476322"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&gt; User-Agent: curl/7.29.0</w:t>
      </w:r>
    </w:p>
    <w:p w:rsidR="00EB0D8B" w:rsidRPr="00476322"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&gt; Host: 172.20.65.93</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&gt; Accept: application/xml</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&gt; Content-Type: application/xml</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Content-Length: 933</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HTTP/1.1 201 Created</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Apache-Coyote/1.1</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X-Powered-By: Servlet 2.5; JBoss-5.0/JBossWeb-2.1</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Date: Mon, 23 Sep 2013 07:04:56 GMT</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Accept-Ranges: bytes</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Location: http://172.20.65.93/netapi/filetransfer/v1/tel%3A%2b33611223355/sessions</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Server: Restlet-Framework/2.1.2</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Vary: Accept-Charset, Accept-Encoding, Accept-Language, Accept</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Content-Type: application/xml;charset=UTF-8</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Transfer-Encoding: chunked</w:t>
      </w:r>
    </w:p>
    <w:p w:rsidR="00EB0D8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 xml:space="preserve">&lt; </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&lt;?xml</w:t>
      </w:r>
      <w:proofErr w:type="gramEnd"/>
      <w:r w:rsidRPr="007C65A8">
        <w:rPr>
          <w:sz w:val="16"/>
          <w:lang w:val="en-US"/>
        </w:rPr>
        <w:t xml:space="preserve"> version="1.0" encoding="UTF-8" ?&gt;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&lt;ft</w:t>
      </w:r>
      <w:proofErr w:type="gramStart"/>
      <w:r w:rsidRPr="007C65A8">
        <w:rPr>
          <w:sz w:val="16"/>
          <w:lang w:val="en-US"/>
        </w:rPr>
        <w:t>:fileTransferSessionInformation</w:t>
      </w:r>
      <w:proofErr w:type="gramEnd"/>
      <w:r w:rsidRPr="007C65A8">
        <w:rPr>
          <w:sz w:val="16"/>
          <w:lang w:val="en-US"/>
        </w:rPr>
        <w:t xml:space="preserve"> xmlns:ft="urn:oma:xml:rest:netapi:filetransfer:1"&gt;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originatorAddress&gt;</w:t>
      </w:r>
      <w:proofErr w:type="gramEnd"/>
      <w:r w:rsidRPr="007C65A8">
        <w:rPr>
          <w:sz w:val="16"/>
          <w:lang w:val="en-US"/>
        </w:rPr>
        <w:t>tel:+33611223355&lt;/originatorAddress&gt;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originatorName&gt;</w:t>
      </w:r>
      <w:proofErr w:type="gramEnd"/>
      <w:r w:rsidRPr="007C65A8">
        <w:rPr>
          <w:sz w:val="16"/>
          <w:lang w:val="en-US"/>
        </w:rPr>
        <w:t>Max Muster&lt;/originatorName&gt;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receiverAddress&gt;</w:t>
      </w:r>
      <w:proofErr w:type="gramEnd"/>
      <w:r w:rsidRPr="007C65A8">
        <w:rPr>
          <w:sz w:val="16"/>
          <w:lang w:val="en-US"/>
        </w:rPr>
        <w:t>tel:+33611223344&lt;/receiverAddress&gt;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receiverName&gt;</w:t>
      </w:r>
      <w:proofErr w:type="gramEnd"/>
      <w:r w:rsidRPr="007C65A8">
        <w:rPr>
          <w:sz w:val="16"/>
          <w:lang w:val="en-US"/>
        </w:rPr>
        <w:t>Peter E. Xample&lt;/receiverName&gt;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status&gt;</w:t>
      </w:r>
      <w:proofErr w:type="gramEnd"/>
      <w:r w:rsidRPr="007C65A8">
        <w:rPr>
          <w:sz w:val="16"/>
          <w:lang w:val="en-US"/>
        </w:rPr>
        <w:t>Invited&lt;/status&gt;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fileInformation</w:t>
      </w:r>
      <w:proofErr w:type="gramEnd"/>
      <w:r w:rsidRPr="007C65A8">
        <w:rPr>
          <w:sz w:val="16"/>
          <w:lang w:val="en-US"/>
        </w:rPr>
        <w:t>&gt;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fileSelector</w:t>
      </w:r>
      <w:proofErr w:type="gramEnd"/>
      <w:r w:rsidRPr="007C65A8">
        <w:rPr>
          <w:sz w:val="16"/>
          <w:lang w:val="en-US"/>
        </w:rPr>
        <w:t>&gt;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name&gt;</w:t>
      </w:r>
      <w:proofErr w:type="gramEnd"/>
      <w:r w:rsidRPr="007C65A8">
        <w:rPr>
          <w:sz w:val="16"/>
          <w:lang w:val="en-US"/>
        </w:rPr>
        <w:t>Sunset.jpg&lt;/name&gt;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type&gt;</w:t>
      </w:r>
      <w:proofErr w:type="gramEnd"/>
      <w:r w:rsidRPr="007C65A8">
        <w:rPr>
          <w:sz w:val="16"/>
          <w:lang w:val="en-US"/>
        </w:rPr>
        <w:t>text/plain&lt;/type&gt;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size&gt;</w:t>
      </w:r>
      <w:proofErr w:type="gramEnd"/>
      <w:r w:rsidRPr="007C65A8">
        <w:rPr>
          <w:sz w:val="16"/>
          <w:lang w:val="en-US"/>
        </w:rPr>
        <w:t>10268&lt;/size&gt;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hash</w:t>
      </w:r>
      <w:proofErr w:type="gramEnd"/>
      <w:r w:rsidRPr="007C65A8">
        <w:rPr>
          <w:sz w:val="16"/>
          <w:lang w:val="en-US"/>
        </w:rPr>
        <w:t>&gt;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algorithm&gt;</w:t>
      </w:r>
      <w:proofErr w:type="gramEnd"/>
      <w:r w:rsidRPr="007C65A8">
        <w:rPr>
          <w:sz w:val="16"/>
          <w:lang w:val="en-US"/>
        </w:rPr>
        <w:t>sha-1&lt;/algorithm&gt;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value&gt;</w:t>
      </w:r>
      <w:proofErr w:type="gramEnd"/>
      <w:r w:rsidRPr="007C65A8">
        <w:rPr>
          <w:sz w:val="16"/>
          <w:lang w:val="en-US"/>
        </w:rPr>
        <w:t>5040cf93baddc7ae5b6189a4cda1e571142dee0f&lt;/value&gt;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&lt;/hash&gt;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&lt;/fileSelector&gt;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fileDisposition&gt;</w:t>
      </w:r>
      <w:proofErr w:type="gramEnd"/>
      <w:r w:rsidRPr="007C65A8">
        <w:rPr>
          <w:sz w:val="16"/>
          <w:lang w:val="en-US"/>
        </w:rPr>
        <w:t>Attachment&lt;/fileDisposition&gt;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fileDescription&gt;</w:t>
      </w:r>
      <w:proofErr w:type="gramEnd"/>
      <w:r w:rsidRPr="007C65A8">
        <w:rPr>
          <w:sz w:val="16"/>
          <w:lang w:val="en-US"/>
        </w:rPr>
        <w:t>This is my latest picture&lt;/fileDescription&gt;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fileDate</w:t>
      </w:r>
      <w:proofErr w:type="gramEnd"/>
      <w:r w:rsidRPr="007C65A8">
        <w:rPr>
          <w:sz w:val="16"/>
          <w:lang w:val="en-US"/>
        </w:rPr>
        <w:t>&gt;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cDate&gt;</w:t>
      </w:r>
      <w:proofErr w:type="gramEnd"/>
      <w:r w:rsidRPr="007C65A8">
        <w:rPr>
          <w:sz w:val="16"/>
          <w:lang w:val="en-US"/>
        </w:rPr>
        <w:t>Sun Aug 21 00:00:00 CEST 2011&lt;/cDate&gt;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&lt;/fileDate&gt;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&lt;fileURL&gt;http://</w:t>
      </w:r>
      <w:r w:rsidR="00521131">
        <w:rPr>
          <w:sz w:val="16"/>
          <w:lang w:val="en-US"/>
        </w:rPr>
        <w:t>172.20.65.93</w:t>
      </w:r>
      <w:r w:rsidRPr="007C65A8">
        <w:rPr>
          <w:sz w:val="16"/>
          <w:lang w:val="en-US"/>
        </w:rPr>
        <w:t>/netapi/filetransfer/v1/tel%3A%2b33611223355/sessions/fd1cc535-7dfe-4f41-9bbe-7e2f6a0989e0/files/339aa4fe50494c5bbe5e9cdb194e32&lt;/fileURL&gt;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&lt;/fileInformation&gt;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clientCorrelator&gt;</w:t>
      </w:r>
      <w:proofErr w:type="gramEnd"/>
      <w:r w:rsidRPr="007C65A8">
        <w:rPr>
          <w:sz w:val="16"/>
          <w:lang w:val="en-US"/>
        </w:rPr>
        <w:t>123&lt;/clientCorrelator&gt;</w:t>
      </w:r>
    </w:p>
    <w:p w:rsidR="00EB0D8B" w:rsidRPr="007C65A8" w:rsidRDefault="00EB0D8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&lt;resourceURL&gt;http://</w:t>
      </w:r>
      <w:r w:rsidR="00521131">
        <w:rPr>
          <w:sz w:val="16"/>
          <w:lang w:val="en-US"/>
        </w:rPr>
        <w:t>172.20.65.93</w:t>
      </w:r>
      <w:r w:rsidRPr="007C65A8">
        <w:rPr>
          <w:sz w:val="16"/>
          <w:lang w:val="en-US"/>
        </w:rPr>
        <w:t>/netapi/filetransfer/v1/tel%3A%2b33611223355/sessions/fd1cc535-7dfe-4f41-9bbe-7e2f6a0989e0&lt;/resourceURL&gt;</w:t>
      </w:r>
    </w:p>
    <w:p w:rsidR="00EB0D8B" w:rsidRDefault="00EB0D8B" w:rsidP="00EB0D8B">
      <w:pPr>
        <w:rPr>
          <w:lang w:val="en-US"/>
        </w:rPr>
      </w:pPr>
    </w:p>
    <w:p w:rsidR="00EB0D8B" w:rsidRDefault="00EB0D8B" w:rsidP="00EB0D8B">
      <w:pPr>
        <w:rPr>
          <w:lang w:val="en-US"/>
        </w:rPr>
      </w:pPr>
    </w:p>
    <w:p w:rsidR="00925026" w:rsidRDefault="009E66D1" w:rsidP="007C65A8">
      <w:pPr>
        <w:pStyle w:val="Titre4"/>
        <w:rPr>
          <w:lang w:val="en-US"/>
        </w:rPr>
      </w:pPr>
      <w:bookmarkStart w:id="75" w:name="_Toc367807067"/>
      <w:r>
        <w:rPr>
          <w:lang w:val="en-US"/>
        </w:rPr>
        <w:t>JSON</w:t>
      </w:r>
      <w:bookmarkEnd w:id="75"/>
    </w:p>
    <w:p w:rsidR="005B0E5B" w:rsidRDefault="005B0E5B" w:rsidP="005B0E5B">
      <w:pPr>
        <w:rPr>
          <w:lang w:val="en-US"/>
        </w:rPr>
      </w:pPr>
      <w:r>
        <w:rPr>
          <w:lang w:val="en-US"/>
        </w:rPr>
        <w:t>Command</w:t>
      </w:r>
      <w:r w:rsidR="00F21D65">
        <w:rPr>
          <w:lang w:val="en-US"/>
        </w:rPr>
        <w:t xml:space="preserve"> (requires the file ft_url.json)</w:t>
      </w:r>
      <w:r>
        <w:rPr>
          <w:lang w:val="en-US"/>
        </w:rPr>
        <w:t>:</w:t>
      </w:r>
    </w:p>
    <w:p w:rsidR="005B0E5B" w:rsidRPr="007C65A8" w:rsidRDefault="009F32DC"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curl</w:t>
      </w:r>
      <w:proofErr w:type="gramEnd"/>
      <w:r w:rsidRPr="007C65A8">
        <w:rPr>
          <w:sz w:val="16"/>
          <w:lang w:val="en-US"/>
        </w:rPr>
        <w:t xml:space="preserve"> -v -H "Accept: application/json" -H "Content-Type: application/json" -d "@ft_url.json" </w:t>
      </w:r>
      <w:hyperlink r:id="rId28" w:history="1">
        <w:r w:rsidR="00844B10" w:rsidRPr="00844B10">
          <w:rPr>
            <w:sz w:val="16"/>
            <w:lang w:val="en-US"/>
          </w:rPr>
          <w:t>http://172.20.65.93/netapi/filetransfer/v1/tel%3A%2b33611223355/sessions</w:t>
        </w:r>
      </w:hyperlink>
    </w:p>
    <w:p w:rsidR="009F32DC" w:rsidRDefault="009F32DC" w:rsidP="005B0E5B">
      <w:pPr>
        <w:rPr>
          <w:lang w:val="en-US"/>
        </w:rPr>
      </w:pPr>
    </w:p>
    <w:p w:rsidR="005B0E5B" w:rsidRDefault="005B0E5B" w:rsidP="005B0E5B">
      <w:pPr>
        <w:rPr>
          <w:lang w:val="en-US"/>
        </w:rPr>
      </w:pPr>
      <w:r>
        <w:rPr>
          <w:lang w:val="en-US"/>
        </w:rPr>
        <w:t>Result:</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POST /netapi/filetransfer/v1/tel%3A%2b33611223355/sessions HTTP/1.1</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User-Agent: curl/7.29.0</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Host: 172.20.65.93</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Accept: application/json</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Content-Type: application/json</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&gt; Content-Length: 718</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&gt; </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HTTP/1.1 201 Created</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Apache-Coyote/1.1</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X-Powered-By: Servlet 2.5; JBoss-5.0/JBossWeb-2.1</w:t>
      </w:r>
    </w:p>
    <w:p w:rsidR="009F32DC" w:rsidRPr="007C65A8" w:rsidRDefault="009F32DC" w:rsidP="007C65A8">
      <w:pPr>
        <w:pBdr>
          <w:top w:val="single" w:sz="4" w:space="1" w:color="auto"/>
          <w:left w:val="single" w:sz="4" w:space="4" w:color="auto"/>
          <w:bottom w:val="single" w:sz="4" w:space="1" w:color="auto"/>
          <w:right w:val="single" w:sz="4" w:space="4" w:color="auto"/>
        </w:pBdr>
        <w:rPr>
          <w:sz w:val="16"/>
        </w:rPr>
      </w:pPr>
      <w:r w:rsidRPr="007C65A8">
        <w:rPr>
          <w:sz w:val="16"/>
        </w:rPr>
        <w:t>&lt; Date: Mon, 23 Sep 2013 07:09:28 GMT</w:t>
      </w:r>
    </w:p>
    <w:p w:rsidR="009F32DC" w:rsidRPr="007C65A8" w:rsidRDefault="009F32DC" w:rsidP="007C65A8">
      <w:pPr>
        <w:pBdr>
          <w:top w:val="single" w:sz="4" w:space="1" w:color="auto"/>
          <w:left w:val="single" w:sz="4" w:space="4" w:color="auto"/>
          <w:bottom w:val="single" w:sz="4" w:space="1" w:color="auto"/>
          <w:right w:val="single" w:sz="4" w:space="4" w:color="auto"/>
        </w:pBdr>
        <w:rPr>
          <w:sz w:val="16"/>
        </w:rPr>
      </w:pPr>
      <w:r w:rsidRPr="007C65A8">
        <w:rPr>
          <w:sz w:val="16"/>
        </w:rPr>
        <w:t>&lt; Accept-Ranges: bytes</w:t>
      </w:r>
    </w:p>
    <w:p w:rsidR="009F32DC" w:rsidRPr="007C65A8" w:rsidRDefault="009F32DC" w:rsidP="007C65A8">
      <w:pPr>
        <w:pBdr>
          <w:top w:val="single" w:sz="4" w:space="1" w:color="auto"/>
          <w:left w:val="single" w:sz="4" w:space="4" w:color="auto"/>
          <w:bottom w:val="single" w:sz="4" w:space="1" w:color="auto"/>
          <w:right w:val="single" w:sz="4" w:space="4" w:color="auto"/>
        </w:pBdr>
        <w:rPr>
          <w:sz w:val="16"/>
        </w:rPr>
      </w:pPr>
      <w:r w:rsidRPr="007C65A8">
        <w:rPr>
          <w:sz w:val="16"/>
        </w:rPr>
        <w:t>&lt; Location: http://</w:t>
      </w:r>
      <w:r w:rsidR="00521131">
        <w:rPr>
          <w:sz w:val="16"/>
        </w:rPr>
        <w:t>172.20.65.93</w:t>
      </w:r>
      <w:r w:rsidRPr="007C65A8">
        <w:rPr>
          <w:sz w:val="16"/>
        </w:rPr>
        <w:t>/netapi/filetransfer/v1/tel%3A%2b33611223355/sessions</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Server: Restlet-Framework/2.1.2</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Vary: Accept-Charset, Accept-Encoding, Accept-Language, Accept</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Content-Type: application/json</w:t>
      </w:r>
      <w:proofErr w:type="gramStart"/>
      <w:r w:rsidRPr="00BE342A">
        <w:rPr>
          <w:sz w:val="16"/>
          <w:lang w:val="en-US"/>
        </w:rPr>
        <w:t>;charset</w:t>
      </w:r>
      <w:proofErr w:type="gramEnd"/>
      <w:r w:rsidRPr="00BE342A">
        <w:rPr>
          <w:sz w:val="16"/>
          <w:lang w:val="en-US"/>
        </w:rPr>
        <w:t>=UTF-8</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&lt; Content-Length: 827</w:t>
      </w:r>
    </w:p>
    <w:p w:rsidR="009F32DC" w:rsidRPr="004517BD" w:rsidRDefault="00BE342A" w:rsidP="007C65A8">
      <w:pPr>
        <w:pBdr>
          <w:top w:val="single" w:sz="4" w:space="1" w:color="auto"/>
          <w:left w:val="single" w:sz="4" w:space="4" w:color="auto"/>
          <w:bottom w:val="single" w:sz="4" w:space="1" w:color="auto"/>
          <w:right w:val="single" w:sz="4" w:space="4" w:color="auto"/>
        </w:pBdr>
        <w:rPr>
          <w:sz w:val="16"/>
          <w:lang w:val="en-US"/>
        </w:rPr>
      </w:pPr>
      <w:r w:rsidRPr="00BE342A">
        <w:rPr>
          <w:sz w:val="16"/>
          <w:lang w:val="en-US"/>
        </w:rPr>
        <w:t xml:space="preserve">&lt; </w:t>
      </w:r>
    </w:p>
    <w:p w:rsidR="006F12D5" w:rsidRPr="004517BD" w:rsidRDefault="00BE342A" w:rsidP="007C65A8">
      <w:pPr>
        <w:pBdr>
          <w:top w:val="single" w:sz="4" w:space="1" w:color="auto"/>
          <w:left w:val="single" w:sz="4" w:space="4" w:color="auto"/>
          <w:bottom w:val="single" w:sz="4" w:space="1" w:color="auto"/>
          <w:right w:val="single" w:sz="4" w:space="4" w:color="auto"/>
        </w:pBdr>
        <w:jc w:val="left"/>
        <w:rPr>
          <w:sz w:val="16"/>
          <w:lang w:val="en-US"/>
        </w:rPr>
      </w:pPr>
      <w:r w:rsidRPr="00BE342A">
        <w:rPr>
          <w:sz w:val="16"/>
          <w:lang w:val="en-US"/>
        </w:rPr>
        <w:t>{"fileTransferSessionInformation":{"originatorAddress":"tel:+33611223355","originatorName":"Max Muster","receiverAddress":"tel:+33611223344","receiverName":"Peter E. Xample","status":"Invited","fileInformation":{"fileSelector":{"name":"Sunset.jpg","type":"image\/jpeg","size":4096,"hash":{"algorithm":"sha-1","value":["58231FE8653BBCF371362F86D471913EE4B1DF2F"]}},"fileDisposition":"Attachment","fileDescription":"This is my latest picture","fileDate":{"cDate":"Sun Aug 21 00:00:00 CEST 2011"},"fileURL":"http:\/\/172.20.65.93\/netapi\/filetransfer\/v1\/tel%3A%2b33611223355\/sessions\/03fd54e2-91ae-401c-8aa9-19c6bc32ebb2\/files\/acd928afad2143bb80633ffb3f0ec0"},"clientCorrelator":104567,"resourceURL":"http:\/\/172.20.65.93\/netapi\/filetransfer\/v1\/tel%3A%2b33611223355\/sessions\/03fd54e2-91ae-401c-8aa9-19c6bc32ebb2"}}</w:t>
      </w:r>
    </w:p>
    <w:p w:rsidR="00925026" w:rsidRDefault="00925026">
      <w:pPr>
        <w:rPr>
          <w:lang w:val="en-US"/>
        </w:rPr>
      </w:pPr>
    </w:p>
    <w:p w:rsidR="00925026" w:rsidRDefault="00925026" w:rsidP="007C65A8">
      <w:pPr>
        <w:rPr>
          <w:lang w:val="en-US"/>
        </w:rPr>
      </w:pPr>
    </w:p>
    <w:p w:rsidR="00925026" w:rsidRDefault="00E117DE" w:rsidP="007C65A8">
      <w:pPr>
        <w:pStyle w:val="Titre3"/>
        <w:rPr>
          <w:lang w:val="en-US"/>
        </w:rPr>
      </w:pPr>
      <w:bookmarkStart w:id="76" w:name="_Toc367807068"/>
      <w:r>
        <w:rPr>
          <w:lang w:val="en-US"/>
        </w:rPr>
        <w:t>File transfer with embedded file</w:t>
      </w:r>
      <w:bookmarkEnd w:id="76"/>
    </w:p>
    <w:p w:rsidR="00487F33" w:rsidRDefault="00487F33" w:rsidP="00487F33">
      <w:pPr>
        <w:rPr>
          <w:lang w:val="en-US"/>
        </w:rPr>
      </w:pPr>
      <w:r>
        <w:rPr>
          <w:lang w:val="en-US"/>
        </w:rPr>
        <w:t>We assume that you want to send an image you have on your hard drive (sunset.jpg) to the mobile phone +33611223344.</w:t>
      </w:r>
    </w:p>
    <w:p w:rsidR="00925026" w:rsidRDefault="00925026" w:rsidP="007C65A8">
      <w:pPr>
        <w:rPr>
          <w:lang w:val="en-US"/>
        </w:rPr>
      </w:pPr>
    </w:p>
    <w:p w:rsidR="009E66D1" w:rsidRDefault="009E66D1" w:rsidP="009E66D1">
      <w:pPr>
        <w:pStyle w:val="Titre4"/>
        <w:rPr>
          <w:lang w:val="en-US"/>
        </w:rPr>
      </w:pPr>
      <w:bookmarkStart w:id="77" w:name="_Toc367807069"/>
      <w:r>
        <w:rPr>
          <w:lang w:val="en-US"/>
        </w:rPr>
        <w:t>XML</w:t>
      </w:r>
      <w:bookmarkEnd w:id="77"/>
    </w:p>
    <w:p w:rsidR="00925026" w:rsidRPr="00476322" w:rsidRDefault="00BE342A" w:rsidP="007C65A8">
      <w:r w:rsidRPr="00BE342A">
        <w:t>Command</w:t>
      </w:r>
      <w:r w:rsidR="00F21D65">
        <w:t xml:space="preserve"> (requires the file </w:t>
      </w:r>
      <w:r w:rsidR="00F21D65" w:rsidRPr="00487F33">
        <w:rPr>
          <w:lang w:val="en-US"/>
        </w:rPr>
        <w:t>ft_embed.xml</w:t>
      </w:r>
      <w:r w:rsidR="00F21D65">
        <w:rPr>
          <w:lang w:val="en-US"/>
        </w:rPr>
        <w:t>)</w:t>
      </w:r>
      <w:r w:rsidRPr="00BE342A">
        <w:t>:</w:t>
      </w:r>
    </w:p>
    <w:p w:rsidR="00925026" w:rsidRPr="00476322" w:rsidRDefault="00BE342A" w:rsidP="007C65A8">
      <w:pPr>
        <w:pBdr>
          <w:top w:val="single" w:sz="4" w:space="1" w:color="auto"/>
          <w:left w:val="single" w:sz="4" w:space="4" w:color="auto"/>
          <w:bottom w:val="single" w:sz="4" w:space="1" w:color="auto"/>
          <w:right w:val="single" w:sz="4" w:space="4" w:color="auto"/>
        </w:pBdr>
        <w:rPr>
          <w:sz w:val="16"/>
        </w:rPr>
      </w:pPr>
      <w:proofErr w:type="gramStart"/>
      <w:r w:rsidRPr="00BE342A">
        <w:rPr>
          <w:sz w:val="16"/>
        </w:rPr>
        <w:t>curl</w:t>
      </w:r>
      <w:proofErr w:type="gramEnd"/>
      <w:r w:rsidRPr="00BE342A">
        <w:rPr>
          <w:sz w:val="16"/>
        </w:rPr>
        <w:t xml:space="preserve"> -v -H "Accept: application/xml" -F "root-fields=@ft_embed.xml;type=application/xml" -F "attachments=@sunset.jpg;type=image/jpeg" "http://172.20.65.93/netapi/filetransfer/v1/tel%3A%2B33611223355/sessions"</w:t>
      </w:r>
    </w:p>
    <w:p w:rsidR="00925026" w:rsidRPr="00476322" w:rsidRDefault="00925026" w:rsidP="007C65A8"/>
    <w:p w:rsidR="00925026" w:rsidRDefault="00487F33" w:rsidP="007C65A8">
      <w:pPr>
        <w:rPr>
          <w:lang w:val="en-US"/>
        </w:rPr>
      </w:pPr>
      <w:r>
        <w:rPr>
          <w:lang w:val="en-US"/>
        </w:rPr>
        <w:t>Result: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POST /netapi/filetransfer/v1/tel%3A%2B33611223355/sessions HTTP/1.1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User-Agent: curl/7.29.0</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Host: </w:t>
      </w:r>
      <w:r w:rsidR="00521131">
        <w:rPr>
          <w:sz w:val="16"/>
          <w:lang w:val="en-US"/>
        </w:rPr>
        <w:t>172.20.65.93</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Accept: application/xml</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Content-Length: 33092</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Expect: 100-continue</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Content-Type: multipart/form-data; boundary=----------------------------75aae5b19149</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HTTP/1.1 100 Continue</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HTTP/1.1 201 Created</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Apache-Coyote/1.1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X-Powered-By: Servlet 2.5; JBoss-5.0/JBossWeb-2.1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Date: Fri, 20 Sep 2013 15:07:57 GMT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Accept-Ranges: bytes</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Location: http://</w:t>
      </w:r>
      <w:r w:rsidR="00521131">
        <w:rPr>
          <w:sz w:val="16"/>
          <w:lang w:val="en-US"/>
        </w:rPr>
        <w:t>172.20.65.93</w:t>
      </w:r>
      <w:r w:rsidRPr="007C65A8">
        <w:rPr>
          <w:sz w:val="16"/>
          <w:lang w:val="en-US"/>
        </w:rPr>
        <w:t>/netapi/filetransfer/v1/tel%3A%2B33611223355/sessions</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Restlet-Framework/2.1.2</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Vary: Accept-Charset, Accept-Encoding, Accept-Language, Accept</w:t>
      </w:r>
    </w:p>
    <w:p w:rsidR="00925026"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Content-Type: application/xml;charset=UTF-8</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Transfer-Encoding: chunked</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&lt; </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&lt;?xml</w:t>
      </w:r>
      <w:proofErr w:type="gramEnd"/>
      <w:r w:rsidRPr="007C65A8">
        <w:rPr>
          <w:sz w:val="16"/>
          <w:lang w:val="en-US"/>
        </w:rPr>
        <w:t xml:space="preserve"> version="1.0" encoding="UTF-8" ?&gt;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&lt;ft</w:t>
      </w:r>
      <w:proofErr w:type="gramStart"/>
      <w:r w:rsidRPr="007C65A8">
        <w:rPr>
          <w:sz w:val="16"/>
          <w:lang w:val="en-US"/>
        </w:rPr>
        <w:t>:fileTransferSessionInformation</w:t>
      </w:r>
      <w:proofErr w:type="gramEnd"/>
      <w:r w:rsidRPr="007C65A8">
        <w:rPr>
          <w:sz w:val="16"/>
          <w:lang w:val="en-US"/>
        </w:rPr>
        <w:t xml:space="preserve"> xmlns:ft="urn:oma:xml:rest:netapi:filetransfer:1"&gt;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originatorAddress&gt;</w:t>
      </w:r>
      <w:proofErr w:type="gramEnd"/>
      <w:r w:rsidRPr="007C65A8">
        <w:rPr>
          <w:sz w:val="16"/>
          <w:lang w:val="en-US"/>
        </w:rPr>
        <w:t>tel:+33611223355&lt;/originatorAddress&gt;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originatorName&gt;</w:t>
      </w:r>
      <w:proofErr w:type="gramEnd"/>
      <w:r w:rsidRPr="007C65A8">
        <w:rPr>
          <w:sz w:val="16"/>
          <w:lang w:val="en-US"/>
        </w:rPr>
        <w:t>Max Muster&lt;/originatorName&gt;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receiverAddress&gt;</w:t>
      </w:r>
      <w:proofErr w:type="gramEnd"/>
      <w:r w:rsidRPr="007C65A8">
        <w:rPr>
          <w:sz w:val="16"/>
          <w:lang w:val="en-US"/>
        </w:rPr>
        <w:t>tel:+33611223344&lt;/receiverAddress&gt;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receiverName&gt;</w:t>
      </w:r>
      <w:proofErr w:type="gramEnd"/>
      <w:r w:rsidRPr="007C65A8">
        <w:rPr>
          <w:sz w:val="16"/>
          <w:lang w:val="en-US"/>
        </w:rPr>
        <w:t>Peter E. Xample&lt;/receiverName&gt;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status&gt;</w:t>
      </w:r>
      <w:proofErr w:type="gramEnd"/>
      <w:r w:rsidRPr="007C65A8">
        <w:rPr>
          <w:sz w:val="16"/>
          <w:lang w:val="en-US"/>
        </w:rPr>
        <w:t>Invited&lt;/status&gt;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fileInformation</w:t>
      </w:r>
      <w:proofErr w:type="gramEnd"/>
      <w:r w:rsidRPr="007C65A8">
        <w:rPr>
          <w:sz w:val="16"/>
          <w:lang w:val="en-US"/>
        </w:rPr>
        <w:t>&gt;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fileSelector</w:t>
      </w:r>
      <w:proofErr w:type="gramEnd"/>
      <w:r w:rsidRPr="007C65A8">
        <w:rPr>
          <w:sz w:val="16"/>
          <w:lang w:val="en-US"/>
        </w:rPr>
        <w:t>&gt;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name&gt;</w:t>
      </w:r>
      <w:proofErr w:type="gramEnd"/>
      <w:r w:rsidRPr="007C65A8">
        <w:rPr>
          <w:sz w:val="16"/>
          <w:lang w:val="en-US"/>
        </w:rPr>
        <w:t>sunset.jpg&lt;/name&gt;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type&gt;</w:t>
      </w:r>
      <w:proofErr w:type="gramEnd"/>
      <w:r w:rsidRPr="007C65A8">
        <w:rPr>
          <w:sz w:val="16"/>
          <w:lang w:val="en-US"/>
        </w:rPr>
        <w:t>image/jpeg&lt;/type&gt;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size&gt;</w:t>
      </w:r>
      <w:proofErr w:type="gramEnd"/>
      <w:r w:rsidRPr="007C65A8">
        <w:rPr>
          <w:sz w:val="16"/>
          <w:lang w:val="en-US"/>
        </w:rPr>
        <w:t>10312&lt;/size&gt;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hash</w:t>
      </w:r>
      <w:proofErr w:type="gramEnd"/>
      <w:r w:rsidRPr="007C65A8">
        <w:rPr>
          <w:sz w:val="16"/>
          <w:lang w:val="en-US"/>
        </w:rPr>
        <w:t>&gt;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algorithm&gt;</w:t>
      </w:r>
      <w:proofErr w:type="gramEnd"/>
      <w:r w:rsidRPr="007C65A8">
        <w:rPr>
          <w:sz w:val="16"/>
          <w:lang w:val="en-US"/>
        </w:rPr>
        <w:t>sha-1&lt;/algorithm&gt;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value&gt;</w:t>
      </w:r>
      <w:proofErr w:type="gramEnd"/>
      <w:r w:rsidRPr="007C65A8">
        <w:rPr>
          <w:sz w:val="16"/>
          <w:lang w:val="en-US"/>
        </w:rPr>
        <w:t>0d13ce1141e4a204251a0b4fbd440da78d2b8dca&lt;/value&gt;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&lt;/hash&gt;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&lt;/fileSelector&gt;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fileDisposition&gt;</w:t>
      </w:r>
      <w:proofErr w:type="gramEnd"/>
      <w:r w:rsidRPr="007C65A8">
        <w:rPr>
          <w:sz w:val="16"/>
          <w:lang w:val="en-US"/>
        </w:rPr>
        <w:t>Attachment&lt;/fileDisposition&gt;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fileDescription&gt;</w:t>
      </w:r>
      <w:proofErr w:type="gramEnd"/>
      <w:r w:rsidRPr="007C65A8">
        <w:rPr>
          <w:sz w:val="16"/>
          <w:lang w:val="en-US"/>
        </w:rPr>
        <w:t>This is my latest picture&lt;/fileDescription&gt;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fileDate</w:t>
      </w:r>
      <w:proofErr w:type="gramEnd"/>
      <w:r w:rsidRPr="007C65A8">
        <w:rPr>
          <w:sz w:val="16"/>
          <w:lang w:val="en-US"/>
        </w:rPr>
        <w:t>&gt;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cDate&gt;</w:t>
      </w:r>
      <w:proofErr w:type="gramEnd"/>
      <w:r w:rsidRPr="007C65A8">
        <w:rPr>
          <w:sz w:val="16"/>
          <w:lang w:val="en-US"/>
        </w:rPr>
        <w:t>Sun Aug 21 00:00:00 CEST 2011&lt;/cDate&gt;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&lt;/fileDate&gt;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&lt;fileURL&gt;http://</w:t>
      </w:r>
      <w:r w:rsidR="00521131">
        <w:rPr>
          <w:sz w:val="16"/>
          <w:lang w:val="en-US"/>
        </w:rPr>
        <w:t>172.20.65.93</w:t>
      </w:r>
      <w:r w:rsidRPr="007C65A8">
        <w:rPr>
          <w:sz w:val="16"/>
          <w:lang w:val="en-US"/>
        </w:rPr>
        <w:t>/netapi/filetransfer/v1/tel%3A%2B33611223355/sessions/b1d0df91-414a-4dd3-840a-9af8dfbf8111/files/324ef9869d3449428a5b99a83d1231&lt;/fileURL&gt;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&lt;/fileInformation&gt;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w:t>
      </w:r>
      <w:proofErr w:type="gramStart"/>
      <w:r w:rsidRPr="007C65A8">
        <w:rPr>
          <w:sz w:val="16"/>
          <w:lang w:val="en-US"/>
        </w:rPr>
        <w:t>clientCorrelator&gt;</w:t>
      </w:r>
      <w:proofErr w:type="gramEnd"/>
      <w:r w:rsidRPr="007C65A8">
        <w:rPr>
          <w:sz w:val="16"/>
          <w:lang w:val="en-US"/>
        </w:rPr>
        <w:t>123&lt;/clientCorrelator&gt;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  &lt;resourceURL&gt;http://</w:t>
      </w:r>
      <w:r w:rsidR="00521131">
        <w:rPr>
          <w:sz w:val="16"/>
          <w:lang w:val="en-US"/>
        </w:rPr>
        <w:t>172.20.65.93</w:t>
      </w:r>
      <w:r w:rsidRPr="007C65A8">
        <w:rPr>
          <w:sz w:val="16"/>
          <w:lang w:val="en-US"/>
        </w:rPr>
        <w:t>/netapi/filetransfer/v1/tel%3A%2B33611223355/sessions/b1d0df91-414a-4dd3-840a-9af8dfbf8111&lt;/resourceURL&gt;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&lt;/ft</w:t>
      </w:r>
      <w:proofErr w:type="gramStart"/>
      <w:r w:rsidRPr="007C65A8">
        <w:rPr>
          <w:sz w:val="16"/>
          <w:lang w:val="en-US"/>
        </w:rPr>
        <w:t>:fileTransferSessionInformation</w:t>
      </w:r>
      <w:proofErr w:type="gramEnd"/>
      <w:r w:rsidRPr="007C65A8">
        <w:rPr>
          <w:sz w:val="16"/>
          <w:lang w:val="en-US"/>
        </w:rPr>
        <w:t>&gt;</w:t>
      </w:r>
    </w:p>
    <w:p w:rsidR="00925026" w:rsidRDefault="00925026" w:rsidP="007C65A8">
      <w:pPr>
        <w:rPr>
          <w:lang w:val="en-US"/>
        </w:rPr>
      </w:pPr>
    </w:p>
    <w:p w:rsidR="009E66D1" w:rsidRDefault="009E66D1" w:rsidP="009E66D1">
      <w:pPr>
        <w:pStyle w:val="Titre4"/>
        <w:rPr>
          <w:lang w:val="en-US"/>
        </w:rPr>
      </w:pPr>
      <w:bookmarkStart w:id="78" w:name="_Toc367807070"/>
      <w:r>
        <w:rPr>
          <w:lang w:val="en-US"/>
        </w:rPr>
        <w:t>JSON</w:t>
      </w:r>
      <w:bookmarkEnd w:id="78"/>
    </w:p>
    <w:p w:rsidR="00F30D15" w:rsidRDefault="00F30D15" w:rsidP="00F30D15">
      <w:pPr>
        <w:rPr>
          <w:lang w:val="en-US"/>
        </w:rPr>
      </w:pPr>
      <w:r>
        <w:rPr>
          <w:lang w:val="en-US"/>
        </w:rPr>
        <w:t>Command</w:t>
      </w:r>
      <w:r w:rsidR="00F21D65">
        <w:rPr>
          <w:lang w:val="en-US"/>
        </w:rPr>
        <w:t xml:space="preserve"> (requires the file ft_embed.json)</w:t>
      </w:r>
      <w:r>
        <w:rPr>
          <w:lang w:val="en-US"/>
        </w:rPr>
        <w:t>:</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curl</w:t>
      </w:r>
      <w:proofErr w:type="gramEnd"/>
      <w:r w:rsidRPr="007C65A8">
        <w:rPr>
          <w:sz w:val="16"/>
          <w:lang w:val="en-US"/>
        </w:rPr>
        <w:t xml:space="preserve"> -v -H "Accept: application/json" -F "root-fields=@ft_embed.json;type=application/json" -F "attachments=@sunset.jpg;type=image/jpeg" </w:t>
      </w:r>
      <w:hyperlink r:id="rId29" w:history="1">
        <w:r w:rsidR="00844B10" w:rsidRPr="00844B10">
          <w:rPr>
            <w:sz w:val="16"/>
            <w:lang w:val="en-US"/>
          </w:rPr>
          <w:t>http://172.20.65.93/netapi/filetransfer/v1/tel%3A%2B33611223355/sessions</w:t>
        </w:r>
      </w:hyperlink>
    </w:p>
    <w:p w:rsidR="0054501B" w:rsidRDefault="0054501B" w:rsidP="00F30D15">
      <w:pPr>
        <w:rPr>
          <w:lang w:val="en-US"/>
        </w:rPr>
      </w:pPr>
    </w:p>
    <w:p w:rsidR="00F30D15" w:rsidRDefault="00F30D15" w:rsidP="00F30D15">
      <w:pPr>
        <w:rPr>
          <w:lang w:val="en-US"/>
        </w:rPr>
      </w:pPr>
      <w:r>
        <w:rPr>
          <w:lang w:val="en-US"/>
        </w:rPr>
        <w:t>Result:</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POST /netapi/filetransfer/v1/tel%3A%2B33611223355/sessions HTTP/1.1</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User-Agent: curl/7.29.0</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Host: </w:t>
      </w:r>
      <w:r w:rsidR="00521131">
        <w:rPr>
          <w:sz w:val="16"/>
          <w:lang w:val="en-US"/>
        </w:rPr>
        <w:t>172.20.65.93</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Accept: application/json</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Content-Length: 32857</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Expect: 100-continue</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Content-Type: multipart/form-data; boundary=----------------------------5da08e515574</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HTTP/1.1 100 Continue</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HTTP/1.1 201 Created</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Apache-Coyote/1.1</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X-Powered-By: Servlet 2.5; JBoss-5.0/JBossWeb-2.1</w:t>
      </w:r>
    </w:p>
    <w:p w:rsidR="0054501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Date: Mon, 23 Sep 2013 07:13:23 GMT</w:t>
      </w:r>
    </w:p>
    <w:p w:rsidR="0054501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Accept-Ranges: bytes</w:t>
      </w:r>
    </w:p>
    <w:p w:rsidR="0054501B" w:rsidRPr="004517BD" w:rsidRDefault="00BE342A" w:rsidP="007C65A8">
      <w:pPr>
        <w:pBdr>
          <w:top w:val="single" w:sz="4" w:space="1" w:color="auto"/>
          <w:left w:val="single" w:sz="4" w:space="4" w:color="auto"/>
          <w:bottom w:val="single" w:sz="4" w:space="1" w:color="auto"/>
          <w:right w:val="single" w:sz="4" w:space="4" w:color="auto"/>
        </w:pBdr>
        <w:rPr>
          <w:sz w:val="16"/>
        </w:rPr>
      </w:pPr>
      <w:r w:rsidRPr="00BE342A">
        <w:rPr>
          <w:sz w:val="16"/>
        </w:rPr>
        <w:t>&lt; Location: http://172.20.65.93/netapi/filetransfer/v1/tel%3A%2B33611223355/sessions</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Restlet-Framework/2.1.2</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Vary: Accept-Charset, Accept-Encoding, Accept-Language, Accept</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Content-Type: application/json</w:t>
      </w:r>
      <w:proofErr w:type="gramStart"/>
      <w:r w:rsidRPr="007C65A8">
        <w:rPr>
          <w:sz w:val="16"/>
          <w:lang w:val="en-US"/>
        </w:rPr>
        <w:t>;charset</w:t>
      </w:r>
      <w:proofErr w:type="gramEnd"/>
      <w:r w:rsidRPr="007C65A8">
        <w:rPr>
          <w:sz w:val="16"/>
          <w:lang w:val="en-US"/>
        </w:rPr>
        <w:t>=UTF-8</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Content-Length: 827</w:t>
      </w:r>
    </w:p>
    <w:p w:rsidR="0054501B"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&lt; </w:t>
      </w:r>
    </w:p>
    <w:p w:rsidR="00F30D15" w:rsidRPr="007C65A8" w:rsidRDefault="0054501B"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{"fileTransferSessionInformation":{"originatorAddress":"tel:+33611223355","originatorName":"Max Muster","receiverAddress":"tel:+33611223344","receiverName":"Peter E. Xample","status":"Invited","fileInformation":{"fileSelector":{"name":"sunset.jpg","type":"image\/jpeg","size":4096,"hash":{"algorithm":"sha-1","value":["58231FE8653BBCF371362F86D471913EE4B1DF2F"]}},"fileDisposition":"Attachment","fileDescription":"This is my latest picture","fileDate":{"cDate":"Sun Aug 21 00:00:00 CEST 2011"},"fileURL":"http:\/\/</w:t>
      </w:r>
      <w:r w:rsidR="00521131">
        <w:rPr>
          <w:sz w:val="16"/>
          <w:lang w:val="en-US"/>
        </w:rPr>
        <w:t>172.20.65.93</w:t>
      </w:r>
      <w:r w:rsidRPr="007C65A8">
        <w:rPr>
          <w:sz w:val="16"/>
          <w:lang w:val="en-US"/>
        </w:rPr>
        <w:t>\/netapi\/filetransfer\/v1\/tel%3A%2B33611223355\/sessions\/d1d8823d-9837-465c-9d83-628b3ada60a6\/files\/108350f0296e4e649bb414b5d22c4f"},"clientCorrelator":104567,"resourceURL":"http:\/\/</w:t>
      </w:r>
      <w:r w:rsidR="00521131">
        <w:rPr>
          <w:sz w:val="16"/>
          <w:lang w:val="en-US"/>
        </w:rPr>
        <w:t>172.20.65.93</w:t>
      </w:r>
      <w:r w:rsidRPr="007C65A8">
        <w:rPr>
          <w:sz w:val="16"/>
          <w:lang w:val="en-US"/>
        </w:rPr>
        <w:t>\/netapi\/filetransfer\/v1\/tel%3A%2B33611223355\/sessions\/d1d8823d-9837-465c-9d83-628b3ada60a6"}}</w:t>
      </w:r>
    </w:p>
    <w:p w:rsidR="00F30D15" w:rsidRDefault="00F30D15" w:rsidP="00F30D15">
      <w:pPr>
        <w:rPr>
          <w:lang w:val="en-US"/>
        </w:rPr>
      </w:pPr>
    </w:p>
    <w:p w:rsidR="00A12CD1" w:rsidRPr="00A12CD1" w:rsidRDefault="00A12CD1" w:rsidP="007C65A8">
      <w:bookmarkStart w:id="79" w:name="_GoBack"/>
      <w:bookmarkEnd w:id="79"/>
    </w:p>
    <w:p w:rsidR="00925026" w:rsidRDefault="00E117DE" w:rsidP="007C65A8">
      <w:pPr>
        <w:pStyle w:val="Titre3"/>
        <w:rPr>
          <w:lang w:val="en-US"/>
        </w:rPr>
      </w:pPr>
      <w:bookmarkStart w:id="80" w:name="_Toc367807071"/>
      <w:r>
        <w:rPr>
          <w:lang w:val="en-US"/>
        </w:rPr>
        <w:t>Unsubscribing the notification</w:t>
      </w:r>
      <w:bookmarkEnd w:id="80"/>
    </w:p>
    <w:p w:rsidR="00CC2EC5" w:rsidRPr="004517BD" w:rsidRDefault="00BE342A" w:rsidP="00CC2EC5">
      <w:pPr>
        <w:rPr>
          <w:lang w:val="en-US"/>
        </w:rPr>
      </w:pPr>
      <w:r w:rsidRPr="00BE342A">
        <w:rPr>
          <w:lang w:val="en-US"/>
        </w:rPr>
        <w:t>Command (the subscription identifier must be changed to a valid one):</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proofErr w:type="gramStart"/>
      <w:r w:rsidRPr="007C65A8">
        <w:rPr>
          <w:sz w:val="16"/>
          <w:lang w:val="en-US"/>
        </w:rPr>
        <w:t>curl</w:t>
      </w:r>
      <w:proofErr w:type="gramEnd"/>
      <w:r w:rsidRPr="007C65A8">
        <w:rPr>
          <w:sz w:val="16"/>
          <w:lang w:val="en-US"/>
        </w:rPr>
        <w:t xml:space="preserve"> </w:t>
      </w:r>
      <w:r w:rsidR="007B38C0">
        <w:rPr>
          <w:sz w:val="16"/>
          <w:lang w:val="en-US"/>
        </w:rPr>
        <w:t xml:space="preserve">–v </w:t>
      </w:r>
      <w:r w:rsidRPr="007C65A8">
        <w:rPr>
          <w:sz w:val="16"/>
          <w:lang w:val="en-US"/>
        </w:rPr>
        <w:t>-X DELETE http://</w:t>
      </w:r>
      <w:r w:rsidR="00521131">
        <w:rPr>
          <w:sz w:val="16"/>
          <w:lang w:val="en-US"/>
        </w:rPr>
        <w:t>172.20.65.93</w:t>
      </w:r>
      <w:r w:rsidRPr="007C65A8">
        <w:rPr>
          <w:sz w:val="16"/>
          <w:lang w:val="en-US"/>
        </w:rPr>
        <w:t>/netapi/filetransfer/v1/tel%3A%2b33611223344/subscriptions/a2dfda3b-93ea-4905-8cf0-e98022d9c4f2</w:t>
      </w:r>
    </w:p>
    <w:p w:rsidR="007B38C0" w:rsidRDefault="007B38C0" w:rsidP="007B38C0">
      <w:pPr>
        <w:rPr>
          <w:lang w:val="en-US"/>
        </w:rPr>
      </w:pPr>
    </w:p>
    <w:p w:rsidR="007B38C0" w:rsidRDefault="007B38C0" w:rsidP="007B38C0">
      <w:pPr>
        <w:rPr>
          <w:lang w:val="en-US"/>
        </w:rPr>
      </w:pPr>
      <w:r>
        <w:rPr>
          <w:lang w:val="en-US"/>
        </w:rPr>
        <w:t>Result: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DELETE /netapi/filetransfer/v1/tel%3A%2b33611223344/subscriptions/a0af62d6-9651-4c85-a0dd-dac6176a9323 HTTP/1.1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User-Agent: curl/7.29.0</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Host: </w:t>
      </w:r>
      <w:r w:rsidR="00521131">
        <w:rPr>
          <w:sz w:val="16"/>
          <w:lang w:val="en-US"/>
        </w:rPr>
        <w:t>172.20.65.93</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&gt; Accept: */*</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 xml:space="preserve">&gt; </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HTTP/1.1 204 No Content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Apache-Coyote/1.1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X-Powered-By: Servlet 2.5; JBoss-5.0/JBossWeb-2.1</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Date: Fri, 20 Sep 2013 15:13:35 GMT</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Accept-Ranges: bytes</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Location: http://</w:t>
      </w:r>
      <w:r w:rsidR="00521131">
        <w:rPr>
          <w:sz w:val="16"/>
          <w:lang w:val="en-US"/>
        </w:rPr>
        <w:t>172.20.65.93</w:t>
      </w:r>
      <w:r w:rsidRPr="007C65A8">
        <w:rPr>
          <w:sz w:val="16"/>
          <w:lang w:val="en-US"/>
        </w:rPr>
        <w:t>/netapi/filetransfer/v1/tel%3A%2b33611223344/subscriptions/a0af62d6-9651-4c85-a0dd-dac6176a9323</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 Server: Restlet-Framework/2.1.2</w:t>
      </w:r>
    </w:p>
    <w:p w:rsidR="00925026" w:rsidRPr="007C65A8" w:rsidRDefault="00D044D3" w:rsidP="007C65A8">
      <w:pPr>
        <w:pBdr>
          <w:top w:val="single" w:sz="4" w:space="1" w:color="auto"/>
          <w:left w:val="single" w:sz="4" w:space="4" w:color="auto"/>
          <w:bottom w:val="single" w:sz="4" w:space="1" w:color="auto"/>
          <w:right w:val="single" w:sz="4" w:space="4" w:color="auto"/>
        </w:pBdr>
        <w:rPr>
          <w:sz w:val="16"/>
          <w:lang w:val="en-US"/>
        </w:rPr>
      </w:pPr>
      <w:r w:rsidRPr="007C65A8">
        <w:rPr>
          <w:sz w:val="16"/>
          <w:lang w:val="en-US"/>
        </w:rPr>
        <w:t>&lt;</w:t>
      </w:r>
    </w:p>
    <w:p w:rsidR="00925026" w:rsidRDefault="007633DA" w:rsidP="007C65A8">
      <w:pPr>
        <w:rPr>
          <w:rFonts w:eastAsiaTheme="majorEastAsia"/>
          <w:highlight w:val="lightGray"/>
          <w:u w:color="C0C0C0"/>
          <w:lang w:val="en-US"/>
        </w:rPr>
      </w:pPr>
      <w:r>
        <w:rPr>
          <w:highlight w:val="lightGray"/>
          <w:lang w:val="en-US"/>
        </w:rPr>
        <w:br w:type="page"/>
      </w:r>
    </w:p>
    <w:p w:rsidR="00623FCB" w:rsidRDefault="00C55F0E" w:rsidP="007633DA">
      <w:pPr>
        <w:pStyle w:val="Titre1"/>
        <w:rPr>
          <w:lang w:val="en-US"/>
        </w:rPr>
      </w:pPr>
      <w:bookmarkStart w:id="81" w:name="_Ref367700211"/>
      <w:bookmarkStart w:id="82" w:name="_Toc367807072"/>
      <w:r>
        <w:rPr>
          <w:lang w:val="en-US"/>
        </w:rPr>
        <w:t xml:space="preserve">API </w:t>
      </w:r>
      <w:r w:rsidR="00F27DB3">
        <w:rPr>
          <w:lang w:val="en-US"/>
        </w:rPr>
        <w:t>Reference</w:t>
      </w:r>
      <w:bookmarkEnd w:id="81"/>
      <w:bookmarkEnd w:id="82"/>
    </w:p>
    <w:p w:rsidR="00623FCB" w:rsidRDefault="00B46B77" w:rsidP="00623FCB">
      <w:pPr>
        <w:pStyle w:val="Titre2"/>
        <w:rPr>
          <w:lang w:val="en-US"/>
        </w:rPr>
      </w:pPr>
      <w:bookmarkStart w:id="83" w:name="_Toc367807073"/>
      <w:r>
        <w:rPr>
          <w:lang w:val="en-US"/>
        </w:rPr>
        <w:t>Common API specifications</w:t>
      </w:r>
      <w:bookmarkEnd w:id="47"/>
      <w:bookmarkEnd w:id="83"/>
    </w:p>
    <w:p w:rsidR="00623FCB" w:rsidRDefault="000F5049" w:rsidP="00623FCB">
      <w:pPr>
        <w:pStyle w:val="Titre3"/>
        <w:rPr>
          <w:lang w:val="en-US"/>
        </w:rPr>
      </w:pPr>
      <w:bookmarkStart w:id="84" w:name="_Toc367807074"/>
      <w:r w:rsidRPr="000F5049">
        <w:rPr>
          <w:lang w:val="en-US"/>
        </w:rPr>
        <w:t>Common considerations</w:t>
      </w:r>
      <w:bookmarkEnd w:id="84"/>
    </w:p>
    <w:p w:rsidR="00623FCB" w:rsidRDefault="006E792D" w:rsidP="00623FCB">
      <w:pPr>
        <w:pStyle w:val="Titre4"/>
        <w:rPr>
          <w:lang w:val="en-US"/>
        </w:rPr>
      </w:pPr>
      <w:bookmarkStart w:id="85" w:name="_Ref365294527"/>
      <w:bookmarkStart w:id="86" w:name="_Toc367807075"/>
      <w:r w:rsidRPr="006E792D">
        <w:rPr>
          <w:lang w:val="en-US"/>
        </w:rPr>
        <w:t>Content-type negotiation</w:t>
      </w:r>
      <w:bookmarkEnd w:id="85"/>
      <w:bookmarkEnd w:id="86"/>
    </w:p>
    <w:p w:rsidR="006E792D" w:rsidRPr="002B4968" w:rsidRDefault="006E792D" w:rsidP="006E792D">
      <w:pPr>
        <w:rPr>
          <w:lang w:val="en-US"/>
        </w:rPr>
      </w:pPr>
      <w:r w:rsidRPr="002B4968">
        <w:rPr>
          <w:lang w:val="en-US"/>
        </w:rPr>
        <w:t xml:space="preserve">The </w:t>
      </w:r>
      <w:r w:rsidR="00F67E2B">
        <w:rPr>
          <w:lang w:val="en-US"/>
        </w:rPr>
        <w:t>interface</w:t>
      </w:r>
      <w:r w:rsidR="00F67E2B" w:rsidRPr="002B4968">
        <w:rPr>
          <w:lang w:val="en-US"/>
        </w:rPr>
        <w:t xml:space="preserve"> </w:t>
      </w:r>
      <w:r w:rsidRPr="002B4968">
        <w:rPr>
          <w:lang w:val="en-US"/>
        </w:rPr>
        <w:t>supports XML and JSON formats for the bodies of REST request and response. According to the OMA specifications</w:t>
      </w:r>
      <w:r>
        <w:rPr>
          <w:lang w:val="en-US"/>
        </w:rPr>
        <w:t xml:space="preserve"> (</w:t>
      </w:r>
      <w:r w:rsidRPr="006D0984">
        <w:rPr>
          <w:lang w:val="en-US"/>
        </w:rPr>
        <w:t>[REST_Common] §5.4 "Content type negotiation"</w:t>
      </w:r>
      <w:r>
        <w:rPr>
          <w:lang w:val="en-US"/>
        </w:rPr>
        <w:t>)</w:t>
      </w:r>
      <w:r w:rsidRPr="002B4968">
        <w:rPr>
          <w:lang w:val="en-US"/>
        </w:rPr>
        <w:t>, the format used is a choice of the REST client using either</w:t>
      </w:r>
      <w:r>
        <w:rPr>
          <w:lang w:val="en-US"/>
        </w:rPr>
        <w:t xml:space="preserve"> (in order of decrease priority)</w:t>
      </w:r>
      <w:r w:rsidRPr="002B4968">
        <w:rPr>
          <w:lang w:val="en-US"/>
        </w:rPr>
        <w:t>:</w:t>
      </w:r>
    </w:p>
    <w:p w:rsidR="006E792D" w:rsidRPr="002B4968" w:rsidRDefault="006E792D" w:rsidP="008D7F28">
      <w:pPr>
        <w:pStyle w:val="Paragraphedeliste"/>
        <w:numPr>
          <w:ilvl w:val="0"/>
          <w:numId w:val="4"/>
        </w:numPr>
        <w:rPr>
          <w:lang w:val="en-US"/>
        </w:rPr>
      </w:pPr>
      <w:r w:rsidRPr="002B4968">
        <w:rPr>
          <w:lang w:val="en-US"/>
        </w:rPr>
        <w:t>the resFormat que</w:t>
      </w:r>
      <w:r>
        <w:rPr>
          <w:lang w:val="en-US"/>
        </w:rPr>
        <w:t>ry parameter in the URL, if present,</w:t>
      </w:r>
    </w:p>
    <w:p w:rsidR="006E792D" w:rsidRPr="002B4968" w:rsidRDefault="006E792D" w:rsidP="008D7F28">
      <w:pPr>
        <w:pStyle w:val="Paragraphedeliste"/>
        <w:numPr>
          <w:ilvl w:val="0"/>
          <w:numId w:val="4"/>
        </w:numPr>
        <w:rPr>
          <w:lang w:val="en-US"/>
        </w:rPr>
      </w:pPr>
      <w:r w:rsidRPr="002B4968">
        <w:rPr>
          <w:lang w:val="en-US"/>
        </w:rPr>
        <w:t xml:space="preserve">the Accept header in the REST request, if </w:t>
      </w:r>
      <w:r>
        <w:rPr>
          <w:lang w:val="en-US"/>
        </w:rPr>
        <w:t>present,</w:t>
      </w:r>
    </w:p>
    <w:p w:rsidR="006E792D" w:rsidRPr="002B4968" w:rsidRDefault="006E792D" w:rsidP="008D7F28">
      <w:pPr>
        <w:pStyle w:val="Paragraphedeliste"/>
        <w:numPr>
          <w:ilvl w:val="0"/>
          <w:numId w:val="4"/>
        </w:numPr>
        <w:rPr>
          <w:lang w:val="en-US"/>
        </w:rPr>
      </w:pPr>
      <w:r w:rsidRPr="002B4968">
        <w:rPr>
          <w:lang w:val="en-US"/>
        </w:rPr>
        <w:t>the Content-type header in the REST request</w:t>
      </w:r>
    </w:p>
    <w:p w:rsidR="006E792D" w:rsidRPr="002B4968" w:rsidRDefault="006E792D" w:rsidP="008D7F28">
      <w:pPr>
        <w:pStyle w:val="Paragraphedeliste"/>
        <w:numPr>
          <w:ilvl w:val="0"/>
          <w:numId w:val="4"/>
        </w:numPr>
        <w:rPr>
          <w:lang w:val="en-US"/>
        </w:rPr>
      </w:pPr>
      <w:proofErr w:type="gramStart"/>
      <w:r w:rsidRPr="002B4968">
        <w:rPr>
          <w:lang w:val="en-US"/>
        </w:rPr>
        <w:t>the</w:t>
      </w:r>
      <w:proofErr w:type="gramEnd"/>
      <w:r w:rsidRPr="002B4968">
        <w:rPr>
          <w:lang w:val="en-US"/>
        </w:rPr>
        <w:t xml:space="preserve"> notificationFormat parameter (for notification subscriptions only).</w:t>
      </w:r>
    </w:p>
    <w:p w:rsidR="006E792D" w:rsidRPr="002B4968" w:rsidRDefault="006E792D" w:rsidP="006E792D">
      <w:pPr>
        <w:rPr>
          <w:lang w:val="en-US"/>
        </w:rPr>
      </w:pPr>
    </w:p>
    <w:p w:rsidR="006E792D" w:rsidRPr="002B4968" w:rsidRDefault="006E792D" w:rsidP="006E792D">
      <w:pPr>
        <w:rPr>
          <w:lang w:val="en-US"/>
        </w:rPr>
      </w:pPr>
      <w:r w:rsidRPr="002B4968">
        <w:rPr>
          <w:lang w:val="en-US"/>
        </w:rPr>
        <w:t xml:space="preserve">If the </w:t>
      </w:r>
      <w:r w:rsidR="0034266C">
        <w:rPr>
          <w:lang w:val="en-US"/>
        </w:rPr>
        <w:t>REST client</w:t>
      </w:r>
      <w:r w:rsidRPr="002B4968">
        <w:rPr>
          <w:lang w:val="en-US"/>
        </w:rPr>
        <w:t xml:space="preserve"> asks for a format different of XML or JSON, the server returns a 406 response code.</w:t>
      </w:r>
    </w:p>
    <w:p w:rsidR="00070E63" w:rsidRPr="00E11DCF" w:rsidRDefault="00070E63" w:rsidP="006E792D">
      <w:pPr>
        <w:rPr>
          <w:highlight w:val="yellow"/>
          <w:lang w:val="en-US"/>
        </w:rPr>
      </w:pPr>
    </w:p>
    <w:p w:rsidR="00623FCB" w:rsidRDefault="00E11DCF" w:rsidP="00623FCB">
      <w:pPr>
        <w:pStyle w:val="Titre4"/>
        <w:rPr>
          <w:lang w:val="en-US"/>
        </w:rPr>
      </w:pPr>
      <w:bookmarkStart w:id="87" w:name="_Toc367807076"/>
      <w:r w:rsidRPr="006E792D">
        <w:rPr>
          <w:lang w:val="en-US"/>
        </w:rPr>
        <w:t>Resource creation</w:t>
      </w:r>
      <w:bookmarkEnd w:id="87"/>
      <w:r w:rsidRPr="006E792D">
        <w:rPr>
          <w:lang w:val="en-US"/>
        </w:rPr>
        <w:t xml:space="preserve"> </w:t>
      </w:r>
    </w:p>
    <w:p w:rsidR="00E11DCF" w:rsidRPr="00B500E9" w:rsidRDefault="00E11DCF" w:rsidP="00B500E9">
      <w:pPr>
        <w:spacing w:before="0" w:after="0"/>
        <w:rPr>
          <w:lang w:val="en-US"/>
        </w:rPr>
      </w:pPr>
      <w:r w:rsidRPr="00B500E9">
        <w:rPr>
          <w:lang w:val="en-US"/>
        </w:rPr>
        <w:t xml:space="preserve">Typically, a resource is created either following a POST request (to create a child of an existing resource that is addressed by the request), or following a PUT request (to create a new resource as addressed by the request). </w:t>
      </w:r>
    </w:p>
    <w:p w:rsidR="00B500E9" w:rsidRPr="00B500E9" w:rsidRDefault="00B500E9" w:rsidP="00B500E9">
      <w:pPr>
        <w:spacing w:before="0" w:after="0"/>
        <w:rPr>
          <w:lang w:val="en-US"/>
        </w:rPr>
      </w:pPr>
    </w:p>
    <w:p w:rsidR="00E11DCF" w:rsidRPr="00B500E9" w:rsidRDefault="00E11DCF" w:rsidP="00B500E9">
      <w:pPr>
        <w:spacing w:before="0" w:after="0"/>
        <w:rPr>
          <w:lang w:val="en-US"/>
        </w:rPr>
      </w:pPr>
      <w:r w:rsidRPr="00B500E9">
        <w:rPr>
          <w:lang w:val="en-US"/>
        </w:rPr>
        <w:t>If a resource has been created on the server, the server return</w:t>
      </w:r>
      <w:r w:rsidR="00B500E9" w:rsidRPr="00B500E9">
        <w:rPr>
          <w:lang w:val="en-US"/>
        </w:rPr>
        <w:t>s</w:t>
      </w:r>
      <w:r w:rsidRPr="00B500E9">
        <w:rPr>
          <w:lang w:val="en-US"/>
        </w:rPr>
        <w:t xml:space="preserve"> an HTTP response with a "201 Created" header and the Location header containing the location of the created resource, and include</w:t>
      </w:r>
      <w:r w:rsidR="00B500E9" w:rsidRPr="00B500E9">
        <w:rPr>
          <w:lang w:val="en-US"/>
        </w:rPr>
        <w:t>s</w:t>
      </w:r>
      <w:r w:rsidRPr="00B500E9">
        <w:rPr>
          <w:lang w:val="en-US"/>
        </w:rPr>
        <w:t xml:space="preserve"> in the response body a representation of the created resource. </w:t>
      </w:r>
    </w:p>
    <w:p w:rsidR="00B500E9" w:rsidRPr="00E11DCF" w:rsidRDefault="00B500E9" w:rsidP="00B500E9">
      <w:pPr>
        <w:spacing w:before="0" w:after="0"/>
        <w:rPr>
          <w:highlight w:val="yellow"/>
          <w:lang w:val="en-US"/>
        </w:rPr>
      </w:pPr>
    </w:p>
    <w:p w:rsidR="00E11DCF" w:rsidRPr="00CA4736" w:rsidRDefault="00B500E9" w:rsidP="00B500E9">
      <w:pPr>
        <w:spacing w:before="0" w:after="0"/>
        <w:rPr>
          <w:lang w:val="en-US"/>
        </w:rPr>
      </w:pPr>
      <w:r w:rsidRPr="00CA4736">
        <w:rPr>
          <w:lang w:val="en-US"/>
        </w:rPr>
        <w:t>[</w:t>
      </w:r>
      <w:r w:rsidR="00E11DCF" w:rsidRPr="00CA4736">
        <w:rPr>
          <w:lang w:val="en-US"/>
        </w:rPr>
        <w:t>Further note that REST resource representations are designed in</w:t>
      </w:r>
      <w:r w:rsidRPr="00CA4736">
        <w:rPr>
          <w:lang w:val="en-US"/>
        </w:rPr>
        <w:t xml:space="preserve"> </w:t>
      </w:r>
      <w:r w:rsidR="00E11DCF" w:rsidRPr="00CA4736">
        <w:rPr>
          <w:lang w:val="en-US"/>
        </w:rPr>
        <w:t xml:space="preserve">such a way that they can include a </w:t>
      </w:r>
      <w:r w:rsidR="00556656">
        <w:rPr>
          <w:lang w:val="en-US"/>
        </w:rPr>
        <w:t>self-reference</w:t>
      </w:r>
      <w:r w:rsidR="00E11DCF" w:rsidRPr="00CA4736">
        <w:rPr>
          <w:lang w:val="en-US"/>
        </w:rPr>
        <w:t>. (</w:t>
      </w:r>
      <w:proofErr w:type="gramStart"/>
      <w:r w:rsidR="00E11DCF" w:rsidRPr="00CA4736">
        <w:rPr>
          <w:lang w:val="en-US"/>
        </w:rPr>
        <w:t>i.e</w:t>
      </w:r>
      <w:proofErr w:type="gramEnd"/>
      <w:r w:rsidR="00E11DCF" w:rsidRPr="00CA4736">
        <w:rPr>
          <w:lang w:val="en-US"/>
        </w:rPr>
        <w:t xml:space="preserve">. resourceURL element.). A </w:t>
      </w:r>
      <w:r w:rsidR="00556656">
        <w:rPr>
          <w:lang w:val="en-US"/>
        </w:rPr>
        <w:t>self-reference</w:t>
      </w:r>
      <w:r w:rsidR="00E11DCF" w:rsidRPr="00CA4736">
        <w:rPr>
          <w:lang w:val="en-US"/>
        </w:rPr>
        <w:t xml:space="preserve"> is always present in any data structure that is a representation of a resource created by POST, and can be included as necessary</w:t>
      </w:r>
      <w:r w:rsidRPr="00CA4736">
        <w:rPr>
          <w:lang w:val="en-US"/>
        </w:rPr>
        <w:t xml:space="preserve"> </w:t>
      </w:r>
      <w:r w:rsidR="00E11DCF" w:rsidRPr="00CA4736">
        <w:rPr>
          <w:lang w:val="en-US"/>
        </w:rPr>
        <w:t xml:space="preserve">in other cases. Since a </w:t>
      </w:r>
      <w:r w:rsidR="00556656">
        <w:rPr>
          <w:lang w:val="en-US"/>
        </w:rPr>
        <w:t>self-reference</w:t>
      </w:r>
      <w:r w:rsidR="00E11DCF" w:rsidRPr="00CA4736">
        <w:rPr>
          <w:lang w:val="en-US"/>
        </w:rPr>
        <w:t xml:space="preserve"> can be defined as a mandatory or optional element to accommodate different situations, the normative aspects on the </w:t>
      </w:r>
      <w:r w:rsidR="0034266C">
        <w:rPr>
          <w:lang w:val="en-US"/>
        </w:rPr>
        <w:t>REST client</w:t>
      </w:r>
      <w:r w:rsidR="00E11DCF" w:rsidRPr="00CA4736">
        <w:rPr>
          <w:lang w:val="en-US"/>
        </w:rPr>
        <w:t xml:space="preserve"> and on the server in each optional usage instance in the specification are clarified as follows: the resourceURL SHALL NOT be</w:t>
      </w:r>
      <w:r w:rsidRPr="00CA4736">
        <w:rPr>
          <w:lang w:val="en-US"/>
        </w:rPr>
        <w:t xml:space="preserve"> </w:t>
      </w:r>
      <w:r w:rsidR="00E11DCF" w:rsidRPr="00CA4736">
        <w:rPr>
          <w:lang w:val="en-US"/>
        </w:rPr>
        <w:t xml:space="preserve">included in POST requests by the </w:t>
      </w:r>
      <w:r w:rsidR="0034266C">
        <w:rPr>
          <w:lang w:val="en-US"/>
        </w:rPr>
        <w:t>REST client</w:t>
      </w:r>
      <w:r w:rsidR="00E11DCF" w:rsidRPr="00CA4736">
        <w:rPr>
          <w:lang w:val="en-US"/>
        </w:rPr>
        <w:t xml:space="preserve">, but </w:t>
      </w:r>
      <w:r w:rsidRPr="00CA4736">
        <w:rPr>
          <w:lang w:val="en-US"/>
        </w:rPr>
        <w:t>is</w:t>
      </w:r>
      <w:r w:rsidR="00E11DCF" w:rsidRPr="00CA4736">
        <w:rPr>
          <w:lang w:val="en-US"/>
        </w:rPr>
        <w:t xml:space="preserve"> included in POST requests representing notifications by the server to the </w:t>
      </w:r>
      <w:r w:rsidR="0034266C">
        <w:rPr>
          <w:lang w:val="en-US"/>
        </w:rPr>
        <w:t>REST client</w:t>
      </w:r>
      <w:r w:rsidR="00E11DCF" w:rsidRPr="00CA4736">
        <w:rPr>
          <w:lang w:val="en-US"/>
        </w:rPr>
        <w:t xml:space="preserve">, when a complete representation of the resource is embedded in the notification. The resourceURL </w:t>
      </w:r>
      <w:r w:rsidRPr="00CA4736">
        <w:rPr>
          <w:lang w:val="en-US"/>
        </w:rPr>
        <w:t xml:space="preserve">is </w:t>
      </w:r>
      <w:r w:rsidR="00E11DCF" w:rsidRPr="00CA4736">
        <w:rPr>
          <w:lang w:val="en-US"/>
        </w:rPr>
        <w:t>also</w:t>
      </w:r>
      <w:r w:rsidRPr="00CA4736">
        <w:rPr>
          <w:lang w:val="en-US"/>
        </w:rPr>
        <w:t xml:space="preserve"> </w:t>
      </w:r>
      <w:r w:rsidR="00E11DCF" w:rsidRPr="00CA4736">
        <w:rPr>
          <w:lang w:val="en-US"/>
        </w:rPr>
        <w:t xml:space="preserve">included in responses to any HTTP method that returns an entity body, and in PUT requests. </w:t>
      </w:r>
    </w:p>
    <w:p w:rsidR="00B500E9" w:rsidRPr="00E11DCF" w:rsidRDefault="00B500E9" w:rsidP="00B500E9">
      <w:pPr>
        <w:spacing w:before="0" w:after="0"/>
        <w:rPr>
          <w:highlight w:val="yellow"/>
          <w:lang w:val="en-US"/>
        </w:rPr>
      </w:pPr>
    </w:p>
    <w:p w:rsidR="00070E63" w:rsidRPr="00E11DCF" w:rsidRDefault="00070E63" w:rsidP="00E11DCF">
      <w:pPr>
        <w:spacing w:before="0" w:after="0"/>
        <w:jc w:val="left"/>
        <w:rPr>
          <w:highlight w:val="yellow"/>
          <w:lang w:val="en-US"/>
        </w:rPr>
      </w:pPr>
    </w:p>
    <w:p w:rsidR="00623FCB" w:rsidRDefault="00E11DCF" w:rsidP="00623FCB">
      <w:pPr>
        <w:pStyle w:val="Titre4"/>
        <w:rPr>
          <w:lang w:val="en-US"/>
        </w:rPr>
      </w:pPr>
      <w:bookmarkStart w:id="88" w:name="_Toc367807077"/>
      <w:r w:rsidRPr="00CA4736">
        <w:rPr>
          <w:lang w:val="en-US"/>
        </w:rPr>
        <w:t>Resource URL considerations</w:t>
      </w:r>
      <w:bookmarkEnd w:id="88"/>
      <w:r w:rsidRPr="00CA4736">
        <w:rPr>
          <w:lang w:val="en-US"/>
        </w:rPr>
        <w:t xml:space="preserve"> </w:t>
      </w:r>
    </w:p>
    <w:p w:rsidR="005F3664" w:rsidRPr="00CA4736" w:rsidRDefault="00E11DCF" w:rsidP="005F3664">
      <w:pPr>
        <w:spacing w:before="0" w:after="0"/>
        <w:rPr>
          <w:lang w:val="en-US"/>
        </w:rPr>
      </w:pPr>
      <w:r w:rsidRPr="00CA4736">
        <w:rPr>
          <w:lang w:val="en-US"/>
        </w:rPr>
        <w:t xml:space="preserve">Each resource URL consists of fixed and variable parts. For fixed parts, the exact string value is defined by this specification. For variable parts, rules how to build the string value are defined by this specification. </w:t>
      </w:r>
    </w:p>
    <w:p w:rsidR="00E11DCF" w:rsidRPr="00CA4736" w:rsidRDefault="00E11DCF" w:rsidP="005F3664">
      <w:pPr>
        <w:spacing w:before="0" w:after="0"/>
        <w:rPr>
          <w:lang w:val="en-US"/>
        </w:rPr>
      </w:pPr>
      <w:r w:rsidRPr="00CA4736">
        <w:rPr>
          <w:lang w:val="en-US"/>
        </w:rPr>
        <w:t xml:space="preserve">Resource URL variables are denoted by a name in curly brackets, such as {apiVersion}. </w:t>
      </w:r>
    </w:p>
    <w:p w:rsidR="00E11DCF" w:rsidRDefault="00E11DCF" w:rsidP="00E11DCF">
      <w:pPr>
        <w:spacing w:before="0" w:after="0"/>
        <w:jc w:val="left"/>
        <w:rPr>
          <w:lang w:val="en-US"/>
        </w:rPr>
      </w:pPr>
    </w:p>
    <w:p w:rsidR="003B1D63" w:rsidRDefault="003B1D63" w:rsidP="00E11DCF">
      <w:pPr>
        <w:spacing w:before="0" w:after="0"/>
        <w:jc w:val="left"/>
        <w:rPr>
          <w:lang w:val="en-US"/>
        </w:rPr>
      </w:pPr>
      <w:r>
        <w:rPr>
          <w:lang w:val="en-US"/>
        </w:rPr>
        <w:t>Special characters (such as ‘+’, ‘:</w:t>
      </w:r>
      <w:proofErr w:type="gramStart"/>
      <w:r>
        <w:rPr>
          <w:lang w:val="en-US"/>
        </w:rPr>
        <w:t>’, …)</w:t>
      </w:r>
      <w:proofErr w:type="gramEnd"/>
      <w:r>
        <w:rPr>
          <w:lang w:val="en-US"/>
        </w:rPr>
        <w:t xml:space="preserve"> must be url-encoded. For instance, for the user identifiers specified in resource </w:t>
      </w:r>
      <w:proofErr w:type="gramStart"/>
      <w:r>
        <w:rPr>
          <w:lang w:val="en-US"/>
        </w:rPr>
        <w:t>URL :</w:t>
      </w:r>
      <w:proofErr w:type="gramEnd"/>
      <w:r>
        <w:rPr>
          <w:lang w:val="en-US"/>
        </w:rPr>
        <w:t xml:space="preserve"> ‘tel%3A%2B63311223344’.</w:t>
      </w:r>
    </w:p>
    <w:p w:rsidR="003B1D63" w:rsidRDefault="003B1D63" w:rsidP="00E11DCF">
      <w:pPr>
        <w:spacing w:before="0" w:after="0"/>
        <w:jc w:val="left"/>
        <w:rPr>
          <w:lang w:val="en-US"/>
        </w:rPr>
      </w:pPr>
    </w:p>
    <w:p w:rsidR="00E11DCF" w:rsidRDefault="00E11DCF" w:rsidP="00E11DCF">
      <w:pPr>
        <w:spacing w:before="0" w:after="0"/>
        <w:jc w:val="left"/>
        <w:rPr>
          <w:lang w:val="en-US"/>
        </w:rPr>
      </w:pPr>
    </w:p>
    <w:p w:rsidR="00623FCB" w:rsidRDefault="00D3007D" w:rsidP="00623FCB">
      <w:pPr>
        <w:pStyle w:val="Titre4"/>
        <w:rPr>
          <w:lang w:val="en-US"/>
        </w:rPr>
      </w:pPr>
      <w:bookmarkStart w:id="89" w:name="_Toc367807078"/>
      <w:r>
        <w:rPr>
          <w:lang w:val="en-US"/>
        </w:rPr>
        <w:t>User identifiers</w:t>
      </w:r>
      <w:bookmarkEnd w:id="89"/>
    </w:p>
    <w:p w:rsidR="000F5049" w:rsidRDefault="000F5049" w:rsidP="000F5049">
      <w:pPr>
        <w:rPr>
          <w:lang w:val="en-US"/>
        </w:rPr>
      </w:pPr>
      <w:r w:rsidRPr="00222D35">
        <w:rPr>
          <w:lang w:val="en-US"/>
        </w:rPr>
        <w:t xml:space="preserve">Currently, the NetAPI </w:t>
      </w:r>
      <w:r w:rsidR="00F67E2B">
        <w:rPr>
          <w:lang w:val="en-US"/>
        </w:rPr>
        <w:t>interface</w:t>
      </w:r>
      <w:r w:rsidR="00F67E2B" w:rsidRPr="00222D35">
        <w:rPr>
          <w:lang w:val="en-US"/>
        </w:rPr>
        <w:t xml:space="preserve"> </w:t>
      </w:r>
      <w:r w:rsidRPr="00222D35">
        <w:rPr>
          <w:lang w:val="en-US"/>
        </w:rPr>
        <w:t xml:space="preserve">is only allowing user’s </w:t>
      </w:r>
      <w:r>
        <w:rPr>
          <w:lang w:val="en-US"/>
        </w:rPr>
        <w:t>identity</w:t>
      </w:r>
      <w:r w:rsidRPr="00222D35">
        <w:rPr>
          <w:lang w:val="en-US"/>
        </w:rPr>
        <w:t xml:space="preserve"> based on a MSISDN phone number in a Tel URI format (i.e. </w:t>
      </w:r>
      <w:r w:rsidRPr="007040C1">
        <w:rPr>
          <w:lang w:val="en-US"/>
        </w:rPr>
        <w:t>tel</w:t>
      </w:r>
      <w:proofErr w:type="gramStart"/>
      <w:r w:rsidRPr="007040C1">
        <w:rPr>
          <w:lang w:val="en-US"/>
        </w:rPr>
        <w:t>:+</w:t>
      </w:r>
      <w:proofErr w:type="gramEnd"/>
      <w:r w:rsidRPr="007040C1">
        <w:rPr>
          <w:lang w:val="en-US"/>
        </w:rPr>
        <w:t>33601020304</w:t>
      </w:r>
      <w:r w:rsidRPr="00222D35">
        <w:rPr>
          <w:lang w:val="en-US"/>
        </w:rPr>
        <w:t>)</w:t>
      </w:r>
      <w:r>
        <w:rPr>
          <w:lang w:val="en-US"/>
        </w:rPr>
        <w:t xml:space="preserve">. Any other user identifier </w:t>
      </w:r>
      <w:r w:rsidR="00124F65">
        <w:rPr>
          <w:lang w:val="en-US"/>
        </w:rPr>
        <w:t>is</w:t>
      </w:r>
      <w:r>
        <w:rPr>
          <w:lang w:val="en-US"/>
        </w:rPr>
        <w:t xml:space="preserve"> denied by the </w:t>
      </w:r>
      <w:r w:rsidR="00541431">
        <w:rPr>
          <w:lang w:val="en-US"/>
        </w:rPr>
        <w:t xml:space="preserve">interface </w:t>
      </w:r>
      <w:r>
        <w:rPr>
          <w:lang w:val="en-US"/>
        </w:rPr>
        <w:t xml:space="preserve">with </w:t>
      </w:r>
      <w:r w:rsidR="00124F65">
        <w:rPr>
          <w:lang w:val="en-US"/>
        </w:rPr>
        <w:t>the</w:t>
      </w:r>
      <w:r>
        <w:rPr>
          <w:lang w:val="en-US"/>
        </w:rPr>
        <w:t xml:space="preserve"> ServiceException</w:t>
      </w:r>
      <w:r w:rsidR="00895091">
        <w:rPr>
          <w:lang w:val="en-US"/>
        </w:rPr>
        <w:t xml:space="preserve"> </w:t>
      </w:r>
      <w:r w:rsidR="00124F65">
        <w:rPr>
          <w:lang w:val="en-US"/>
        </w:rPr>
        <w:t>SVC0004</w:t>
      </w:r>
      <w:r>
        <w:rPr>
          <w:lang w:val="en-US"/>
        </w:rPr>
        <w:t>.</w:t>
      </w:r>
    </w:p>
    <w:p w:rsidR="00CA4736" w:rsidRDefault="00CA4736">
      <w:pPr>
        <w:spacing w:before="0" w:after="0"/>
        <w:jc w:val="left"/>
        <w:rPr>
          <w:b/>
          <w:color w:val="0000FF"/>
          <w:sz w:val="18"/>
          <w:u w:val="single"/>
          <w:lang w:val="en-US"/>
        </w:rPr>
      </w:pPr>
      <w:r>
        <w:rPr>
          <w:lang w:val="en-US"/>
        </w:rPr>
        <w:br w:type="page"/>
      </w:r>
    </w:p>
    <w:p w:rsidR="00623FCB" w:rsidRDefault="00DB25DC" w:rsidP="00623FCB">
      <w:pPr>
        <w:pStyle w:val="Titre3"/>
        <w:rPr>
          <w:lang w:val="en-US"/>
        </w:rPr>
      </w:pPr>
      <w:bookmarkStart w:id="90" w:name="_Toc367807079"/>
      <w:r w:rsidRPr="00DB25DC">
        <w:rPr>
          <w:lang w:val="en-US"/>
        </w:rPr>
        <w:t>Data types</w:t>
      </w:r>
      <w:bookmarkEnd w:id="90"/>
    </w:p>
    <w:p w:rsidR="00623FCB" w:rsidRDefault="00020ECC" w:rsidP="00623FCB">
      <w:pPr>
        <w:pStyle w:val="Titre4"/>
        <w:rPr>
          <w:lang w:val="en-US"/>
        </w:rPr>
      </w:pPr>
      <w:bookmarkStart w:id="91" w:name="_Toc367807080"/>
      <w:r>
        <w:rPr>
          <w:lang w:val="en-US"/>
        </w:rPr>
        <w:t>XML namespaces</w:t>
      </w:r>
      <w:bookmarkEnd w:id="91"/>
    </w:p>
    <w:p w:rsidR="00020ECC" w:rsidRPr="00020ECC" w:rsidRDefault="00020ECC" w:rsidP="00020ECC">
      <w:pPr>
        <w:spacing w:before="0" w:after="0"/>
        <w:jc w:val="left"/>
        <w:rPr>
          <w:lang w:val="en-US"/>
        </w:rPr>
      </w:pPr>
      <w:r w:rsidRPr="00020ECC">
        <w:rPr>
          <w:lang w:val="en-US"/>
        </w:rPr>
        <w:t xml:space="preserve">This section defines data types which are shared among two or more RESTful Network APIs. </w:t>
      </w:r>
    </w:p>
    <w:p w:rsidR="00020ECC" w:rsidRPr="00020ECC" w:rsidRDefault="00020ECC" w:rsidP="00020ECC">
      <w:pPr>
        <w:spacing w:before="0" w:after="0"/>
        <w:jc w:val="left"/>
        <w:rPr>
          <w:lang w:val="en-US"/>
        </w:rPr>
      </w:pPr>
      <w:r w:rsidRPr="00020ECC">
        <w:rPr>
          <w:lang w:val="en-US"/>
        </w:rPr>
        <w:t xml:space="preserve">The namespace for the common data types is: </w:t>
      </w:r>
    </w:p>
    <w:p w:rsidR="00020ECC" w:rsidRPr="00020ECC" w:rsidRDefault="00020ECC" w:rsidP="00020ECC">
      <w:pPr>
        <w:ind w:firstLine="708"/>
        <w:rPr>
          <w:b/>
          <w:lang w:val="en-US"/>
        </w:rPr>
      </w:pPr>
      <w:r w:rsidRPr="00020ECC">
        <w:rPr>
          <w:b/>
          <w:lang w:val="en-US"/>
        </w:rPr>
        <w:t xml:space="preserve"> </w:t>
      </w:r>
      <w:proofErr w:type="gramStart"/>
      <w:r w:rsidRPr="00020ECC">
        <w:rPr>
          <w:b/>
          <w:lang w:val="en-US"/>
        </w:rPr>
        <w:t>urn:</w:t>
      </w:r>
      <w:proofErr w:type="gramEnd"/>
      <w:r w:rsidRPr="00020ECC">
        <w:rPr>
          <w:b/>
          <w:lang w:val="en-US"/>
        </w:rPr>
        <w:t xml:space="preserve">oma:xml:rest:netapi:common:1  </w:t>
      </w:r>
    </w:p>
    <w:p w:rsidR="00020ECC" w:rsidRDefault="00020ECC" w:rsidP="00020ECC">
      <w:pPr>
        <w:spacing w:before="0" w:after="0"/>
        <w:jc w:val="left"/>
        <w:rPr>
          <w:lang w:val="en-US"/>
        </w:rPr>
      </w:pPr>
    </w:p>
    <w:p w:rsidR="00020ECC" w:rsidRDefault="00020ECC" w:rsidP="00020ECC">
      <w:pPr>
        <w:spacing w:before="0" w:after="0"/>
        <w:jc w:val="left"/>
        <w:rPr>
          <w:lang w:val="en-US"/>
        </w:rPr>
      </w:pPr>
    </w:p>
    <w:p w:rsidR="00623FCB" w:rsidRDefault="00020ECC" w:rsidP="00623FCB">
      <w:pPr>
        <w:pStyle w:val="Titre4"/>
        <w:rPr>
          <w:lang w:val="en-US"/>
        </w:rPr>
      </w:pPr>
      <w:bookmarkStart w:id="92" w:name="_Ref365297720"/>
      <w:bookmarkStart w:id="93" w:name="_Toc367807081"/>
      <w:r w:rsidRPr="00020ECC">
        <w:rPr>
          <w:lang w:val="en-US"/>
        </w:rPr>
        <w:t>Structures</w:t>
      </w:r>
      <w:bookmarkEnd w:id="92"/>
      <w:bookmarkEnd w:id="93"/>
      <w:r w:rsidRPr="00020ECC">
        <w:rPr>
          <w:lang w:val="en-US"/>
        </w:rPr>
        <w:t xml:space="preserve"> </w:t>
      </w:r>
    </w:p>
    <w:p w:rsidR="00020ECC" w:rsidRDefault="00020ECC" w:rsidP="00020ECC">
      <w:pPr>
        <w:spacing w:before="0" w:after="0"/>
        <w:jc w:val="left"/>
        <w:rPr>
          <w:lang w:val="en-US"/>
        </w:rPr>
      </w:pPr>
    </w:p>
    <w:p w:rsidR="00020ECC" w:rsidRDefault="00020ECC" w:rsidP="00020ECC">
      <w:pPr>
        <w:spacing w:before="0" w:after="0"/>
        <w:jc w:val="left"/>
        <w:rPr>
          <w:b/>
          <w:lang w:val="en-US"/>
        </w:rPr>
      </w:pPr>
      <w:r w:rsidRPr="00020ECC">
        <w:rPr>
          <w:b/>
          <w:lang w:val="en-US"/>
        </w:rPr>
        <w:t xml:space="preserve">Type: CallbackReference </w:t>
      </w:r>
    </w:p>
    <w:p w:rsidR="00020ECC" w:rsidRPr="00020ECC" w:rsidRDefault="00020ECC" w:rsidP="00020ECC">
      <w:pPr>
        <w:spacing w:before="0" w:after="0"/>
        <w:jc w:val="left"/>
        <w:rPr>
          <w:lang w:val="en-US"/>
        </w:rPr>
      </w:pPr>
      <w:r w:rsidRPr="00020ECC">
        <w:rPr>
          <w:lang w:val="en-US"/>
        </w:rPr>
        <w:t xml:space="preserve">An application can use the CallbackReference data structure to subscribe to notifications. </w:t>
      </w:r>
    </w:p>
    <w:p w:rsidR="00020ECC" w:rsidRDefault="00020ECC" w:rsidP="00020ECC">
      <w:pPr>
        <w:spacing w:before="0" w:after="0"/>
        <w:jc w:val="left"/>
        <w:rPr>
          <w:lang w:val="en-US"/>
        </w:rPr>
      </w:pPr>
      <w:r w:rsidRPr="00020ECC">
        <w:rPr>
          <w:lang w:val="en-US"/>
        </w:rPr>
        <w:t>If a parameter callbackData</w:t>
      </w:r>
      <w:r>
        <w:rPr>
          <w:lang w:val="en-US"/>
        </w:rPr>
        <w:t xml:space="preserve"> </w:t>
      </w:r>
      <w:r w:rsidRPr="00020ECC">
        <w:rPr>
          <w:lang w:val="en-US"/>
        </w:rPr>
        <w:t xml:space="preserve">has been passed in a particular subscription, the server </w:t>
      </w:r>
      <w:r>
        <w:rPr>
          <w:lang w:val="en-US"/>
        </w:rPr>
        <w:t>copies</w:t>
      </w:r>
      <w:r w:rsidRPr="00020ECC">
        <w:rPr>
          <w:lang w:val="en-US"/>
        </w:rPr>
        <w:t xml:space="preserve"> it into each notification which is related to that particular subscription. </w:t>
      </w:r>
    </w:p>
    <w:p w:rsidR="00020ECC" w:rsidRDefault="00020ECC" w:rsidP="00020ECC">
      <w:pPr>
        <w:spacing w:before="0" w:after="0"/>
        <w:jc w:val="left"/>
        <w:rPr>
          <w:lang w:val="en-US"/>
        </w:rPr>
      </w:pPr>
    </w:p>
    <w:tbl>
      <w:tblPr>
        <w:tblStyle w:val="Grilledutableau"/>
        <w:tblW w:w="10173" w:type="dxa"/>
        <w:tblLayout w:type="fixed"/>
        <w:tblLook w:val="04A0"/>
      </w:tblPr>
      <w:tblGrid>
        <w:gridCol w:w="1951"/>
        <w:gridCol w:w="2835"/>
        <w:gridCol w:w="1134"/>
        <w:gridCol w:w="4253"/>
      </w:tblGrid>
      <w:tr w:rsidR="00020ECC" w:rsidRPr="00864D34" w:rsidTr="00020ECC">
        <w:trPr>
          <w:cantSplit/>
          <w:tblHeader/>
        </w:trPr>
        <w:tc>
          <w:tcPr>
            <w:tcW w:w="1951" w:type="dxa"/>
            <w:shd w:val="clear" w:color="auto" w:fill="BFBFBF" w:themeFill="background1" w:themeFillShade="BF"/>
            <w:vAlign w:val="center"/>
          </w:tcPr>
          <w:p w:rsidR="00020ECC" w:rsidRPr="00864D34" w:rsidRDefault="00020ECC" w:rsidP="00020ECC">
            <w:pPr>
              <w:jc w:val="center"/>
              <w:rPr>
                <w:b/>
                <w:lang w:val="en-US"/>
              </w:rPr>
            </w:pPr>
            <w:r w:rsidRPr="00864D34">
              <w:rPr>
                <w:b/>
                <w:lang w:val="en-US"/>
              </w:rPr>
              <w:t>Element</w:t>
            </w:r>
          </w:p>
        </w:tc>
        <w:tc>
          <w:tcPr>
            <w:tcW w:w="2835" w:type="dxa"/>
            <w:shd w:val="clear" w:color="auto" w:fill="BFBFBF" w:themeFill="background1" w:themeFillShade="BF"/>
            <w:vAlign w:val="center"/>
          </w:tcPr>
          <w:p w:rsidR="00020ECC" w:rsidRPr="00864D34" w:rsidRDefault="00020ECC" w:rsidP="00020ECC">
            <w:pPr>
              <w:jc w:val="center"/>
              <w:rPr>
                <w:b/>
                <w:lang w:val="en-US"/>
              </w:rPr>
            </w:pPr>
            <w:r w:rsidRPr="00864D34">
              <w:rPr>
                <w:b/>
                <w:lang w:val="en-US"/>
              </w:rPr>
              <w:t>Type</w:t>
            </w:r>
          </w:p>
        </w:tc>
        <w:tc>
          <w:tcPr>
            <w:tcW w:w="1134" w:type="dxa"/>
            <w:shd w:val="clear" w:color="auto" w:fill="BFBFBF" w:themeFill="background1" w:themeFillShade="BF"/>
            <w:vAlign w:val="center"/>
          </w:tcPr>
          <w:p w:rsidR="00020ECC" w:rsidRPr="00864D34" w:rsidRDefault="00020ECC" w:rsidP="00020ECC">
            <w:pPr>
              <w:jc w:val="center"/>
              <w:rPr>
                <w:b/>
                <w:lang w:val="en-US"/>
              </w:rPr>
            </w:pPr>
            <w:r w:rsidRPr="00864D34">
              <w:rPr>
                <w:b/>
                <w:lang w:val="en-US"/>
              </w:rPr>
              <w:t>Optional</w:t>
            </w:r>
          </w:p>
        </w:tc>
        <w:tc>
          <w:tcPr>
            <w:tcW w:w="4253" w:type="dxa"/>
            <w:shd w:val="clear" w:color="auto" w:fill="BFBFBF" w:themeFill="background1" w:themeFillShade="BF"/>
            <w:vAlign w:val="center"/>
          </w:tcPr>
          <w:p w:rsidR="00020ECC" w:rsidRPr="00864D34" w:rsidRDefault="00020ECC" w:rsidP="00020ECC">
            <w:pPr>
              <w:jc w:val="center"/>
              <w:rPr>
                <w:b/>
                <w:lang w:val="en-US"/>
              </w:rPr>
            </w:pPr>
            <w:r w:rsidRPr="00864D34">
              <w:rPr>
                <w:b/>
                <w:lang w:val="en-US"/>
              </w:rPr>
              <w:t>Description</w:t>
            </w:r>
          </w:p>
        </w:tc>
      </w:tr>
      <w:tr w:rsidR="00020ECC" w:rsidTr="00020ECC">
        <w:trPr>
          <w:cantSplit/>
        </w:trPr>
        <w:tc>
          <w:tcPr>
            <w:tcW w:w="1951" w:type="dxa"/>
          </w:tcPr>
          <w:p w:rsidR="00020ECC" w:rsidRDefault="00020ECC" w:rsidP="00020ECC">
            <w:pPr>
              <w:rPr>
                <w:lang w:val="en-US"/>
              </w:rPr>
            </w:pPr>
            <w:r w:rsidRPr="00020ECC">
              <w:rPr>
                <w:lang w:val="en-US"/>
              </w:rPr>
              <w:t>notifyURL</w:t>
            </w:r>
          </w:p>
        </w:tc>
        <w:tc>
          <w:tcPr>
            <w:tcW w:w="2835" w:type="dxa"/>
          </w:tcPr>
          <w:p w:rsidR="00020ECC" w:rsidRDefault="00020ECC" w:rsidP="00020ECC">
            <w:pPr>
              <w:rPr>
                <w:lang w:val="en-US"/>
              </w:rPr>
            </w:pPr>
            <w:r w:rsidRPr="00020ECC">
              <w:rPr>
                <w:lang w:val="en-US"/>
              </w:rPr>
              <w:t>xsd:anyURI</w:t>
            </w:r>
          </w:p>
        </w:tc>
        <w:tc>
          <w:tcPr>
            <w:tcW w:w="1134" w:type="dxa"/>
          </w:tcPr>
          <w:p w:rsidR="00020ECC" w:rsidRDefault="00020ECC" w:rsidP="00020ECC">
            <w:pPr>
              <w:jc w:val="center"/>
              <w:rPr>
                <w:lang w:val="en-US"/>
              </w:rPr>
            </w:pPr>
            <w:r>
              <w:rPr>
                <w:lang w:val="en-US"/>
              </w:rPr>
              <w:t>No</w:t>
            </w:r>
          </w:p>
        </w:tc>
        <w:tc>
          <w:tcPr>
            <w:tcW w:w="4253" w:type="dxa"/>
          </w:tcPr>
          <w:p w:rsidR="00020ECC" w:rsidRDefault="00020ECC" w:rsidP="00020ECC">
            <w:pPr>
              <w:rPr>
                <w:lang w:val="en-US"/>
              </w:rPr>
            </w:pPr>
            <w:r w:rsidRPr="00020ECC">
              <w:rPr>
                <w:lang w:val="en-US"/>
              </w:rPr>
              <w:t>Notify Callback URL</w:t>
            </w:r>
          </w:p>
        </w:tc>
      </w:tr>
      <w:tr w:rsidR="00020ECC" w:rsidRPr="00476322" w:rsidTr="00020ECC">
        <w:trPr>
          <w:cantSplit/>
        </w:trPr>
        <w:tc>
          <w:tcPr>
            <w:tcW w:w="1951" w:type="dxa"/>
          </w:tcPr>
          <w:p w:rsidR="00020ECC" w:rsidRPr="00020ECC" w:rsidRDefault="00020ECC" w:rsidP="00020ECC">
            <w:pPr>
              <w:rPr>
                <w:lang w:val="en-US"/>
              </w:rPr>
            </w:pPr>
            <w:r w:rsidRPr="00020ECC">
              <w:rPr>
                <w:lang w:val="en-US"/>
              </w:rPr>
              <w:t xml:space="preserve">callbackData  </w:t>
            </w:r>
          </w:p>
        </w:tc>
        <w:tc>
          <w:tcPr>
            <w:tcW w:w="2835" w:type="dxa"/>
          </w:tcPr>
          <w:p w:rsidR="00020ECC" w:rsidRPr="00020ECC" w:rsidRDefault="00020ECC" w:rsidP="00020ECC">
            <w:pPr>
              <w:rPr>
                <w:lang w:val="en-US"/>
              </w:rPr>
            </w:pPr>
            <w:r w:rsidRPr="00020ECC">
              <w:rPr>
                <w:lang w:val="en-US"/>
              </w:rPr>
              <w:t xml:space="preserve">xsd:string  </w:t>
            </w:r>
          </w:p>
        </w:tc>
        <w:tc>
          <w:tcPr>
            <w:tcW w:w="1134" w:type="dxa"/>
          </w:tcPr>
          <w:p w:rsidR="00020ECC" w:rsidRDefault="00020ECC" w:rsidP="00020ECC">
            <w:pPr>
              <w:jc w:val="center"/>
              <w:rPr>
                <w:lang w:val="en-US"/>
              </w:rPr>
            </w:pPr>
            <w:r w:rsidRPr="00020ECC">
              <w:rPr>
                <w:lang w:val="en-US"/>
              </w:rPr>
              <w:t xml:space="preserve">Yes  </w:t>
            </w:r>
          </w:p>
        </w:tc>
        <w:tc>
          <w:tcPr>
            <w:tcW w:w="4253" w:type="dxa"/>
          </w:tcPr>
          <w:p w:rsidR="00020ECC" w:rsidRPr="00020ECC" w:rsidRDefault="00020ECC" w:rsidP="00895C47">
            <w:pPr>
              <w:spacing w:before="0" w:after="0"/>
              <w:jc w:val="left"/>
              <w:rPr>
                <w:lang w:val="en-US"/>
              </w:rPr>
            </w:pPr>
            <w:r w:rsidRPr="00020ECC">
              <w:rPr>
                <w:lang w:val="en-US"/>
              </w:rPr>
              <w:t xml:space="preserve">Data the application can register with the server when subscribing to notifications, and that are passed back unchanged in each of the related notifications. These data can be used by the application in the processing of the notification, e.g. for correlation purposes. </w:t>
            </w:r>
          </w:p>
        </w:tc>
      </w:tr>
      <w:tr w:rsidR="00020ECC" w:rsidTr="00020ECC">
        <w:trPr>
          <w:cantSplit/>
        </w:trPr>
        <w:tc>
          <w:tcPr>
            <w:tcW w:w="1951" w:type="dxa"/>
          </w:tcPr>
          <w:p w:rsidR="00020ECC" w:rsidRPr="00124F65" w:rsidRDefault="00020ECC" w:rsidP="00020ECC">
            <w:pPr>
              <w:rPr>
                <w:lang w:val="en-US"/>
              </w:rPr>
            </w:pPr>
            <w:r w:rsidRPr="00124F65">
              <w:rPr>
                <w:lang w:val="en-US"/>
              </w:rPr>
              <w:t>notificationFormat</w:t>
            </w:r>
          </w:p>
        </w:tc>
        <w:tc>
          <w:tcPr>
            <w:tcW w:w="2835" w:type="dxa"/>
          </w:tcPr>
          <w:p w:rsidR="00020ECC" w:rsidRPr="00124F65" w:rsidRDefault="00020ECC" w:rsidP="00020ECC">
            <w:pPr>
              <w:rPr>
                <w:lang w:val="en-US"/>
              </w:rPr>
            </w:pPr>
            <w:r w:rsidRPr="00124F65">
              <w:rPr>
                <w:lang w:val="en-US"/>
              </w:rPr>
              <w:t>NotificationFormat</w:t>
            </w:r>
          </w:p>
        </w:tc>
        <w:tc>
          <w:tcPr>
            <w:tcW w:w="1134" w:type="dxa"/>
          </w:tcPr>
          <w:p w:rsidR="00020ECC" w:rsidRPr="00124F65" w:rsidRDefault="00020ECC" w:rsidP="00CA4736">
            <w:pPr>
              <w:spacing w:before="0" w:after="0"/>
              <w:jc w:val="center"/>
              <w:rPr>
                <w:lang w:val="en-US"/>
              </w:rPr>
            </w:pPr>
            <w:r w:rsidRPr="00124F65">
              <w:rPr>
                <w:lang w:val="en-US"/>
              </w:rPr>
              <w:t>Yes</w:t>
            </w:r>
          </w:p>
          <w:p w:rsidR="00020ECC" w:rsidRPr="00124F65" w:rsidRDefault="00020ECC" w:rsidP="00020ECC">
            <w:pPr>
              <w:jc w:val="center"/>
              <w:rPr>
                <w:lang w:val="en-US"/>
              </w:rPr>
            </w:pPr>
          </w:p>
        </w:tc>
        <w:tc>
          <w:tcPr>
            <w:tcW w:w="4253" w:type="dxa"/>
          </w:tcPr>
          <w:p w:rsidR="00020ECC" w:rsidRPr="00124F65" w:rsidRDefault="00020ECC" w:rsidP="00020ECC">
            <w:pPr>
              <w:spacing w:before="0" w:after="0"/>
              <w:jc w:val="left"/>
              <w:rPr>
                <w:lang w:val="en-US"/>
              </w:rPr>
            </w:pPr>
            <w:r w:rsidRPr="00124F65">
              <w:rPr>
                <w:lang w:val="en-US"/>
              </w:rPr>
              <w:t xml:space="preserve">Default: XML </w:t>
            </w:r>
          </w:p>
          <w:p w:rsidR="00895C47" w:rsidRPr="00124F65" w:rsidRDefault="00895C47" w:rsidP="00020ECC">
            <w:pPr>
              <w:spacing w:before="0" w:after="0"/>
              <w:jc w:val="left"/>
              <w:rPr>
                <w:lang w:val="en-US"/>
              </w:rPr>
            </w:pPr>
          </w:p>
          <w:p w:rsidR="00020ECC" w:rsidRPr="00020ECC" w:rsidRDefault="00020ECC" w:rsidP="00895C47">
            <w:pPr>
              <w:spacing w:before="0" w:after="0"/>
              <w:jc w:val="left"/>
              <w:rPr>
                <w:lang w:val="en-US"/>
              </w:rPr>
            </w:pPr>
            <w:r w:rsidRPr="00124F65">
              <w:rPr>
                <w:lang w:val="en-US"/>
              </w:rPr>
              <w:t>Application can specify format of the resource representation in notifications</w:t>
            </w:r>
            <w:r w:rsidR="00895C47" w:rsidRPr="00124F65">
              <w:rPr>
                <w:lang w:val="en-US"/>
              </w:rPr>
              <w:t xml:space="preserve"> </w:t>
            </w:r>
            <w:r w:rsidRPr="00124F65">
              <w:rPr>
                <w:lang w:val="en-US"/>
              </w:rPr>
              <w:t>that are related to this subscription. The choice is between {XML, JSON}</w:t>
            </w:r>
            <w:r w:rsidRPr="00020ECC">
              <w:rPr>
                <w:lang w:val="en-US"/>
              </w:rPr>
              <w:t xml:space="preserve"> </w:t>
            </w:r>
          </w:p>
        </w:tc>
      </w:tr>
    </w:tbl>
    <w:p w:rsidR="00020ECC" w:rsidRDefault="00020ECC" w:rsidP="00020ECC">
      <w:pPr>
        <w:spacing w:before="0" w:after="0"/>
        <w:jc w:val="left"/>
        <w:rPr>
          <w:lang w:val="en-US"/>
        </w:rPr>
      </w:pPr>
      <w:r w:rsidRPr="00020ECC">
        <w:rPr>
          <w:lang w:val="en-US"/>
        </w:rPr>
        <w:t>Note: In case the application requires correlating notifications to the related subscription, it can either submit a different notifyURL</w:t>
      </w:r>
      <w:r>
        <w:rPr>
          <w:lang w:val="en-US"/>
        </w:rPr>
        <w:t xml:space="preserve"> </w:t>
      </w:r>
      <w:r w:rsidRPr="00020ECC">
        <w:rPr>
          <w:lang w:val="en-US"/>
        </w:rPr>
        <w:t>in each subscription, or use the optional callbackData</w:t>
      </w:r>
      <w:r w:rsidR="00895C47">
        <w:rPr>
          <w:lang w:val="en-US"/>
        </w:rPr>
        <w:t xml:space="preserve"> </w:t>
      </w:r>
      <w:r w:rsidRPr="00020ECC">
        <w:rPr>
          <w:lang w:val="en-US"/>
        </w:rPr>
        <w:t>parameter as a correlator.</w:t>
      </w:r>
    </w:p>
    <w:p w:rsidR="00895C47" w:rsidRDefault="00895C47" w:rsidP="00020ECC">
      <w:pPr>
        <w:spacing w:before="0" w:after="0"/>
        <w:jc w:val="left"/>
        <w:rPr>
          <w:lang w:val="en-US"/>
        </w:rPr>
      </w:pPr>
    </w:p>
    <w:p w:rsidR="00895C47" w:rsidRDefault="00895C47" w:rsidP="00020ECC">
      <w:pPr>
        <w:spacing w:before="0" w:after="0"/>
        <w:jc w:val="left"/>
        <w:rPr>
          <w:lang w:val="en-US"/>
        </w:rPr>
      </w:pPr>
    </w:p>
    <w:p w:rsidR="00895C47" w:rsidRPr="00895C47" w:rsidRDefault="00895C47" w:rsidP="00895C47">
      <w:pPr>
        <w:spacing w:before="0" w:after="0"/>
        <w:jc w:val="left"/>
        <w:rPr>
          <w:b/>
          <w:lang w:val="en-US"/>
        </w:rPr>
      </w:pPr>
      <w:r w:rsidRPr="00895C47">
        <w:rPr>
          <w:b/>
          <w:lang w:val="en-US"/>
        </w:rPr>
        <w:t xml:space="preserve">Type: ResourceReference </w:t>
      </w:r>
    </w:p>
    <w:tbl>
      <w:tblPr>
        <w:tblStyle w:val="Grilledutableau"/>
        <w:tblW w:w="10173" w:type="dxa"/>
        <w:tblLayout w:type="fixed"/>
        <w:tblLook w:val="04A0"/>
      </w:tblPr>
      <w:tblGrid>
        <w:gridCol w:w="1951"/>
        <w:gridCol w:w="2835"/>
        <w:gridCol w:w="1134"/>
        <w:gridCol w:w="4253"/>
      </w:tblGrid>
      <w:tr w:rsidR="00895C47" w:rsidRPr="00864D34" w:rsidTr="00DB25DC">
        <w:trPr>
          <w:cantSplit/>
          <w:tblHeader/>
        </w:trPr>
        <w:tc>
          <w:tcPr>
            <w:tcW w:w="1951" w:type="dxa"/>
            <w:shd w:val="clear" w:color="auto" w:fill="BFBFBF" w:themeFill="background1" w:themeFillShade="BF"/>
            <w:vAlign w:val="center"/>
          </w:tcPr>
          <w:p w:rsidR="00895C47" w:rsidRPr="00864D34" w:rsidRDefault="00895C47" w:rsidP="00DB25DC">
            <w:pPr>
              <w:jc w:val="center"/>
              <w:rPr>
                <w:b/>
                <w:lang w:val="en-US"/>
              </w:rPr>
            </w:pPr>
            <w:r w:rsidRPr="00864D34">
              <w:rPr>
                <w:b/>
                <w:lang w:val="en-US"/>
              </w:rPr>
              <w:t>Element</w:t>
            </w:r>
          </w:p>
        </w:tc>
        <w:tc>
          <w:tcPr>
            <w:tcW w:w="2835" w:type="dxa"/>
            <w:shd w:val="clear" w:color="auto" w:fill="BFBFBF" w:themeFill="background1" w:themeFillShade="BF"/>
            <w:vAlign w:val="center"/>
          </w:tcPr>
          <w:p w:rsidR="00895C47" w:rsidRPr="00864D34" w:rsidRDefault="00895C47" w:rsidP="00DB25DC">
            <w:pPr>
              <w:jc w:val="center"/>
              <w:rPr>
                <w:b/>
                <w:lang w:val="en-US"/>
              </w:rPr>
            </w:pPr>
            <w:r w:rsidRPr="00864D34">
              <w:rPr>
                <w:b/>
                <w:lang w:val="en-US"/>
              </w:rPr>
              <w:t>Type</w:t>
            </w:r>
          </w:p>
        </w:tc>
        <w:tc>
          <w:tcPr>
            <w:tcW w:w="1134" w:type="dxa"/>
            <w:shd w:val="clear" w:color="auto" w:fill="BFBFBF" w:themeFill="background1" w:themeFillShade="BF"/>
            <w:vAlign w:val="center"/>
          </w:tcPr>
          <w:p w:rsidR="00895C47" w:rsidRPr="00864D34" w:rsidRDefault="00895C47" w:rsidP="00DB25DC">
            <w:pPr>
              <w:jc w:val="center"/>
              <w:rPr>
                <w:b/>
                <w:lang w:val="en-US"/>
              </w:rPr>
            </w:pPr>
            <w:r w:rsidRPr="00864D34">
              <w:rPr>
                <w:b/>
                <w:lang w:val="en-US"/>
              </w:rPr>
              <w:t>Optional</w:t>
            </w:r>
          </w:p>
        </w:tc>
        <w:tc>
          <w:tcPr>
            <w:tcW w:w="4253" w:type="dxa"/>
            <w:shd w:val="clear" w:color="auto" w:fill="BFBFBF" w:themeFill="background1" w:themeFillShade="BF"/>
            <w:vAlign w:val="center"/>
          </w:tcPr>
          <w:p w:rsidR="00895C47" w:rsidRPr="00864D34" w:rsidRDefault="00895C47" w:rsidP="00DB25DC">
            <w:pPr>
              <w:jc w:val="center"/>
              <w:rPr>
                <w:b/>
                <w:lang w:val="en-US"/>
              </w:rPr>
            </w:pPr>
            <w:r w:rsidRPr="00864D34">
              <w:rPr>
                <w:b/>
                <w:lang w:val="en-US"/>
              </w:rPr>
              <w:t>Description</w:t>
            </w:r>
          </w:p>
        </w:tc>
      </w:tr>
      <w:tr w:rsidR="00895C47" w:rsidRPr="00476322" w:rsidTr="00DB25DC">
        <w:trPr>
          <w:cantSplit/>
        </w:trPr>
        <w:tc>
          <w:tcPr>
            <w:tcW w:w="1951" w:type="dxa"/>
          </w:tcPr>
          <w:p w:rsidR="00895C47" w:rsidRDefault="00895C47" w:rsidP="00DB25DC">
            <w:pPr>
              <w:rPr>
                <w:lang w:val="en-US"/>
              </w:rPr>
            </w:pPr>
            <w:r w:rsidRPr="00895C47">
              <w:rPr>
                <w:lang w:val="en-US"/>
              </w:rPr>
              <w:t xml:space="preserve">resourceURL  </w:t>
            </w:r>
          </w:p>
        </w:tc>
        <w:tc>
          <w:tcPr>
            <w:tcW w:w="2835" w:type="dxa"/>
          </w:tcPr>
          <w:p w:rsidR="00895C47" w:rsidRDefault="00895C47" w:rsidP="00DB25DC">
            <w:pPr>
              <w:rPr>
                <w:lang w:val="en-US"/>
              </w:rPr>
            </w:pPr>
            <w:r w:rsidRPr="00020ECC">
              <w:rPr>
                <w:lang w:val="en-US"/>
              </w:rPr>
              <w:t>xsd:anyURI</w:t>
            </w:r>
          </w:p>
        </w:tc>
        <w:tc>
          <w:tcPr>
            <w:tcW w:w="1134" w:type="dxa"/>
          </w:tcPr>
          <w:p w:rsidR="00895C47" w:rsidRDefault="00895C47" w:rsidP="00DB25DC">
            <w:pPr>
              <w:jc w:val="center"/>
              <w:rPr>
                <w:lang w:val="en-US"/>
              </w:rPr>
            </w:pPr>
            <w:r>
              <w:rPr>
                <w:lang w:val="en-US"/>
              </w:rPr>
              <w:t>No</w:t>
            </w:r>
          </w:p>
        </w:tc>
        <w:tc>
          <w:tcPr>
            <w:tcW w:w="4253" w:type="dxa"/>
          </w:tcPr>
          <w:p w:rsidR="00895C47" w:rsidRPr="00070E63" w:rsidRDefault="00895C47" w:rsidP="00070E63">
            <w:pPr>
              <w:spacing w:before="0" w:after="0"/>
              <w:jc w:val="left"/>
              <w:rPr>
                <w:lang w:val="en-US"/>
              </w:rPr>
            </w:pPr>
            <w:r w:rsidRPr="00070E63">
              <w:rPr>
                <w:lang w:val="en-US"/>
              </w:rPr>
              <w:t xml:space="preserve">The URL that addresses the resource. The resourceURL SHALL NOT be included in POST requests by the client, but </w:t>
            </w:r>
            <w:r w:rsidR="00070E63" w:rsidRPr="00070E63">
              <w:rPr>
                <w:lang w:val="en-US"/>
              </w:rPr>
              <w:t>is</w:t>
            </w:r>
            <w:r w:rsidRPr="00070E63">
              <w:rPr>
                <w:lang w:val="en-US"/>
              </w:rPr>
              <w:t xml:space="preserve"> included in POST requests representing notifications by the server to the client, when a complete representation of the resource is embedded in the notification. The resourceURL </w:t>
            </w:r>
            <w:r w:rsidR="00070E63" w:rsidRPr="00070E63">
              <w:rPr>
                <w:lang w:val="en-US"/>
              </w:rPr>
              <w:t>is</w:t>
            </w:r>
            <w:r w:rsidRPr="00070E63">
              <w:rPr>
                <w:lang w:val="en-US"/>
              </w:rPr>
              <w:t xml:space="preserve"> also included in responses to any HTTP method that returns an entity body, and in PUT requests.</w:t>
            </w:r>
          </w:p>
        </w:tc>
      </w:tr>
    </w:tbl>
    <w:p w:rsidR="00895C47" w:rsidRDefault="00895C47" w:rsidP="00895C47">
      <w:pPr>
        <w:spacing w:before="0" w:after="0"/>
        <w:jc w:val="left"/>
        <w:rPr>
          <w:lang w:val="en-US"/>
        </w:rPr>
      </w:pPr>
    </w:p>
    <w:p w:rsidR="00895C47" w:rsidRDefault="00895C47" w:rsidP="00895C47">
      <w:pPr>
        <w:spacing w:before="0" w:after="0"/>
        <w:jc w:val="left"/>
        <w:rPr>
          <w:lang w:val="en-US"/>
        </w:rPr>
      </w:pPr>
    </w:p>
    <w:p w:rsidR="00895C47" w:rsidRDefault="00895C47" w:rsidP="00895C47">
      <w:pPr>
        <w:spacing w:before="0" w:after="0"/>
        <w:jc w:val="left"/>
        <w:rPr>
          <w:b/>
          <w:lang w:val="en-US"/>
        </w:rPr>
      </w:pPr>
      <w:r w:rsidRPr="00895C47">
        <w:rPr>
          <w:b/>
          <w:lang w:val="en-US"/>
        </w:rPr>
        <w:t xml:space="preserve">Type: Link </w:t>
      </w:r>
    </w:p>
    <w:tbl>
      <w:tblPr>
        <w:tblStyle w:val="Grilledutableau"/>
        <w:tblW w:w="10173" w:type="dxa"/>
        <w:tblLayout w:type="fixed"/>
        <w:tblLook w:val="04A0"/>
      </w:tblPr>
      <w:tblGrid>
        <w:gridCol w:w="1951"/>
        <w:gridCol w:w="2835"/>
        <w:gridCol w:w="1134"/>
        <w:gridCol w:w="4253"/>
      </w:tblGrid>
      <w:tr w:rsidR="00895C47" w:rsidRPr="00864D34" w:rsidTr="00DB25DC">
        <w:trPr>
          <w:cantSplit/>
          <w:tblHeader/>
        </w:trPr>
        <w:tc>
          <w:tcPr>
            <w:tcW w:w="1951" w:type="dxa"/>
            <w:shd w:val="clear" w:color="auto" w:fill="BFBFBF" w:themeFill="background1" w:themeFillShade="BF"/>
            <w:vAlign w:val="center"/>
          </w:tcPr>
          <w:p w:rsidR="00895C47" w:rsidRPr="00864D34" w:rsidRDefault="00895C47" w:rsidP="00DB25DC">
            <w:pPr>
              <w:jc w:val="center"/>
              <w:rPr>
                <w:b/>
                <w:lang w:val="en-US"/>
              </w:rPr>
            </w:pPr>
            <w:r w:rsidRPr="00864D34">
              <w:rPr>
                <w:b/>
                <w:lang w:val="en-US"/>
              </w:rPr>
              <w:t>Element</w:t>
            </w:r>
          </w:p>
        </w:tc>
        <w:tc>
          <w:tcPr>
            <w:tcW w:w="2835" w:type="dxa"/>
            <w:shd w:val="clear" w:color="auto" w:fill="BFBFBF" w:themeFill="background1" w:themeFillShade="BF"/>
            <w:vAlign w:val="center"/>
          </w:tcPr>
          <w:p w:rsidR="00895C47" w:rsidRPr="00864D34" w:rsidRDefault="00895C47" w:rsidP="00DB25DC">
            <w:pPr>
              <w:jc w:val="center"/>
              <w:rPr>
                <w:b/>
                <w:lang w:val="en-US"/>
              </w:rPr>
            </w:pPr>
            <w:r w:rsidRPr="00864D34">
              <w:rPr>
                <w:b/>
                <w:lang w:val="en-US"/>
              </w:rPr>
              <w:t>Type</w:t>
            </w:r>
          </w:p>
        </w:tc>
        <w:tc>
          <w:tcPr>
            <w:tcW w:w="1134" w:type="dxa"/>
            <w:shd w:val="clear" w:color="auto" w:fill="BFBFBF" w:themeFill="background1" w:themeFillShade="BF"/>
            <w:vAlign w:val="center"/>
          </w:tcPr>
          <w:p w:rsidR="00895C47" w:rsidRPr="00864D34" w:rsidRDefault="00895C47" w:rsidP="00DB25DC">
            <w:pPr>
              <w:jc w:val="center"/>
              <w:rPr>
                <w:b/>
                <w:lang w:val="en-US"/>
              </w:rPr>
            </w:pPr>
            <w:r w:rsidRPr="00864D34">
              <w:rPr>
                <w:b/>
                <w:lang w:val="en-US"/>
              </w:rPr>
              <w:t>Optional</w:t>
            </w:r>
          </w:p>
        </w:tc>
        <w:tc>
          <w:tcPr>
            <w:tcW w:w="4253" w:type="dxa"/>
            <w:shd w:val="clear" w:color="auto" w:fill="BFBFBF" w:themeFill="background1" w:themeFillShade="BF"/>
            <w:vAlign w:val="center"/>
          </w:tcPr>
          <w:p w:rsidR="00895C47" w:rsidRPr="00864D34" w:rsidRDefault="00895C47" w:rsidP="00DB25DC">
            <w:pPr>
              <w:jc w:val="center"/>
              <w:rPr>
                <w:b/>
                <w:lang w:val="en-US"/>
              </w:rPr>
            </w:pPr>
            <w:r w:rsidRPr="00864D34">
              <w:rPr>
                <w:b/>
                <w:lang w:val="en-US"/>
              </w:rPr>
              <w:t>Description</w:t>
            </w:r>
          </w:p>
        </w:tc>
      </w:tr>
      <w:tr w:rsidR="00895C47" w:rsidRPr="00476322" w:rsidTr="00DB25DC">
        <w:trPr>
          <w:cantSplit/>
        </w:trPr>
        <w:tc>
          <w:tcPr>
            <w:tcW w:w="1951" w:type="dxa"/>
          </w:tcPr>
          <w:p w:rsidR="00895C47" w:rsidRDefault="00895C47" w:rsidP="00DB25DC">
            <w:pPr>
              <w:rPr>
                <w:lang w:val="en-US"/>
              </w:rPr>
            </w:pPr>
            <w:r w:rsidRPr="00895C47">
              <w:rPr>
                <w:lang w:val="en-US"/>
              </w:rPr>
              <w:t xml:space="preserve">rel  </w:t>
            </w:r>
          </w:p>
        </w:tc>
        <w:tc>
          <w:tcPr>
            <w:tcW w:w="2835" w:type="dxa"/>
          </w:tcPr>
          <w:p w:rsidR="00895C47" w:rsidRDefault="00895C47" w:rsidP="00DB25DC">
            <w:pPr>
              <w:rPr>
                <w:lang w:val="en-US"/>
              </w:rPr>
            </w:pPr>
            <w:r w:rsidRPr="00895C47">
              <w:rPr>
                <w:lang w:val="en-US"/>
              </w:rPr>
              <w:t xml:space="preserve">xsd:string  </w:t>
            </w:r>
          </w:p>
        </w:tc>
        <w:tc>
          <w:tcPr>
            <w:tcW w:w="1134" w:type="dxa"/>
          </w:tcPr>
          <w:p w:rsidR="00895C47" w:rsidRDefault="00895C47" w:rsidP="00DB25DC">
            <w:pPr>
              <w:jc w:val="center"/>
              <w:rPr>
                <w:lang w:val="en-US"/>
              </w:rPr>
            </w:pPr>
            <w:r>
              <w:rPr>
                <w:lang w:val="en-US"/>
              </w:rPr>
              <w:t>No</w:t>
            </w:r>
          </w:p>
        </w:tc>
        <w:tc>
          <w:tcPr>
            <w:tcW w:w="4253" w:type="dxa"/>
          </w:tcPr>
          <w:p w:rsidR="00895C47" w:rsidRDefault="00895C47" w:rsidP="00DB25DC">
            <w:pPr>
              <w:spacing w:before="0" w:after="0"/>
              <w:jc w:val="left"/>
              <w:rPr>
                <w:lang w:val="en-US"/>
              </w:rPr>
            </w:pPr>
            <w:r w:rsidRPr="00895C47">
              <w:rPr>
                <w:lang w:val="en-US"/>
              </w:rPr>
              <w:t xml:space="preserve">Describes the relationship between the URI and the resource </w:t>
            </w:r>
          </w:p>
        </w:tc>
      </w:tr>
      <w:tr w:rsidR="00895C47" w:rsidTr="00DB25DC">
        <w:trPr>
          <w:cantSplit/>
        </w:trPr>
        <w:tc>
          <w:tcPr>
            <w:tcW w:w="1951" w:type="dxa"/>
          </w:tcPr>
          <w:p w:rsidR="00895C47" w:rsidRPr="00895C47" w:rsidRDefault="00895C47" w:rsidP="00DB25DC">
            <w:pPr>
              <w:rPr>
                <w:lang w:val="en-US"/>
              </w:rPr>
            </w:pPr>
            <w:r w:rsidRPr="00895C47">
              <w:rPr>
                <w:lang w:val="en-US"/>
              </w:rPr>
              <w:t>href</w:t>
            </w:r>
          </w:p>
        </w:tc>
        <w:tc>
          <w:tcPr>
            <w:tcW w:w="2835" w:type="dxa"/>
          </w:tcPr>
          <w:p w:rsidR="00895C47" w:rsidRPr="00895C47" w:rsidRDefault="00895C47" w:rsidP="00DB25DC">
            <w:pPr>
              <w:rPr>
                <w:lang w:val="en-US"/>
              </w:rPr>
            </w:pPr>
            <w:r w:rsidRPr="00895C47">
              <w:rPr>
                <w:lang w:val="en-US"/>
              </w:rPr>
              <w:t>xsd:anyURI</w:t>
            </w:r>
          </w:p>
        </w:tc>
        <w:tc>
          <w:tcPr>
            <w:tcW w:w="1134" w:type="dxa"/>
          </w:tcPr>
          <w:p w:rsidR="00895C47" w:rsidRDefault="00895C47" w:rsidP="00DB25DC">
            <w:pPr>
              <w:jc w:val="center"/>
              <w:rPr>
                <w:lang w:val="en-US"/>
              </w:rPr>
            </w:pPr>
            <w:r w:rsidRPr="00895C47">
              <w:rPr>
                <w:lang w:val="en-US"/>
              </w:rPr>
              <w:t>No</w:t>
            </w:r>
          </w:p>
        </w:tc>
        <w:tc>
          <w:tcPr>
            <w:tcW w:w="4253" w:type="dxa"/>
          </w:tcPr>
          <w:p w:rsidR="00895C47" w:rsidRPr="00895C47" w:rsidRDefault="00895C47" w:rsidP="00895C47">
            <w:pPr>
              <w:spacing w:before="0" w:after="0"/>
              <w:jc w:val="left"/>
              <w:rPr>
                <w:lang w:val="en-US"/>
              </w:rPr>
            </w:pPr>
            <w:r w:rsidRPr="00895C47">
              <w:rPr>
                <w:lang w:val="en-US"/>
              </w:rPr>
              <w:t xml:space="preserve">URI </w:t>
            </w:r>
          </w:p>
          <w:p w:rsidR="00895C47" w:rsidRPr="00895C47" w:rsidRDefault="00895C47" w:rsidP="00DB25DC">
            <w:pPr>
              <w:spacing w:before="0" w:after="0"/>
              <w:jc w:val="left"/>
              <w:rPr>
                <w:lang w:val="en-US"/>
              </w:rPr>
            </w:pPr>
          </w:p>
        </w:tc>
      </w:tr>
    </w:tbl>
    <w:p w:rsidR="00895C47" w:rsidRPr="00D12557" w:rsidRDefault="00895C47" w:rsidP="00895C47">
      <w:pPr>
        <w:spacing w:before="0" w:after="0"/>
        <w:jc w:val="left"/>
        <w:rPr>
          <w:lang w:val="en-US"/>
        </w:rPr>
      </w:pPr>
      <w:r w:rsidRPr="00D12557">
        <w:rPr>
          <w:lang w:val="en-US"/>
        </w:rPr>
        <w:t xml:space="preserve">An element of type Link </w:t>
      </w:r>
      <w:r w:rsidR="00D12557" w:rsidRPr="00D12557">
        <w:rPr>
          <w:lang w:val="en-US"/>
        </w:rPr>
        <w:t>is</w:t>
      </w:r>
      <w:r w:rsidRPr="00D12557">
        <w:rPr>
          <w:lang w:val="en-US"/>
        </w:rPr>
        <w:t xml:space="preserve"> provided by the server to point to other resources that are in relationship with the resource. </w:t>
      </w:r>
    </w:p>
    <w:p w:rsidR="00895C47" w:rsidRDefault="00895C47" w:rsidP="00895C47">
      <w:pPr>
        <w:spacing w:before="0" w:after="0"/>
        <w:jc w:val="left"/>
        <w:rPr>
          <w:lang w:val="en-US"/>
        </w:rPr>
      </w:pPr>
      <w:r w:rsidRPr="00D12557">
        <w:rPr>
          <w:lang w:val="en-US"/>
        </w:rPr>
        <w:t>The rel attribute is a string. The possible values for the string are defined in each RESTful Network API. Rel and href are realized as attributes in the XSD.</w:t>
      </w:r>
    </w:p>
    <w:p w:rsidR="00895C47" w:rsidRDefault="00895C47" w:rsidP="00895C47">
      <w:pPr>
        <w:spacing w:before="0" w:after="0"/>
        <w:jc w:val="left"/>
        <w:rPr>
          <w:lang w:val="en-US"/>
        </w:rPr>
      </w:pPr>
    </w:p>
    <w:p w:rsidR="00895C47" w:rsidRDefault="00895C47" w:rsidP="00895C47">
      <w:pPr>
        <w:spacing w:before="0" w:after="0"/>
        <w:jc w:val="left"/>
        <w:rPr>
          <w:lang w:val="en-US"/>
        </w:rPr>
      </w:pPr>
    </w:p>
    <w:p w:rsidR="00DB25DC" w:rsidRDefault="00DB25DC" w:rsidP="00895C47">
      <w:pPr>
        <w:spacing w:before="0" w:after="0"/>
        <w:jc w:val="left"/>
        <w:rPr>
          <w:lang w:val="en-US"/>
        </w:rPr>
      </w:pPr>
    </w:p>
    <w:p w:rsidR="00DB25DC" w:rsidRPr="00DB25DC" w:rsidRDefault="00DB25DC" w:rsidP="00DB25DC">
      <w:pPr>
        <w:spacing w:before="0" w:after="0"/>
        <w:jc w:val="left"/>
        <w:rPr>
          <w:b/>
          <w:lang w:val="en-US"/>
        </w:rPr>
      </w:pPr>
      <w:r w:rsidRPr="00DB25DC">
        <w:rPr>
          <w:b/>
          <w:lang w:val="en-US"/>
        </w:rPr>
        <w:t>Type: RequestError</w:t>
      </w:r>
    </w:p>
    <w:tbl>
      <w:tblPr>
        <w:tblStyle w:val="Grilledutableau"/>
        <w:tblW w:w="10173" w:type="dxa"/>
        <w:tblLayout w:type="fixed"/>
        <w:tblLook w:val="04A0"/>
      </w:tblPr>
      <w:tblGrid>
        <w:gridCol w:w="1951"/>
        <w:gridCol w:w="2835"/>
        <w:gridCol w:w="1134"/>
        <w:gridCol w:w="4253"/>
      </w:tblGrid>
      <w:tr w:rsidR="00DB25DC" w:rsidRPr="00DB25DC" w:rsidTr="00DB25DC">
        <w:trPr>
          <w:cantSplit/>
          <w:tblHeader/>
        </w:trPr>
        <w:tc>
          <w:tcPr>
            <w:tcW w:w="1951" w:type="dxa"/>
            <w:shd w:val="clear" w:color="auto" w:fill="BFBFBF" w:themeFill="background1" w:themeFillShade="BF"/>
            <w:vAlign w:val="center"/>
          </w:tcPr>
          <w:p w:rsidR="00DB25DC" w:rsidRPr="00DB25DC" w:rsidRDefault="00DB25DC" w:rsidP="00DB25DC">
            <w:pPr>
              <w:jc w:val="center"/>
              <w:rPr>
                <w:b/>
                <w:lang w:val="en-US"/>
              </w:rPr>
            </w:pPr>
            <w:r w:rsidRPr="00DB25DC">
              <w:rPr>
                <w:b/>
                <w:lang w:val="en-US"/>
              </w:rPr>
              <w:t>Element</w:t>
            </w:r>
          </w:p>
        </w:tc>
        <w:tc>
          <w:tcPr>
            <w:tcW w:w="2835" w:type="dxa"/>
            <w:shd w:val="clear" w:color="auto" w:fill="BFBFBF" w:themeFill="background1" w:themeFillShade="BF"/>
            <w:vAlign w:val="center"/>
          </w:tcPr>
          <w:p w:rsidR="00DB25DC" w:rsidRPr="00DB25DC" w:rsidRDefault="00DB25DC" w:rsidP="00DB25DC">
            <w:pPr>
              <w:jc w:val="center"/>
              <w:rPr>
                <w:b/>
                <w:lang w:val="en-US"/>
              </w:rPr>
            </w:pPr>
            <w:r w:rsidRPr="00DB25DC">
              <w:rPr>
                <w:b/>
                <w:lang w:val="en-US"/>
              </w:rPr>
              <w:t>Type</w:t>
            </w:r>
          </w:p>
        </w:tc>
        <w:tc>
          <w:tcPr>
            <w:tcW w:w="1134" w:type="dxa"/>
            <w:shd w:val="clear" w:color="auto" w:fill="BFBFBF" w:themeFill="background1" w:themeFillShade="BF"/>
            <w:vAlign w:val="center"/>
          </w:tcPr>
          <w:p w:rsidR="00DB25DC" w:rsidRPr="00DB25DC" w:rsidRDefault="00DB25DC" w:rsidP="00DB25DC">
            <w:pPr>
              <w:jc w:val="center"/>
              <w:rPr>
                <w:b/>
                <w:lang w:val="en-US"/>
              </w:rPr>
            </w:pPr>
            <w:r w:rsidRPr="00DB25DC">
              <w:rPr>
                <w:b/>
                <w:lang w:val="en-US"/>
              </w:rPr>
              <w:t>Optional</w:t>
            </w:r>
          </w:p>
        </w:tc>
        <w:tc>
          <w:tcPr>
            <w:tcW w:w="4253" w:type="dxa"/>
            <w:shd w:val="clear" w:color="auto" w:fill="BFBFBF" w:themeFill="background1" w:themeFillShade="BF"/>
            <w:vAlign w:val="center"/>
          </w:tcPr>
          <w:p w:rsidR="00DB25DC" w:rsidRPr="00DB25DC" w:rsidRDefault="00DB25DC" w:rsidP="00DB25DC">
            <w:pPr>
              <w:jc w:val="center"/>
              <w:rPr>
                <w:b/>
                <w:lang w:val="en-US"/>
              </w:rPr>
            </w:pPr>
            <w:r w:rsidRPr="00DB25DC">
              <w:rPr>
                <w:b/>
                <w:lang w:val="en-US"/>
              </w:rPr>
              <w:t>Description</w:t>
            </w:r>
          </w:p>
        </w:tc>
      </w:tr>
      <w:tr w:rsidR="00DB25DC" w:rsidRPr="00476322" w:rsidTr="00DB25DC">
        <w:trPr>
          <w:cantSplit/>
        </w:trPr>
        <w:tc>
          <w:tcPr>
            <w:tcW w:w="1951" w:type="dxa"/>
            <w:vAlign w:val="center"/>
          </w:tcPr>
          <w:p w:rsidR="00DB25DC" w:rsidRPr="00895C47" w:rsidRDefault="00DB25DC" w:rsidP="00DB25DC">
            <w:pPr>
              <w:jc w:val="left"/>
              <w:rPr>
                <w:highlight w:val="yellow"/>
                <w:lang w:val="en-US"/>
              </w:rPr>
            </w:pPr>
            <w:r w:rsidRPr="00DB25DC">
              <w:rPr>
                <w:lang w:val="en-US"/>
              </w:rPr>
              <w:t>link</w:t>
            </w:r>
          </w:p>
        </w:tc>
        <w:tc>
          <w:tcPr>
            <w:tcW w:w="2835" w:type="dxa"/>
            <w:vAlign w:val="center"/>
          </w:tcPr>
          <w:p w:rsidR="00DB25DC" w:rsidRPr="00895C47" w:rsidRDefault="00DB25DC" w:rsidP="00DB25DC">
            <w:pPr>
              <w:spacing w:before="0" w:after="0"/>
              <w:jc w:val="left"/>
              <w:rPr>
                <w:highlight w:val="yellow"/>
                <w:lang w:val="en-US"/>
              </w:rPr>
            </w:pPr>
            <w:r>
              <w:rPr>
                <w:lang w:val="en-US"/>
              </w:rPr>
              <w:t xml:space="preserve">Link[0..unbounded] </w:t>
            </w:r>
          </w:p>
        </w:tc>
        <w:tc>
          <w:tcPr>
            <w:tcW w:w="1134" w:type="dxa"/>
            <w:vAlign w:val="center"/>
          </w:tcPr>
          <w:p w:rsidR="00DB25DC" w:rsidRPr="00895C47" w:rsidRDefault="00DB25DC" w:rsidP="00DB25DC">
            <w:pPr>
              <w:jc w:val="center"/>
              <w:rPr>
                <w:highlight w:val="yellow"/>
                <w:lang w:val="en-US"/>
              </w:rPr>
            </w:pPr>
            <w:r w:rsidRPr="00DB25DC">
              <w:rPr>
                <w:lang w:val="en-US"/>
              </w:rPr>
              <w:t>Yes</w:t>
            </w:r>
          </w:p>
        </w:tc>
        <w:tc>
          <w:tcPr>
            <w:tcW w:w="4253" w:type="dxa"/>
            <w:vAlign w:val="center"/>
          </w:tcPr>
          <w:p w:rsidR="00DB25DC" w:rsidRPr="00895C47" w:rsidRDefault="00DB25DC" w:rsidP="00DB25DC">
            <w:pPr>
              <w:spacing w:before="0" w:after="0"/>
              <w:jc w:val="left"/>
              <w:rPr>
                <w:highlight w:val="yellow"/>
                <w:lang w:val="en-US"/>
              </w:rPr>
            </w:pPr>
            <w:r w:rsidRPr="00DB25DC">
              <w:rPr>
                <w:lang w:val="en-US"/>
              </w:rPr>
              <w:t>Link to elements external to the resource</w:t>
            </w:r>
          </w:p>
        </w:tc>
      </w:tr>
      <w:tr w:rsidR="00DB25DC" w:rsidRPr="00895C47" w:rsidTr="00DB25DC">
        <w:trPr>
          <w:cantSplit/>
        </w:trPr>
        <w:tc>
          <w:tcPr>
            <w:tcW w:w="1951" w:type="dxa"/>
            <w:vAlign w:val="center"/>
          </w:tcPr>
          <w:p w:rsidR="00DB25DC" w:rsidRPr="00DB25DC" w:rsidRDefault="00DB25DC" w:rsidP="00DB25DC">
            <w:pPr>
              <w:jc w:val="left"/>
              <w:rPr>
                <w:lang w:val="en-US"/>
              </w:rPr>
            </w:pPr>
            <w:r w:rsidRPr="00DB25DC">
              <w:rPr>
                <w:lang w:val="en-US"/>
              </w:rPr>
              <w:t>serviceException</w:t>
            </w:r>
          </w:p>
        </w:tc>
        <w:tc>
          <w:tcPr>
            <w:tcW w:w="2835" w:type="dxa"/>
            <w:vAlign w:val="center"/>
          </w:tcPr>
          <w:p w:rsidR="00DB25DC" w:rsidRDefault="00DB25DC" w:rsidP="00DB25DC">
            <w:pPr>
              <w:spacing w:before="0" w:after="0"/>
              <w:jc w:val="left"/>
              <w:rPr>
                <w:lang w:val="en-US"/>
              </w:rPr>
            </w:pPr>
            <w:r>
              <w:rPr>
                <w:lang w:val="en-US"/>
              </w:rPr>
              <w:t xml:space="preserve">ServiceException </w:t>
            </w:r>
          </w:p>
        </w:tc>
        <w:tc>
          <w:tcPr>
            <w:tcW w:w="1134" w:type="dxa"/>
            <w:vAlign w:val="center"/>
          </w:tcPr>
          <w:p w:rsidR="00DB25DC" w:rsidRPr="00DB25DC" w:rsidRDefault="00DB25DC" w:rsidP="00DB25DC">
            <w:pPr>
              <w:jc w:val="center"/>
              <w:rPr>
                <w:lang w:val="en-US"/>
              </w:rPr>
            </w:pPr>
            <w:r w:rsidRPr="00DB25DC">
              <w:rPr>
                <w:lang w:val="en-US"/>
              </w:rPr>
              <w:t>Choice</w:t>
            </w:r>
          </w:p>
        </w:tc>
        <w:tc>
          <w:tcPr>
            <w:tcW w:w="4253" w:type="dxa"/>
            <w:vAlign w:val="center"/>
          </w:tcPr>
          <w:p w:rsidR="00DB25DC" w:rsidRPr="00DB25DC" w:rsidRDefault="00DB25DC" w:rsidP="00DB25DC">
            <w:pPr>
              <w:spacing w:before="0" w:after="0"/>
              <w:jc w:val="left"/>
              <w:rPr>
                <w:lang w:val="en-US"/>
              </w:rPr>
            </w:pPr>
            <w:r>
              <w:rPr>
                <w:lang w:val="en-US"/>
              </w:rPr>
              <w:t xml:space="preserve">Exception Details </w:t>
            </w:r>
          </w:p>
        </w:tc>
      </w:tr>
      <w:tr w:rsidR="00DB25DC" w:rsidRPr="00895C47" w:rsidTr="00DB25DC">
        <w:trPr>
          <w:cantSplit/>
        </w:trPr>
        <w:tc>
          <w:tcPr>
            <w:tcW w:w="1951" w:type="dxa"/>
            <w:vAlign w:val="center"/>
          </w:tcPr>
          <w:p w:rsidR="00DB25DC" w:rsidRPr="00DB25DC" w:rsidRDefault="00DB25DC" w:rsidP="00DB25DC">
            <w:pPr>
              <w:jc w:val="left"/>
              <w:rPr>
                <w:lang w:val="en-US"/>
              </w:rPr>
            </w:pPr>
            <w:r w:rsidRPr="00DB25DC">
              <w:rPr>
                <w:lang w:val="en-US"/>
              </w:rPr>
              <w:t>policyException</w:t>
            </w:r>
          </w:p>
        </w:tc>
        <w:tc>
          <w:tcPr>
            <w:tcW w:w="2835" w:type="dxa"/>
            <w:vAlign w:val="center"/>
          </w:tcPr>
          <w:p w:rsidR="00DB25DC" w:rsidRPr="00DB25DC" w:rsidRDefault="00DB25DC" w:rsidP="00DB25DC">
            <w:pPr>
              <w:spacing w:before="0" w:after="0"/>
              <w:jc w:val="left"/>
              <w:rPr>
                <w:lang w:val="en-US"/>
              </w:rPr>
            </w:pPr>
            <w:r w:rsidRPr="00DB25DC">
              <w:rPr>
                <w:lang w:val="en-US"/>
              </w:rPr>
              <w:t>PolicyException</w:t>
            </w:r>
          </w:p>
        </w:tc>
        <w:tc>
          <w:tcPr>
            <w:tcW w:w="1134" w:type="dxa"/>
            <w:vAlign w:val="center"/>
          </w:tcPr>
          <w:p w:rsidR="00DB25DC" w:rsidRPr="00DB25DC" w:rsidRDefault="00DB25DC" w:rsidP="00DB25DC">
            <w:pPr>
              <w:jc w:val="center"/>
              <w:rPr>
                <w:lang w:val="en-US"/>
              </w:rPr>
            </w:pPr>
            <w:r w:rsidRPr="00DB25DC">
              <w:rPr>
                <w:lang w:val="en-US"/>
              </w:rPr>
              <w:t>Choice</w:t>
            </w:r>
          </w:p>
        </w:tc>
        <w:tc>
          <w:tcPr>
            <w:tcW w:w="4253" w:type="dxa"/>
            <w:vAlign w:val="center"/>
          </w:tcPr>
          <w:p w:rsidR="00DB25DC" w:rsidRPr="00DB25DC" w:rsidRDefault="00DB25DC" w:rsidP="00DB25DC">
            <w:pPr>
              <w:spacing w:before="0" w:after="0"/>
              <w:jc w:val="left"/>
              <w:rPr>
                <w:lang w:val="en-US"/>
              </w:rPr>
            </w:pPr>
            <w:r>
              <w:rPr>
                <w:lang w:val="en-US"/>
              </w:rPr>
              <w:t xml:space="preserve">Exception Details </w:t>
            </w:r>
          </w:p>
        </w:tc>
      </w:tr>
    </w:tbl>
    <w:p w:rsidR="00DB0482" w:rsidRDefault="00DB0482" w:rsidP="00DB25DC">
      <w:pPr>
        <w:spacing w:before="0" w:after="0"/>
        <w:jc w:val="left"/>
        <w:rPr>
          <w:lang w:val="en-US"/>
        </w:rPr>
      </w:pPr>
    </w:p>
    <w:p w:rsidR="00DB25DC" w:rsidRDefault="00DB25DC" w:rsidP="00DB25DC">
      <w:pPr>
        <w:spacing w:before="0" w:after="0"/>
        <w:jc w:val="left"/>
        <w:rPr>
          <w:lang w:val="en-US"/>
        </w:rPr>
      </w:pPr>
      <w:r w:rsidRPr="00D12557">
        <w:rPr>
          <w:lang w:val="en-US"/>
        </w:rPr>
        <w:t>XSD modelling uses a “choice” to select either a serviceException or a policyException.</w:t>
      </w:r>
    </w:p>
    <w:p w:rsidR="00DB25DC" w:rsidRDefault="00DB25DC" w:rsidP="00DB25DC">
      <w:pPr>
        <w:spacing w:before="0" w:after="0"/>
        <w:jc w:val="left"/>
        <w:rPr>
          <w:lang w:val="en-US"/>
        </w:rPr>
      </w:pPr>
    </w:p>
    <w:p w:rsidR="00DB25DC" w:rsidRDefault="00DB25DC" w:rsidP="00DB25DC">
      <w:pPr>
        <w:spacing w:before="0" w:after="0"/>
        <w:jc w:val="left"/>
        <w:rPr>
          <w:lang w:val="en-US"/>
        </w:rPr>
      </w:pPr>
    </w:p>
    <w:p w:rsidR="00DB25DC" w:rsidRPr="00DB25DC" w:rsidRDefault="00DB25DC" w:rsidP="00DB25DC">
      <w:pPr>
        <w:spacing w:before="0" w:after="0"/>
        <w:jc w:val="left"/>
        <w:rPr>
          <w:b/>
          <w:lang w:val="en-US"/>
        </w:rPr>
      </w:pPr>
      <w:r w:rsidRPr="00DB25DC">
        <w:rPr>
          <w:b/>
          <w:lang w:val="en-US"/>
        </w:rPr>
        <w:t>Type: ServiceException</w:t>
      </w:r>
    </w:p>
    <w:tbl>
      <w:tblPr>
        <w:tblStyle w:val="Grilledutableau"/>
        <w:tblW w:w="10173" w:type="dxa"/>
        <w:tblLayout w:type="fixed"/>
        <w:tblLook w:val="04A0"/>
      </w:tblPr>
      <w:tblGrid>
        <w:gridCol w:w="1951"/>
        <w:gridCol w:w="2835"/>
        <w:gridCol w:w="1134"/>
        <w:gridCol w:w="4253"/>
      </w:tblGrid>
      <w:tr w:rsidR="00DB25DC" w:rsidRPr="00DB25DC" w:rsidTr="00DB25DC">
        <w:trPr>
          <w:cantSplit/>
          <w:tblHeader/>
        </w:trPr>
        <w:tc>
          <w:tcPr>
            <w:tcW w:w="1951" w:type="dxa"/>
            <w:shd w:val="clear" w:color="auto" w:fill="BFBFBF" w:themeFill="background1" w:themeFillShade="BF"/>
            <w:vAlign w:val="center"/>
          </w:tcPr>
          <w:p w:rsidR="00DB25DC" w:rsidRPr="00DB25DC" w:rsidRDefault="00DB25DC" w:rsidP="00DB25DC">
            <w:pPr>
              <w:jc w:val="center"/>
              <w:rPr>
                <w:b/>
                <w:lang w:val="en-US"/>
              </w:rPr>
            </w:pPr>
            <w:r w:rsidRPr="00DB25DC">
              <w:rPr>
                <w:b/>
                <w:lang w:val="en-US"/>
              </w:rPr>
              <w:t>Element</w:t>
            </w:r>
          </w:p>
        </w:tc>
        <w:tc>
          <w:tcPr>
            <w:tcW w:w="2835" w:type="dxa"/>
            <w:shd w:val="clear" w:color="auto" w:fill="BFBFBF" w:themeFill="background1" w:themeFillShade="BF"/>
            <w:vAlign w:val="center"/>
          </w:tcPr>
          <w:p w:rsidR="00DB25DC" w:rsidRPr="00DB25DC" w:rsidRDefault="00DB25DC" w:rsidP="00DB25DC">
            <w:pPr>
              <w:jc w:val="center"/>
              <w:rPr>
                <w:b/>
                <w:lang w:val="en-US"/>
              </w:rPr>
            </w:pPr>
            <w:r w:rsidRPr="00DB25DC">
              <w:rPr>
                <w:b/>
                <w:lang w:val="en-US"/>
              </w:rPr>
              <w:t>Type</w:t>
            </w:r>
          </w:p>
        </w:tc>
        <w:tc>
          <w:tcPr>
            <w:tcW w:w="1134" w:type="dxa"/>
            <w:shd w:val="clear" w:color="auto" w:fill="BFBFBF" w:themeFill="background1" w:themeFillShade="BF"/>
            <w:vAlign w:val="center"/>
          </w:tcPr>
          <w:p w:rsidR="00DB25DC" w:rsidRPr="00DB25DC" w:rsidRDefault="00DB25DC" w:rsidP="00DB25DC">
            <w:pPr>
              <w:jc w:val="center"/>
              <w:rPr>
                <w:b/>
                <w:lang w:val="en-US"/>
              </w:rPr>
            </w:pPr>
            <w:r w:rsidRPr="00DB25DC">
              <w:rPr>
                <w:b/>
                <w:lang w:val="en-US"/>
              </w:rPr>
              <w:t>Optional</w:t>
            </w:r>
          </w:p>
        </w:tc>
        <w:tc>
          <w:tcPr>
            <w:tcW w:w="4253" w:type="dxa"/>
            <w:shd w:val="clear" w:color="auto" w:fill="BFBFBF" w:themeFill="background1" w:themeFillShade="BF"/>
            <w:vAlign w:val="center"/>
          </w:tcPr>
          <w:p w:rsidR="00DB25DC" w:rsidRPr="00DB25DC" w:rsidRDefault="00DB25DC" w:rsidP="00DB25DC">
            <w:pPr>
              <w:jc w:val="center"/>
              <w:rPr>
                <w:b/>
                <w:lang w:val="en-US"/>
              </w:rPr>
            </w:pPr>
            <w:r w:rsidRPr="00DB25DC">
              <w:rPr>
                <w:b/>
                <w:lang w:val="en-US"/>
              </w:rPr>
              <w:t>Description</w:t>
            </w:r>
          </w:p>
        </w:tc>
      </w:tr>
      <w:tr w:rsidR="00DB25DC" w:rsidRPr="00476322" w:rsidTr="00E54713">
        <w:trPr>
          <w:cantSplit/>
        </w:trPr>
        <w:tc>
          <w:tcPr>
            <w:tcW w:w="1951" w:type="dxa"/>
            <w:vAlign w:val="center"/>
          </w:tcPr>
          <w:p w:rsidR="00DB25DC" w:rsidRPr="00895C47" w:rsidRDefault="00DB25DC" w:rsidP="00DB25DC">
            <w:pPr>
              <w:jc w:val="left"/>
              <w:rPr>
                <w:highlight w:val="yellow"/>
                <w:lang w:val="en-US"/>
              </w:rPr>
            </w:pPr>
            <w:r w:rsidRPr="00DB25DC">
              <w:rPr>
                <w:lang w:val="en-US"/>
              </w:rPr>
              <w:t xml:space="preserve">messageId  </w:t>
            </w:r>
          </w:p>
        </w:tc>
        <w:tc>
          <w:tcPr>
            <w:tcW w:w="2835" w:type="dxa"/>
            <w:vAlign w:val="center"/>
          </w:tcPr>
          <w:p w:rsidR="00DB25DC" w:rsidRPr="00895C47" w:rsidRDefault="00DB25DC" w:rsidP="00DB25DC">
            <w:pPr>
              <w:spacing w:before="0" w:after="0"/>
              <w:jc w:val="left"/>
              <w:rPr>
                <w:highlight w:val="yellow"/>
                <w:lang w:val="en-US"/>
              </w:rPr>
            </w:pPr>
            <w:r w:rsidRPr="00DB25DC">
              <w:rPr>
                <w:lang w:val="en-US"/>
              </w:rPr>
              <w:t>xsd:string</w:t>
            </w:r>
          </w:p>
        </w:tc>
        <w:tc>
          <w:tcPr>
            <w:tcW w:w="1134" w:type="dxa"/>
            <w:vAlign w:val="center"/>
          </w:tcPr>
          <w:p w:rsidR="00DB25DC" w:rsidRPr="00895C47" w:rsidRDefault="00DB25DC" w:rsidP="00E54713">
            <w:pPr>
              <w:jc w:val="center"/>
              <w:rPr>
                <w:highlight w:val="yellow"/>
                <w:lang w:val="en-US"/>
              </w:rPr>
            </w:pPr>
            <w:r w:rsidRPr="00DB25DC">
              <w:rPr>
                <w:lang w:val="en-US"/>
              </w:rPr>
              <w:t>No</w:t>
            </w:r>
          </w:p>
        </w:tc>
        <w:tc>
          <w:tcPr>
            <w:tcW w:w="4253" w:type="dxa"/>
            <w:vAlign w:val="center"/>
          </w:tcPr>
          <w:p w:rsidR="00DB25DC" w:rsidRPr="00895C47" w:rsidRDefault="00DB25DC" w:rsidP="00B13D46">
            <w:pPr>
              <w:spacing w:before="0" w:after="0"/>
              <w:jc w:val="left"/>
              <w:rPr>
                <w:highlight w:val="yellow"/>
                <w:lang w:val="en-US"/>
              </w:rPr>
            </w:pPr>
            <w:r w:rsidRPr="00DB25DC">
              <w:rPr>
                <w:lang w:val="en-US"/>
              </w:rPr>
              <w:t xml:space="preserve">Message identifier, with prefix SVC </w:t>
            </w:r>
          </w:p>
        </w:tc>
      </w:tr>
      <w:tr w:rsidR="00DB25DC" w:rsidRPr="00476322" w:rsidTr="00E54713">
        <w:trPr>
          <w:cantSplit/>
        </w:trPr>
        <w:tc>
          <w:tcPr>
            <w:tcW w:w="1951" w:type="dxa"/>
            <w:vAlign w:val="center"/>
          </w:tcPr>
          <w:p w:rsidR="00DB25DC" w:rsidRPr="00DB25DC" w:rsidRDefault="00DB25DC" w:rsidP="00DB25DC">
            <w:pPr>
              <w:jc w:val="left"/>
              <w:rPr>
                <w:lang w:val="en-US"/>
              </w:rPr>
            </w:pPr>
            <w:r w:rsidRPr="00DB25DC">
              <w:rPr>
                <w:lang w:val="en-US"/>
              </w:rPr>
              <w:t xml:space="preserve">text  </w:t>
            </w:r>
          </w:p>
        </w:tc>
        <w:tc>
          <w:tcPr>
            <w:tcW w:w="2835" w:type="dxa"/>
            <w:vAlign w:val="center"/>
          </w:tcPr>
          <w:p w:rsidR="00DB25DC" w:rsidRPr="00DB25DC" w:rsidRDefault="00DB25DC" w:rsidP="00DB25DC">
            <w:pPr>
              <w:spacing w:before="0" w:after="0"/>
              <w:jc w:val="left"/>
              <w:rPr>
                <w:lang w:val="en-US"/>
              </w:rPr>
            </w:pPr>
            <w:r w:rsidRPr="00DB25DC">
              <w:rPr>
                <w:lang w:val="en-US"/>
              </w:rPr>
              <w:t xml:space="preserve">xsd:string  </w:t>
            </w:r>
          </w:p>
        </w:tc>
        <w:tc>
          <w:tcPr>
            <w:tcW w:w="1134" w:type="dxa"/>
            <w:vAlign w:val="center"/>
          </w:tcPr>
          <w:p w:rsidR="00DB25DC" w:rsidRPr="00DB25DC" w:rsidRDefault="00DB25DC" w:rsidP="00E54713">
            <w:pPr>
              <w:jc w:val="center"/>
              <w:rPr>
                <w:lang w:val="en-US"/>
              </w:rPr>
            </w:pPr>
            <w:r w:rsidRPr="00DB25DC">
              <w:rPr>
                <w:lang w:val="en-US"/>
              </w:rPr>
              <w:t>No</w:t>
            </w:r>
          </w:p>
        </w:tc>
        <w:tc>
          <w:tcPr>
            <w:tcW w:w="4253" w:type="dxa"/>
            <w:vAlign w:val="center"/>
          </w:tcPr>
          <w:p w:rsidR="00DB25DC" w:rsidRPr="00DB25DC" w:rsidRDefault="00E54713" w:rsidP="008A5A0A">
            <w:pPr>
              <w:spacing w:before="0" w:after="0"/>
              <w:jc w:val="left"/>
              <w:rPr>
                <w:lang w:val="en-US"/>
              </w:rPr>
            </w:pPr>
            <w:r w:rsidRPr="00DB25DC">
              <w:rPr>
                <w:lang w:val="en-US"/>
              </w:rPr>
              <w:t>Message text, with</w:t>
            </w:r>
            <w:r w:rsidR="008A5A0A">
              <w:rPr>
                <w:lang w:val="en-US"/>
              </w:rPr>
              <w:t xml:space="preserve"> </w:t>
            </w:r>
            <w:r w:rsidRPr="00DB25DC">
              <w:rPr>
                <w:lang w:val="en-US"/>
              </w:rPr>
              <w:t>replacement variables marked with %n, where n</w:t>
            </w:r>
            <w:r>
              <w:rPr>
                <w:lang w:val="en-US"/>
              </w:rPr>
              <w:t xml:space="preserve"> </w:t>
            </w:r>
            <w:r w:rsidRPr="00DB25DC">
              <w:rPr>
                <w:lang w:val="en-US"/>
              </w:rPr>
              <w:t xml:space="preserve">is an index into the list of &lt;variables&gt; elements, starting at 1 </w:t>
            </w:r>
          </w:p>
        </w:tc>
      </w:tr>
      <w:tr w:rsidR="00E54713" w:rsidRPr="00476322" w:rsidTr="00E54713">
        <w:trPr>
          <w:cantSplit/>
        </w:trPr>
        <w:tc>
          <w:tcPr>
            <w:tcW w:w="1951" w:type="dxa"/>
            <w:vAlign w:val="center"/>
          </w:tcPr>
          <w:p w:rsidR="00E54713" w:rsidRPr="00DB25DC" w:rsidRDefault="00E54713" w:rsidP="00DB25DC">
            <w:pPr>
              <w:jc w:val="left"/>
              <w:rPr>
                <w:lang w:val="en-US"/>
              </w:rPr>
            </w:pPr>
            <w:r w:rsidRPr="00DB25DC">
              <w:rPr>
                <w:lang w:val="en-US"/>
              </w:rPr>
              <w:t>variables</w:t>
            </w:r>
          </w:p>
        </w:tc>
        <w:tc>
          <w:tcPr>
            <w:tcW w:w="2835" w:type="dxa"/>
            <w:vAlign w:val="center"/>
          </w:tcPr>
          <w:p w:rsidR="00E54713" w:rsidRPr="00DB25DC" w:rsidRDefault="00E54713" w:rsidP="00E54713">
            <w:pPr>
              <w:spacing w:before="0" w:after="0"/>
              <w:jc w:val="left"/>
              <w:rPr>
                <w:lang w:val="en-US"/>
              </w:rPr>
            </w:pPr>
            <w:r w:rsidRPr="00DB25DC">
              <w:rPr>
                <w:lang w:val="en-US"/>
              </w:rPr>
              <w:t xml:space="preserve">xsd:string [0..unbounded] </w:t>
            </w:r>
          </w:p>
        </w:tc>
        <w:tc>
          <w:tcPr>
            <w:tcW w:w="1134" w:type="dxa"/>
            <w:vAlign w:val="center"/>
          </w:tcPr>
          <w:p w:rsidR="00E54713" w:rsidRPr="00DB25DC" w:rsidRDefault="00E54713" w:rsidP="00E54713">
            <w:pPr>
              <w:jc w:val="center"/>
              <w:rPr>
                <w:lang w:val="en-US"/>
              </w:rPr>
            </w:pPr>
            <w:r w:rsidRPr="00DB25DC">
              <w:rPr>
                <w:lang w:val="en-US"/>
              </w:rPr>
              <w:t>Yes</w:t>
            </w:r>
          </w:p>
        </w:tc>
        <w:tc>
          <w:tcPr>
            <w:tcW w:w="4253" w:type="dxa"/>
            <w:vAlign w:val="center"/>
          </w:tcPr>
          <w:p w:rsidR="00E54713" w:rsidRPr="00DB25DC" w:rsidRDefault="00E54713" w:rsidP="00E54713">
            <w:pPr>
              <w:spacing w:before="0" w:after="0"/>
              <w:jc w:val="left"/>
              <w:rPr>
                <w:lang w:val="en-US"/>
              </w:rPr>
            </w:pPr>
            <w:r w:rsidRPr="00DB25DC">
              <w:rPr>
                <w:lang w:val="en-US"/>
              </w:rPr>
              <w:t>Variables to substitute into Text string</w:t>
            </w:r>
          </w:p>
        </w:tc>
      </w:tr>
    </w:tbl>
    <w:p w:rsidR="00DB25DC" w:rsidRDefault="00DB25DC" w:rsidP="00DB25DC">
      <w:pPr>
        <w:spacing w:before="0" w:after="0"/>
        <w:jc w:val="left"/>
        <w:rPr>
          <w:lang w:val="en-US"/>
        </w:rPr>
      </w:pPr>
    </w:p>
    <w:p w:rsidR="00DB25DC" w:rsidRDefault="00DB25DC" w:rsidP="00DB25DC">
      <w:pPr>
        <w:spacing w:before="0" w:after="0"/>
        <w:jc w:val="left"/>
        <w:rPr>
          <w:lang w:val="en-US"/>
        </w:rPr>
      </w:pPr>
    </w:p>
    <w:p w:rsidR="00E54713" w:rsidRPr="00E54713" w:rsidRDefault="00E54713" w:rsidP="00E54713">
      <w:pPr>
        <w:spacing w:before="0" w:after="0"/>
        <w:jc w:val="left"/>
        <w:rPr>
          <w:b/>
          <w:lang w:val="en-US"/>
        </w:rPr>
      </w:pPr>
      <w:r w:rsidRPr="00E54713">
        <w:rPr>
          <w:b/>
          <w:lang w:val="en-US"/>
        </w:rPr>
        <w:t xml:space="preserve">Type: PolicyException </w:t>
      </w:r>
    </w:p>
    <w:tbl>
      <w:tblPr>
        <w:tblStyle w:val="Grilledutableau"/>
        <w:tblW w:w="10173" w:type="dxa"/>
        <w:tblLayout w:type="fixed"/>
        <w:tblLook w:val="04A0"/>
      </w:tblPr>
      <w:tblGrid>
        <w:gridCol w:w="1951"/>
        <w:gridCol w:w="2835"/>
        <w:gridCol w:w="1134"/>
        <w:gridCol w:w="4253"/>
      </w:tblGrid>
      <w:tr w:rsidR="00E54713" w:rsidRPr="00DB25DC" w:rsidTr="006A34FE">
        <w:trPr>
          <w:cantSplit/>
          <w:tblHeader/>
        </w:trPr>
        <w:tc>
          <w:tcPr>
            <w:tcW w:w="1951" w:type="dxa"/>
            <w:shd w:val="clear" w:color="auto" w:fill="BFBFBF" w:themeFill="background1" w:themeFillShade="BF"/>
            <w:vAlign w:val="center"/>
          </w:tcPr>
          <w:p w:rsidR="00E54713" w:rsidRPr="00DB25DC" w:rsidRDefault="00E54713" w:rsidP="006A34FE">
            <w:pPr>
              <w:jc w:val="center"/>
              <w:rPr>
                <w:b/>
                <w:lang w:val="en-US"/>
              </w:rPr>
            </w:pPr>
            <w:r w:rsidRPr="00DB25DC">
              <w:rPr>
                <w:b/>
                <w:lang w:val="en-US"/>
              </w:rPr>
              <w:t>Element</w:t>
            </w:r>
          </w:p>
        </w:tc>
        <w:tc>
          <w:tcPr>
            <w:tcW w:w="2835" w:type="dxa"/>
            <w:shd w:val="clear" w:color="auto" w:fill="BFBFBF" w:themeFill="background1" w:themeFillShade="BF"/>
            <w:vAlign w:val="center"/>
          </w:tcPr>
          <w:p w:rsidR="00E54713" w:rsidRPr="00DB25DC" w:rsidRDefault="00E54713" w:rsidP="006A34FE">
            <w:pPr>
              <w:jc w:val="center"/>
              <w:rPr>
                <w:b/>
                <w:lang w:val="en-US"/>
              </w:rPr>
            </w:pPr>
            <w:r w:rsidRPr="00DB25DC">
              <w:rPr>
                <w:b/>
                <w:lang w:val="en-US"/>
              </w:rPr>
              <w:t>Type</w:t>
            </w:r>
          </w:p>
        </w:tc>
        <w:tc>
          <w:tcPr>
            <w:tcW w:w="1134" w:type="dxa"/>
            <w:shd w:val="clear" w:color="auto" w:fill="BFBFBF" w:themeFill="background1" w:themeFillShade="BF"/>
            <w:vAlign w:val="center"/>
          </w:tcPr>
          <w:p w:rsidR="00E54713" w:rsidRPr="00DB25DC" w:rsidRDefault="00E54713" w:rsidP="006A34FE">
            <w:pPr>
              <w:jc w:val="center"/>
              <w:rPr>
                <w:b/>
                <w:lang w:val="en-US"/>
              </w:rPr>
            </w:pPr>
            <w:r w:rsidRPr="00DB25DC">
              <w:rPr>
                <w:b/>
                <w:lang w:val="en-US"/>
              </w:rPr>
              <w:t>Optional</w:t>
            </w:r>
          </w:p>
        </w:tc>
        <w:tc>
          <w:tcPr>
            <w:tcW w:w="4253" w:type="dxa"/>
            <w:shd w:val="clear" w:color="auto" w:fill="BFBFBF" w:themeFill="background1" w:themeFillShade="BF"/>
            <w:vAlign w:val="center"/>
          </w:tcPr>
          <w:p w:rsidR="00E54713" w:rsidRPr="00DB25DC" w:rsidRDefault="00E54713" w:rsidP="006A34FE">
            <w:pPr>
              <w:jc w:val="center"/>
              <w:rPr>
                <w:b/>
                <w:lang w:val="en-US"/>
              </w:rPr>
            </w:pPr>
            <w:r w:rsidRPr="00DB25DC">
              <w:rPr>
                <w:b/>
                <w:lang w:val="en-US"/>
              </w:rPr>
              <w:t>Description</w:t>
            </w:r>
          </w:p>
        </w:tc>
      </w:tr>
      <w:tr w:rsidR="00E54713" w:rsidRPr="00476322" w:rsidTr="006A34FE">
        <w:trPr>
          <w:cantSplit/>
        </w:trPr>
        <w:tc>
          <w:tcPr>
            <w:tcW w:w="1951" w:type="dxa"/>
            <w:vAlign w:val="center"/>
          </w:tcPr>
          <w:p w:rsidR="00E54713" w:rsidRPr="00895C47" w:rsidRDefault="00E54713" w:rsidP="006A34FE">
            <w:pPr>
              <w:jc w:val="left"/>
              <w:rPr>
                <w:highlight w:val="yellow"/>
                <w:lang w:val="en-US"/>
              </w:rPr>
            </w:pPr>
            <w:r w:rsidRPr="00DB25DC">
              <w:rPr>
                <w:lang w:val="en-US"/>
              </w:rPr>
              <w:t xml:space="preserve">messageId  </w:t>
            </w:r>
          </w:p>
        </w:tc>
        <w:tc>
          <w:tcPr>
            <w:tcW w:w="2835" w:type="dxa"/>
            <w:vAlign w:val="center"/>
          </w:tcPr>
          <w:p w:rsidR="00E54713" w:rsidRPr="00895C47" w:rsidRDefault="00E54713" w:rsidP="006A34FE">
            <w:pPr>
              <w:spacing w:before="0" w:after="0"/>
              <w:jc w:val="left"/>
              <w:rPr>
                <w:highlight w:val="yellow"/>
                <w:lang w:val="en-US"/>
              </w:rPr>
            </w:pPr>
            <w:r w:rsidRPr="00DB25DC">
              <w:rPr>
                <w:lang w:val="en-US"/>
              </w:rPr>
              <w:t>xsd:string</w:t>
            </w:r>
          </w:p>
        </w:tc>
        <w:tc>
          <w:tcPr>
            <w:tcW w:w="1134" w:type="dxa"/>
            <w:vAlign w:val="center"/>
          </w:tcPr>
          <w:p w:rsidR="00E54713" w:rsidRPr="00895C47" w:rsidRDefault="00E54713" w:rsidP="006A34FE">
            <w:pPr>
              <w:jc w:val="center"/>
              <w:rPr>
                <w:highlight w:val="yellow"/>
                <w:lang w:val="en-US"/>
              </w:rPr>
            </w:pPr>
            <w:r w:rsidRPr="00DB25DC">
              <w:rPr>
                <w:lang w:val="en-US"/>
              </w:rPr>
              <w:t>No</w:t>
            </w:r>
          </w:p>
        </w:tc>
        <w:tc>
          <w:tcPr>
            <w:tcW w:w="4253" w:type="dxa"/>
            <w:vAlign w:val="center"/>
          </w:tcPr>
          <w:p w:rsidR="00E54713" w:rsidRPr="00895C47" w:rsidRDefault="00E54713" w:rsidP="00B13D46">
            <w:pPr>
              <w:spacing w:before="0" w:after="0"/>
              <w:jc w:val="left"/>
              <w:rPr>
                <w:highlight w:val="yellow"/>
                <w:lang w:val="en-US"/>
              </w:rPr>
            </w:pPr>
            <w:r w:rsidRPr="00DB25DC">
              <w:rPr>
                <w:lang w:val="en-US"/>
              </w:rPr>
              <w:t xml:space="preserve">Message identifier, with prefix </w:t>
            </w:r>
            <w:r>
              <w:rPr>
                <w:lang w:val="en-US"/>
              </w:rPr>
              <w:t>POL</w:t>
            </w:r>
          </w:p>
        </w:tc>
      </w:tr>
      <w:tr w:rsidR="00AE615A" w:rsidRPr="00476322" w:rsidTr="00AE615A">
        <w:tc>
          <w:tcPr>
            <w:tcW w:w="1951" w:type="dxa"/>
          </w:tcPr>
          <w:p w:rsidR="00AE615A" w:rsidRPr="00DB25DC" w:rsidRDefault="00AE615A" w:rsidP="00BA7477">
            <w:pPr>
              <w:jc w:val="left"/>
              <w:rPr>
                <w:lang w:val="en-US"/>
              </w:rPr>
            </w:pPr>
            <w:r w:rsidRPr="00DB25DC">
              <w:rPr>
                <w:lang w:val="en-US"/>
              </w:rPr>
              <w:t xml:space="preserve">text  </w:t>
            </w:r>
          </w:p>
        </w:tc>
        <w:tc>
          <w:tcPr>
            <w:tcW w:w="2835" w:type="dxa"/>
          </w:tcPr>
          <w:p w:rsidR="00AE615A" w:rsidRPr="00DB25DC" w:rsidRDefault="00AE615A" w:rsidP="00BA7477">
            <w:pPr>
              <w:spacing w:before="0" w:after="0"/>
              <w:jc w:val="left"/>
              <w:rPr>
                <w:lang w:val="en-US"/>
              </w:rPr>
            </w:pPr>
            <w:r w:rsidRPr="00DB25DC">
              <w:rPr>
                <w:lang w:val="en-US"/>
              </w:rPr>
              <w:t xml:space="preserve">xsd:string  </w:t>
            </w:r>
          </w:p>
        </w:tc>
        <w:tc>
          <w:tcPr>
            <w:tcW w:w="1134" w:type="dxa"/>
          </w:tcPr>
          <w:p w:rsidR="00AE615A" w:rsidRPr="00DB25DC" w:rsidRDefault="00AE615A" w:rsidP="00BA7477">
            <w:pPr>
              <w:jc w:val="center"/>
              <w:rPr>
                <w:lang w:val="en-US"/>
              </w:rPr>
            </w:pPr>
            <w:r w:rsidRPr="00DB25DC">
              <w:rPr>
                <w:lang w:val="en-US"/>
              </w:rPr>
              <w:t>No</w:t>
            </w:r>
          </w:p>
        </w:tc>
        <w:tc>
          <w:tcPr>
            <w:tcW w:w="4253" w:type="dxa"/>
          </w:tcPr>
          <w:p w:rsidR="00AE615A" w:rsidRPr="00DB25DC" w:rsidRDefault="00AE615A" w:rsidP="00C95E16">
            <w:pPr>
              <w:spacing w:before="0" w:after="0"/>
              <w:jc w:val="left"/>
              <w:rPr>
                <w:lang w:val="en-US"/>
              </w:rPr>
            </w:pPr>
            <w:r w:rsidRPr="00DB25DC">
              <w:rPr>
                <w:lang w:val="en-US"/>
              </w:rPr>
              <w:t>Message text, with</w:t>
            </w:r>
            <w:r w:rsidR="00C95E16">
              <w:rPr>
                <w:lang w:val="en-US"/>
              </w:rPr>
              <w:t xml:space="preserve"> </w:t>
            </w:r>
            <w:r w:rsidRPr="00DB25DC">
              <w:rPr>
                <w:lang w:val="en-US"/>
              </w:rPr>
              <w:t>replacement variables marked with %n, where n</w:t>
            </w:r>
            <w:r>
              <w:rPr>
                <w:lang w:val="en-US"/>
              </w:rPr>
              <w:t xml:space="preserve"> </w:t>
            </w:r>
            <w:r w:rsidRPr="00DB25DC">
              <w:rPr>
                <w:lang w:val="en-US"/>
              </w:rPr>
              <w:t xml:space="preserve">is an index into the list of &lt;variables&gt; elements, starting at 1 </w:t>
            </w:r>
          </w:p>
        </w:tc>
      </w:tr>
      <w:tr w:rsidR="00AE615A" w:rsidRPr="00476322" w:rsidTr="00AE615A">
        <w:tc>
          <w:tcPr>
            <w:tcW w:w="1951" w:type="dxa"/>
          </w:tcPr>
          <w:p w:rsidR="00AE615A" w:rsidRPr="00DB25DC" w:rsidRDefault="00AE615A" w:rsidP="00BA7477">
            <w:pPr>
              <w:jc w:val="left"/>
              <w:rPr>
                <w:lang w:val="en-US"/>
              </w:rPr>
            </w:pPr>
            <w:r w:rsidRPr="00DB25DC">
              <w:rPr>
                <w:lang w:val="en-US"/>
              </w:rPr>
              <w:t>variables</w:t>
            </w:r>
          </w:p>
        </w:tc>
        <w:tc>
          <w:tcPr>
            <w:tcW w:w="2835" w:type="dxa"/>
          </w:tcPr>
          <w:p w:rsidR="00AE615A" w:rsidRPr="00DB25DC" w:rsidRDefault="00AE615A" w:rsidP="00BA7477">
            <w:pPr>
              <w:spacing w:before="0" w:after="0"/>
              <w:jc w:val="left"/>
              <w:rPr>
                <w:lang w:val="en-US"/>
              </w:rPr>
            </w:pPr>
            <w:r w:rsidRPr="00DB25DC">
              <w:rPr>
                <w:lang w:val="en-US"/>
              </w:rPr>
              <w:t xml:space="preserve">xsd:string [0..unbounded] </w:t>
            </w:r>
          </w:p>
        </w:tc>
        <w:tc>
          <w:tcPr>
            <w:tcW w:w="1134" w:type="dxa"/>
          </w:tcPr>
          <w:p w:rsidR="00AE615A" w:rsidRPr="00DB25DC" w:rsidRDefault="00AE615A" w:rsidP="00BA7477">
            <w:pPr>
              <w:jc w:val="center"/>
              <w:rPr>
                <w:lang w:val="en-US"/>
              </w:rPr>
            </w:pPr>
            <w:r w:rsidRPr="00DB25DC">
              <w:rPr>
                <w:lang w:val="en-US"/>
              </w:rPr>
              <w:t>Yes</w:t>
            </w:r>
          </w:p>
        </w:tc>
        <w:tc>
          <w:tcPr>
            <w:tcW w:w="4253" w:type="dxa"/>
          </w:tcPr>
          <w:p w:rsidR="00AE615A" w:rsidRPr="00DB25DC" w:rsidRDefault="00AE615A" w:rsidP="00BA7477">
            <w:pPr>
              <w:spacing w:before="0" w:after="0"/>
              <w:jc w:val="left"/>
              <w:rPr>
                <w:lang w:val="en-US"/>
              </w:rPr>
            </w:pPr>
            <w:r w:rsidRPr="00DB25DC">
              <w:rPr>
                <w:lang w:val="en-US"/>
              </w:rPr>
              <w:t>Variables to substitute into Text string</w:t>
            </w:r>
          </w:p>
        </w:tc>
      </w:tr>
    </w:tbl>
    <w:p w:rsidR="00E54713" w:rsidRDefault="00E54713" w:rsidP="00DB25DC">
      <w:pPr>
        <w:spacing w:before="0" w:after="0"/>
        <w:jc w:val="left"/>
        <w:rPr>
          <w:lang w:val="en-US"/>
        </w:rPr>
      </w:pPr>
    </w:p>
    <w:p w:rsidR="00E54713" w:rsidRDefault="00E54713" w:rsidP="00DB25DC">
      <w:pPr>
        <w:spacing w:before="0" w:after="0"/>
        <w:jc w:val="left"/>
        <w:rPr>
          <w:lang w:val="en-US"/>
        </w:rPr>
      </w:pPr>
    </w:p>
    <w:p w:rsidR="00623FCB" w:rsidRDefault="00110315" w:rsidP="00623FCB">
      <w:pPr>
        <w:pStyle w:val="Titre4"/>
        <w:rPr>
          <w:lang w:val="en-US"/>
        </w:rPr>
      </w:pPr>
      <w:bookmarkStart w:id="94" w:name="_Toc367807082"/>
      <w:r w:rsidRPr="00124F65">
        <w:rPr>
          <w:lang w:val="en-US"/>
        </w:rPr>
        <w:t>Enumerations</w:t>
      </w:r>
      <w:bookmarkEnd w:id="94"/>
    </w:p>
    <w:p w:rsidR="00DB25DC" w:rsidRPr="00124F65" w:rsidRDefault="00DB25DC" w:rsidP="00DB25DC">
      <w:pPr>
        <w:rPr>
          <w:b/>
          <w:lang w:val="en-US"/>
        </w:rPr>
      </w:pPr>
      <w:r w:rsidRPr="00124F65">
        <w:rPr>
          <w:b/>
          <w:lang w:val="en-US"/>
        </w:rPr>
        <w:t>Enumeration: NotificationFormat</w:t>
      </w:r>
    </w:p>
    <w:p w:rsidR="00DB25DC" w:rsidRPr="00124F65" w:rsidRDefault="00DB25DC" w:rsidP="00DB25DC">
      <w:pPr>
        <w:rPr>
          <w:lang w:val="en-US"/>
        </w:rPr>
      </w:pPr>
      <w:r w:rsidRPr="00124F65">
        <w:rPr>
          <w:lang w:val="en-US"/>
        </w:rPr>
        <w:t xml:space="preserve">This enumeration models the possible dispositions of a file transmitted in file transfer. </w:t>
      </w:r>
    </w:p>
    <w:tbl>
      <w:tblPr>
        <w:tblStyle w:val="Grilledutableau"/>
        <w:tblW w:w="0" w:type="auto"/>
        <w:jc w:val="center"/>
        <w:tblLook w:val="04A0"/>
      </w:tblPr>
      <w:tblGrid>
        <w:gridCol w:w="1550"/>
        <w:gridCol w:w="7965"/>
      </w:tblGrid>
      <w:tr w:rsidR="00DB25DC" w:rsidRPr="00124F65" w:rsidTr="00DB25DC">
        <w:trPr>
          <w:cantSplit/>
          <w:tblHeader/>
          <w:jc w:val="center"/>
        </w:trPr>
        <w:tc>
          <w:tcPr>
            <w:tcW w:w="1550" w:type="dxa"/>
            <w:shd w:val="clear" w:color="auto" w:fill="BFBFBF" w:themeFill="background1" w:themeFillShade="BF"/>
          </w:tcPr>
          <w:p w:rsidR="00DB25DC" w:rsidRPr="00124F65" w:rsidRDefault="00DB25DC" w:rsidP="00DB25DC">
            <w:pPr>
              <w:jc w:val="center"/>
              <w:rPr>
                <w:lang w:val="en-US"/>
              </w:rPr>
            </w:pPr>
            <w:r w:rsidRPr="00124F65">
              <w:rPr>
                <w:b/>
                <w:lang w:val="en-US"/>
              </w:rPr>
              <w:t>Enumeration</w:t>
            </w:r>
          </w:p>
        </w:tc>
        <w:tc>
          <w:tcPr>
            <w:tcW w:w="7965" w:type="dxa"/>
            <w:shd w:val="clear" w:color="auto" w:fill="BFBFBF" w:themeFill="background1" w:themeFillShade="BF"/>
          </w:tcPr>
          <w:p w:rsidR="00DB25DC" w:rsidRPr="00124F65" w:rsidRDefault="00DB25DC" w:rsidP="00DB25DC">
            <w:pPr>
              <w:jc w:val="center"/>
              <w:rPr>
                <w:lang w:val="en-US"/>
              </w:rPr>
            </w:pPr>
            <w:r w:rsidRPr="00124F65">
              <w:rPr>
                <w:b/>
                <w:lang w:val="en-US"/>
              </w:rPr>
              <w:t>Description</w:t>
            </w:r>
          </w:p>
        </w:tc>
      </w:tr>
      <w:tr w:rsidR="00DB25DC" w:rsidRPr="00476322" w:rsidTr="00DB25DC">
        <w:trPr>
          <w:cantSplit/>
          <w:jc w:val="center"/>
        </w:trPr>
        <w:tc>
          <w:tcPr>
            <w:tcW w:w="1550" w:type="dxa"/>
          </w:tcPr>
          <w:p w:rsidR="00DB25DC" w:rsidRPr="00124F65" w:rsidRDefault="00DB25DC" w:rsidP="00DB25DC">
            <w:pPr>
              <w:rPr>
                <w:lang w:val="en-US"/>
              </w:rPr>
            </w:pPr>
            <w:r w:rsidRPr="00124F65">
              <w:rPr>
                <w:lang w:val="en-US"/>
              </w:rPr>
              <w:t>XML</w:t>
            </w:r>
          </w:p>
        </w:tc>
        <w:tc>
          <w:tcPr>
            <w:tcW w:w="7965" w:type="dxa"/>
          </w:tcPr>
          <w:p w:rsidR="00DB25DC" w:rsidRPr="00124F65" w:rsidRDefault="00DB25DC" w:rsidP="00DB25DC">
            <w:pPr>
              <w:rPr>
                <w:lang w:val="en-US"/>
              </w:rPr>
            </w:pPr>
            <w:r w:rsidRPr="00124F65">
              <w:rPr>
                <w:lang w:val="en-US"/>
              </w:rPr>
              <w:t>Notification about new inbound message would use XML format in the POST request</w:t>
            </w:r>
          </w:p>
        </w:tc>
      </w:tr>
      <w:tr w:rsidR="00DB25DC" w:rsidRPr="00476322" w:rsidTr="00DB25DC">
        <w:trPr>
          <w:cantSplit/>
          <w:jc w:val="center"/>
        </w:trPr>
        <w:tc>
          <w:tcPr>
            <w:tcW w:w="1550" w:type="dxa"/>
          </w:tcPr>
          <w:p w:rsidR="00DB25DC" w:rsidRPr="00124F65" w:rsidRDefault="00DB25DC" w:rsidP="00DB25DC">
            <w:pPr>
              <w:rPr>
                <w:lang w:val="en-US"/>
              </w:rPr>
            </w:pPr>
            <w:r w:rsidRPr="00124F65">
              <w:rPr>
                <w:lang w:val="en-US"/>
              </w:rPr>
              <w:t>JSON</w:t>
            </w:r>
          </w:p>
        </w:tc>
        <w:tc>
          <w:tcPr>
            <w:tcW w:w="7965" w:type="dxa"/>
          </w:tcPr>
          <w:p w:rsidR="00DB25DC" w:rsidRPr="004210A2" w:rsidRDefault="00DB25DC" w:rsidP="00DB25DC">
            <w:pPr>
              <w:rPr>
                <w:lang w:val="en-US"/>
              </w:rPr>
            </w:pPr>
            <w:r w:rsidRPr="00124F65">
              <w:rPr>
                <w:lang w:val="en-US"/>
              </w:rPr>
              <w:t>Notification about new inbound message would use JSON format in the POST request</w:t>
            </w:r>
          </w:p>
        </w:tc>
      </w:tr>
    </w:tbl>
    <w:p w:rsidR="00B46B77" w:rsidRDefault="00B46B77" w:rsidP="00E11DCF">
      <w:pPr>
        <w:spacing w:before="0" w:after="0"/>
        <w:jc w:val="left"/>
        <w:rPr>
          <w:lang w:val="en-US"/>
        </w:rPr>
      </w:pPr>
      <w:r>
        <w:rPr>
          <w:lang w:val="en-US"/>
        </w:rPr>
        <w:br w:type="page"/>
      </w:r>
    </w:p>
    <w:p w:rsidR="00623FCB" w:rsidRDefault="00B46B77" w:rsidP="00623FCB">
      <w:pPr>
        <w:pStyle w:val="Titre2"/>
        <w:rPr>
          <w:lang w:val="en-US"/>
        </w:rPr>
      </w:pPr>
      <w:bookmarkStart w:id="95" w:name="_Toc367807083"/>
      <w:r w:rsidRPr="00B46B77">
        <w:rPr>
          <w:lang w:val="en-US"/>
        </w:rPr>
        <w:t>Chat API definition</w:t>
      </w:r>
      <w:bookmarkEnd w:id="95"/>
    </w:p>
    <w:p w:rsidR="00B46B77" w:rsidRDefault="00B46B77" w:rsidP="00B46B77">
      <w:pPr>
        <w:rPr>
          <w:lang w:val="en-US"/>
        </w:rPr>
      </w:pPr>
      <w:r w:rsidRPr="00B46B77">
        <w:rPr>
          <w:lang w:val="en-US"/>
        </w:rPr>
        <w:t>This section is organized to support a comprehensive understanding of the Chat API design. It specifies the definition of all resources, definition of all data structures, and definitions of all operations permitted on the specified resources.</w:t>
      </w:r>
    </w:p>
    <w:p w:rsidR="00B46B77" w:rsidRDefault="00B46B77" w:rsidP="00B46B77">
      <w:pPr>
        <w:rPr>
          <w:lang w:val="en-US"/>
        </w:rPr>
      </w:pPr>
    </w:p>
    <w:p w:rsidR="00623FCB" w:rsidRDefault="00B46B77" w:rsidP="00623FCB">
      <w:pPr>
        <w:pStyle w:val="Titre3"/>
        <w:rPr>
          <w:lang w:val="en-US"/>
        </w:rPr>
      </w:pPr>
      <w:bookmarkStart w:id="96" w:name="_Toc367807084"/>
      <w:r w:rsidRPr="00B46B77">
        <w:rPr>
          <w:lang w:val="en-US"/>
        </w:rPr>
        <w:t>Resources Summary</w:t>
      </w:r>
      <w:bookmarkEnd w:id="96"/>
      <w:r w:rsidRPr="00B46B77">
        <w:rPr>
          <w:lang w:val="en-US"/>
        </w:rPr>
        <w:t xml:space="preserve"> </w:t>
      </w:r>
    </w:p>
    <w:p w:rsidR="00B46B77" w:rsidRPr="00B46B77" w:rsidRDefault="00B46B77" w:rsidP="00B46B77">
      <w:pPr>
        <w:rPr>
          <w:lang w:val="en-US"/>
        </w:rPr>
      </w:pPr>
      <w:r w:rsidRPr="00B46B77">
        <w:rPr>
          <w:lang w:val="en-US"/>
        </w:rPr>
        <w:t xml:space="preserve">This section summarizes all the resources used by the RESTful Network API for Chat. </w:t>
      </w:r>
    </w:p>
    <w:p w:rsidR="0021185A" w:rsidRDefault="00B46B77" w:rsidP="00B46B77">
      <w:pPr>
        <w:rPr>
          <w:lang w:val="en-US"/>
        </w:rPr>
      </w:pPr>
      <w:r w:rsidRPr="00B46B77">
        <w:rPr>
          <w:lang w:val="en-US"/>
        </w:rPr>
        <w:t xml:space="preserve">The "apiVersion" URL variable have the value "v1" to indicate that the API corresponds to this version of the specification. </w:t>
      </w:r>
    </w:p>
    <w:p w:rsidR="0021185A" w:rsidRDefault="0021185A" w:rsidP="00B46B77">
      <w:pPr>
        <w:rPr>
          <w:lang w:val="en-US"/>
        </w:rPr>
      </w:pPr>
    </w:p>
    <w:p w:rsidR="00B46B77" w:rsidRDefault="00B46B77" w:rsidP="00B46B77">
      <w:pPr>
        <w:rPr>
          <w:lang w:val="en-US"/>
        </w:rPr>
      </w:pPr>
      <w:r w:rsidRPr="00B46B77">
        <w:rPr>
          <w:lang w:val="en-US"/>
        </w:rPr>
        <w:t>The figure below visualizes the resource structure defined by this specification</w:t>
      </w:r>
      <w:r w:rsidR="009E20A1">
        <w:rPr>
          <w:lang w:val="en-US"/>
        </w:rPr>
        <w:t>.</w:t>
      </w:r>
    </w:p>
    <w:p w:rsidR="009E20A1" w:rsidRDefault="009E20A1" w:rsidP="00B46B77">
      <w:pPr>
        <w:rPr>
          <w:lang w:val="en-US"/>
        </w:rPr>
      </w:pPr>
    </w:p>
    <w:tbl>
      <w:tblPr>
        <w:tblStyle w:val="Grilledutableau"/>
        <w:tblW w:w="0" w:type="auto"/>
        <w:jc w:val="center"/>
        <w:tblLook w:val="04A0"/>
      </w:tblPr>
      <w:tblGrid>
        <w:gridCol w:w="5070"/>
        <w:gridCol w:w="4784"/>
      </w:tblGrid>
      <w:tr w:rsidR="00617BF5" w:rsidRPr="009E1156" w:rsidTr="00BA7477">
        <w:trPr>
          <w:jc w:val="center"/>
        </w:trPr>
        <w:tc>
          <w:tcPr>
            <w:tcW w:w="5070" w:type="dxa"/>
            <w:shd w:val="clear" w:color="auto" w:fill="8DB3E2" w:themeFill="text2" w:themeFillTint="66"/>
          </w:tcPr>
          <w:p w:rsidR="00617BF5" w:rsidRPr="002F1150" w:rsidRDefault="00617BF5" w:rsidP="00BA7477">
            <w:pPr>
              <w:jc w:val="center"/>
              <w:rPr>
                <w:b/>
                <w:lang w:val="en-US"/>
              </w:rPr>
            </w:pPr>
            <w:r w:rsidRPr="002F1150">
              <w:rPr>
                <w:b/>
                <w:lang w:val="en-US"/>
              </w:rPr>
              <w:t>Resource URI</w:t>
            </w:r>
          </w:p>
        </w:tc>
        <w:tc>
          <w:tcPr>
            <w:tcW w:w="4784" w:type="dxa"/>
            <w:shd w:val="clear" w:color="auto" w:fill="8DB3E2" w:themeFill="text2" w:themeFillTint="66"/>
          </w:tcPr>
          <w:p w:rsidR="00617BF5" w:rsidRPr="002F1150" w:rsidRDefault="00617BF5" w:rsidP="00BA7477">
            <w:pPr>
              <w:jc w:val="center"/>
              <w:rPr>
                <w:b/>
                <w:lang w:val="en-US"/>
              </w:rPr>
            </w:pPr>
            <w:r w:rsidRPr="002F1150">
              <w:rPr>
                <w:b/>
                <w:lang w:val="en-US"/>
              </w:rPr>
              <w:t>Lifecycle</w:t>
            </w:r>
          </w:p>
        </w:tc>
      </w:tr>
      <w:tr w:rsidR="00617BF5" w:rsidRPr="00476322" w:rsidTr="00BA7477">
        <w:trPr>
          <w:jc w:val="center"/>
        </w:trPr>
        <w:tc>
          <w:tcPr>
            <w:tcW w:w="5070" w:type="dxa"/>
            <w:vAlign w:val="center"/>
          </w:tcPr>
          <w:p w:rsidR="00617BF5" w:rsidRPr="002F1150" w:rsidRDefault="00617BF5" w:rsidP="00BA7477">
            <w:pPr>
              <w:jc w:val="left"/>
              <w:rPr>
                <w:lang w:val="en-US"/>
              </w:rPr>
            </w:pPr>
            <w:r w:rsidRPr="002F1150">
              <w:rPr>
                <w:lang w:val="en-US"/>
              </w:rPr>
              <w:t>{</w:t>
            </w:r>
            <w:r>
              <w:rPr>
                <w:i/>
                <w:lang w:val="en-US"/>
              </w:rPr>
              <w:t>serverRoot</w:t>
            </w:r>
            <w:r w:rsidRPr="002F1150">
              <w:rPr>
                <w:lang w:val="en-US"/>
              </w:rPr>
              <w:t>}/chat/{</w:t>
            </w:r>
            <w:r>
              <w:rPr>
                <w:i/>
                <w:lang w:val="en-US"/>
              </w:rPr>
              <w:t>version</w:t>
            </w:r>
            <w:r w:rsidRPr="002F1150">
              <w:rPr>
                <w:lang w:val="en-US"/>
              </w:rPr>
              <w:t>}/{</w:t>
            </w:r>
            <w:r>
              <w:rPr>
                <w:i/>
                <w:lang w:val="en-US"/>
              </w:rPr>
              <w:t>userid</w:t>
            </w:r>
            <w:r w:rsidRPr="002F1150">
              <w:rPr>
                <w:lang w:val="en-US"/>
              </w:rPr>
              <w:t>}</w:t>
            </w:r>
          </w:p>
        </w:tc>
        <w:tc>
          <w:tcPr>
            <w:tcW w:w="4784" w:type="dxa"/>
            <w:vMerge w:val="restart"/>
            <w:vAlign w:val="center"/>
          </w:tcPr>
          <w:p w:rsidR="00617BF5" w:rsidRDefault="00617BF5" w:rsidP="00BA7477">
            <w:pPr>
              <w:jc w:val="left"/>
              <w:rPr>
                <w:lang w:val="en-US"/>
              </w:rPr>
            </w:pPr>
            <w:r w:rsidRPr="002F1150">
              <w:rPr>
                <w:lang w:val="en-US"/>
              </w:rPr>
              <w:t>Implicit creation when a REST client subscribes notification for this user.</w:t>
            </w:r>
            <w:r>
              <w:rPr>
                <w:lang w:val="en-US"/>
              </w:rPr>
              <w:t xml:space="preserve"> The resource is destroyed if no sub-branch still in uses (no active subscription or oneToOne chat).</w:t>
            </w:r>
          </w:p>
        </w:tc>
      </w:tr>
      <w:tr w:rsidR="00617BF5" w:rsidRPr="009E1156" w:rsidTr="00BA7477">
        <w:trPr>
          <w:jc w:val="center"/>
        </w:trPr>
        <w:tc>
          <w:tcPr>
            <w:tcW w:w="5070" w:type="dxa"/>
            <w:vAlign w:val="center"/>
          </w:tcPr>
          <w:p w:rsidR="00617BF5" w:rsidRDefault="00617BF5" w:rsidP="00BA7477">
            <w:pPr>
              <w:jc w:val="left"/>
              <w:rPr>
                <w:lang w:val="en-US"/>
              </w:rPr>
            </w:pPr>
            <w:r w:rsidRPr="009E1156">
              <w:rPr>
                <w:lang w:val="en-US"/>
              </w:rPr>
              <w:tab/>
              <w:t>/subscriptions</w:t>
            </w:r>
          </w:p>
        </w:tc>
        <w:tc>
          <w:tcPr>
            <w:tcW w:w="4784" w:type="dxa"/>
            <w:vMerge/>
            <w:vAlign w:val="center"/>
          </w:tcPr>
          <w:p w:rsidR="00617BF5" w:rsidRDefault="00617BF5" w:rsidP="00BA7477">
            <w:pPr>
              <w:jc w:val="left"/>
              <w:rPr>
                <w:lang w:val="en-US"/>
              </w:rPr>
            </w:pPr>
          </w:p>
        </w:tc>
      </w:tr>
      <w:tr w:rsidR="00617BF5" w:rsidRPr="00476322" w:rsidTr="00BA7477">
        <w:trPr>
          <w:jc w:val="center"/>
        </w:trPr>
        <w:tc>
          <w:tcPr>
            <w:tcW w:w="5070" w:type="dxa"/>
            <w:vAlign w:val="center"/>
          </w:tcPr>
          <w:p w:rsidR="00617BF5" w:rsidRDefault="00617BF5" w:rsidP="00BA7477">
            <w:pPr>
              <w:jc w:val="left"/>
              <w:rPr>
                <w:lang w:val="en-US"/>
              </w:rPr>
            </w:pPr>
            <w:r w:rsidRPr="009E1156">
              <w:rPr>
                <w:lang w:val="en-US"/>
              </w:rPr>
              <w:tab/>
            </w:r>
            <w:r w:rsidRPr="009E1156">
              <w:rPr>
                <w:lang w:val="en-US"/>
              </w:rPr>
              <w:tab/>
              <w:t>/{</w:t>
            </w:r>
            <w:r w:rsidRPr="002F1150">
              <w:rPr>
                <w:i/>
                <w:lang w:val="en-US"/>
              </w:rPr>
              <w:t>subscriptionId</w:t>
            </w:r>
            <w:r w:rsidRPr="009E1156">
              <w:rPr>
                <w:lang w:val="en-US"/>
              </w:rPr>
              <w:t>}</w:t>
            </w:r>
          </w:p>
        </w:tc>
        <w:tc>
          <w:tcPr>
            <w:tcW w:w="4784" w:type="dxa"/>
            <w:vAlign w:val="center"/>
          </w:tcPr>
          <w:p w:rsidR="00617BF5" w:rsidRDefault="00617BF5" w:rsidP="00BA7477">
            <w:pPr>
              <w:jc w:val="left"/>
              <w:rPr>
                <w:lang w:val="en-US"/>
              </w:rPr>
            </w:pPr>
            <w:r>
              <w:rPr>
                <w:lang w:val="en-US"/>
              </w:rPr>
              <w:t>Available from the subscription of the notification to the cancel of this subscription.</w:t>
            </w:r>
          </w:p>
        </w:tc>
      </w:tr>
      <w:tr w:rsidR="00617BF5" w:rsidRPr="00476322" w:rsidTr="00BA7477">
        <w:trPr>
          <w:jc w:val="center"/>
        </w:trPr>
        <w:tc>
          <w:tcPr>
            <w:tcW w:w="5070" w:type="dxa"/>
            <w:vAlign w:val="center"/>
          </w:tcPr>
          <w:p w:rsidR="00617BF5" w:rsidRDefault="00617BF5" w:rsidP="00BA7477">
            <w:pPr>
              <w:jc w:val="left"/>
              <w:rPr>
                <w:lang w:val="en-US"/>
              </w:rPr>
            </w:pPr>
            <w:r w:rsidRPr="009E1156">
              <w:rPr>
                <w:lang w:val="en-US"/>
              </w:rPr>
              <w:tab/>
              <w:t>/oneToOne</w:t>
            </w:r>
          </w:p>
        </w:tc>
        <w:tc>
          <w:tcPr>
            <w:tcW w:w="4784" w:type="dxa"/>
            <w:vMerge w:val="restart"/>
            <w:vAlign w:val="center"/>
          </w:tcPr>
          <w:p w:rsidR="00617BF5" w:rsidRDefault="00617BF5" w:rsidP="00BA7477">
            <w:pPr>
              <w:jc w:val="left"/>
              <w:rPr>
                <w:lang w:val="en-US"/>
              </w:rPr>
            </w:pPr>
            <w:r w:rsidRPr="001F1DA9">
              <w:rPr>
                <w:lang w:val="en-US"/>
              </w:rPr>
              <w:t xml:space="preserve">Implicit creation when a REST client </w:t>
            </w:r>
            <w:r>
              <w:rPr>
                <w:lang w:val="en-US"/>
              </w:rPr>
              <w:t>creates a chat session</w:t>
            </w:r>
            <w:r w:rsidRPr="001F1DA9">
              <w:rPr>
                <w:lang w:val="en-US"/>
              </w:rPr>
              <w:t xml:space="preserve"> </w:t>
            </w:r>
            <w:r>
              <w:rPr>
                <w:lang w:val="en-US"/>
              </w:rPr>
              <w:t>between {</w:t>
            </w:r>
            <w:r w:rsidRPr="002F1150">
              <w:rPr>
                <w:i/>
                <w:lang w:val="en-US"/>
              </w:rPr>
              <w:t>userid</w:t>
            </w:r>
            <w:r>
              <w:rPr>
                <w:lang w:val="en-US"/>
              </w:rPr>
              <w:t>} and {</w:t>
            </w:r>
            <w:r w:rsidRPr="002F1150">
              <w:rPr>
                <w:i/>
                <w:lang w:val="en-US"/>
              </w:rPr>
              <w:t>otherUserId</w:t>
            </w:r>
            <w:r>
              <w:rPr>
                <w:lang w:val="en-US"/>
              </w:rPr>
              <w:t>}. The resource is destroyed if no sub-branch still in uses (no active oneToOne chat).</w:t>
            </w:r>
          </w:p>
        </w:tc>
      </w:tr>
      <w:tr w:rsidR="00617BF5" w:rsidRPr="009E1156" w:rsidTr="00BA7477">
        <w:trPr>
          <w:jc w:val="center"/>
        </w:trPr>
        <w:tc>
          <w:tcPr>
            <w:tcW w:w="5070" w:type="dxa"/>
            <w:vAlign w:val="center"/>
          </w:tcPr>
          <w:p w:rsidR="00617BF5" w:rsidRDefault="00617BF5" w:rsidP="00BA7477">
            <w:pPr>
              <w:jc w:val="left"/>
              <w:rPr>
                <w:lang w:val="en-US"/>
              </w:rPr>
            </w:pPr>
            <w:r w:rsidRPr="009E1156">
              <w:rPr>
                <w:lang w:val="en-US"/>
              </w:rPr>
              <w:tab/>
            </w:r>
            <w:r w:rsidRPr="009E1156">
              <w:rPr>
                <w:lang w:val="en-US"/>
              </w:rPr>
              <w:tab/>
              <w:t>/{</w:t>
            </w:r>
            <w:r w:rsidRPr="002F1150">
              <w:rPr>
                <w:i/>
                <w:lang w:val="en-US"/>
              </w:rPr>
              <w:t>otherUserId</w:t>
            </w:r>
            <w:r w:rsidRPr="009E1156">
              <w:rPr>
                <w:lang w:val="en-US"/>
              </w:rPr>
              <w:t>}</w:t>
            </w:r>
          </w:p>
        </w:tc>
        <w:tc>
          <w:tcPr>
            <w:tcW w:w="4784" w:type="dxa"/>
            <w:vMerge/>
            <w:vAlign w:val="center"/>
          </w:tcPr>
          <w:p w:rsidR="00617BF5" w:rsidRDefault="00617BF5" w:rsidP="00BA7477">
            <w:pPr>
              <w:jc w:val="left"/>
              <w:rPr>
                <w:lang w:val="en-US"/>
              </w:rPr>
            </w:pPr>
          </w:p>
        </w:tc>
      </w:tr>
      <w:tr w:rsidR="00617BF5" w:rsidRPr="00476322" w:rsidTr="00BA7477">
        <w:trPr>
          <w:jc w:val="center"/>
        </w:trPr>
        <w:tc>
          <w:tcPr>
            <w:tcW w:w="5070" w:type="dxa"/>
            <w:vAlign w:val="center"/>
          </w:tcPr>
          <w:p w:rsidR="00617BF5" w:rsidRDefault="00617BF5" w:rsidP="00BA7477">
            <w:pPr>
              <w:jc w:val="left"/>
              <w:rPr>
                <w:lang w:val="en-US"/>
              </w:rPr>
            </w:pPr>
            <w:r w:rsidRPr="009E1156">
              <w:rPr>
                <w:lang w:val="en-US"/>
              </w:rPr>
              <w:tab/>
            </w:r>
            <w:r w:rsidRPr="009E1156">
              <w:rPr>
                <w:lang w:val="en-US"/>
              </w:rPr>
              <w:tab/>
            </w:r>
            <w:r w:rsidRPr="009E1156">
              <w:rPr>
                <w:lang w:val="en-US"/>
              </w:rPr>
              <w:tab/>
              <w:t>/{</w:t>
            </w:r>
            <w:r w:rsidRPr="002F1150">
              <w:rPr>
                <w:i/>
                <w:lang w:val="en-US"/>
              </w:rPr>
              <w:t>sessionId</w:t>
            </w:r>
            <w:r w:rsidRPr="009E1156">
              <w:rPr>
                <w:lang w:val="en-US"/>
              </w:rPr>
              <w:t>}</w:t>
            </w:r>
          </w:p>
        </w:tc>
        <w:tc>
          <w:tcPr>
            <w:tcW w:w="4784" w:type="dxa"/>
            <w:vMerge w:val="restart"/>
            <w:vAlign w:val="center"/>
          </w:tcPr>
          <w:p w:rsidR="00617BF5" w:rsidRDefault="00617BF5" w:rsidP="00BA7477">
            <w:pPr>
              <w:jc w:val="left"/>
              <w:rPr>
                <w:lang w:val="en-US"/>
              </w:rPr>
            </w:pPr>
            <w:r>
              <w:rPr>
                <w:lang w:val="en-US"/>
              </w:rPr>
              <w:t xml:space="preserve">Resources available during the chat session life time. I.e., when the chat session is closed, all sub-resources are not available in the </w:t>
            </w:r>
            <w:r w:rsidR="0034266C">
              <w:rPr>
                <w:lang w:val="en-US"/>
              </w:rPr>
              <w:t>NetAPI</w:t>
            </w:r>
            <w:r>
              <w:rPr>
                <w:lang w:val="en-US"/>
              </w:rPr>
              <w:t xml:space="preserve"> anymore.</w:t>
            </w:r>
          </w:p>
        </w:tc>
      </w:tr>
      <w:tr w:rsidR="00617BF5" w:rsidRPr="009E1156" w:rsidTr="00BA7477">
        <w:trPr>
          <w:jc w:val="center"/>
        </w:trPr>
        <w:tc>
          <w:tcPr>
            <w:tcW w:w="5070" w:type="dxa"/>
          </w:tcPr>
          <w:p w:rsidR="00617BF5" w:rsidRDefault="00617BF5" w:rsidP="00BA7477">
            <w:pPr>
              <w:rPr>
                <w:lang w:val="en-US"/>
              </w:rPr>
            </w:pPr>
            <w:r w:rsidRPr="009E1156">
              <w:rPr>
                <w:lang w:val="en-US"/>
              </w:rPr>
              <w:tab/>
            </w:r>
            <w:r w:rsidRPr="009E1156">
              <w:rPr>
                <w:lang w:val="en-US"/>
              </w:rPr>
              <w:tab/>
            </w:r>
            <w:r w:rsidRPr="009E1156">
              <w:rPr>
                <w:lang w:val="en-US"/>
              </w:rPr>
              <w:tab/>
            </w:r>
            <w:r w:rsidRPr="009E1156">
              <w:rPr>
                <w:lang w:val="en-US"/>
              </w:rPr>
              <w:tab/>
              <w:t>/status</w:t>
            </w:r>
          </w:p>
        </w:tc>
        <w:tc>
          <w:tcPr>
            <w:tcW w:w="4784" w:type="dxa"/>
            <w:vMerge/>
          </w:tcPr>
          <w:p w:rsidR="00617BF5" w:rsidRPr="009E1156" w:rsidRDefault="00617BF5" w:rsidP="00BA7477">
            <w:pPr>
              <w:rPr>
                <w:lang w:val="en-US"/>
              </w:rPr>
            </w:pPr>
          </w:p>
        </w:tc>
      </w:tr>
      <w:tr w:rsidR="00617BF5" w:rsidRPr="009E1156" w:rsidTr="00BA7477">
        <w:trPr>
          <w:jc w:val="center"/>
        </w:trPr>
        <w:tc>
          <w:tcPr>
            <w:tcW w:w="5070" w:type="dxa"/>
          </w:tcPr>
          <w:p w:rsidR="00617BF5" w:rsidRDefault="00617BF5" w:rsidP="00BA7477">
            <w:pPr>
              <w:rPr>
                <w:lang w:val="en-US"/>
              </w:rPr>
            </w:pPr>
            <w:r w:rsidRPr="009E1156">
              <w:rPr>
                <w:lang w:val="en-US"/>
              </w:rPr>
              <w:tab/>
            </w:r>
            <w:r w:rsidRPr="009E1156">
              <w:rPr>
                <w:lang w:val="en-US"/>
              </w:rPr>
              <w:tab/>
            </w:r>
            <w:r w:rsidRPr="009E1156">
              <w:rPr>
                <w:lang w:val="en-US"/>
              </w:rPr>
              <w:tab/>
            </w:r>
            <w:r w:rsidRPr="009E1156">
              <w:rPr>
                <w:lang w:val="en-US"/>
              </w:rPr>
              <w:tab/>
              <w:t>/messages</w:t>
            </w:r>
          </w:p>
        </w:tc>
        <w:tc>
          <w:tcPr>
            <w:tcW w:w="4784" w:type="dxa"/>
            <w:vMerge/>
          </w:tcPr>
          <w:p w:rsidR="00617BF5" w:rsidRPr="009E1156" w:rsidRDefault="00617BF5" w:rsidP="00BA7477">
            <w:pPr>
              <w:rPr>
                <w:lang w:val="en-US"/>
              </w:rPr>
            </w:pPr>
          </w:p>
        </w:tc>
      </w:tr>
      <w:tr w:rsidR="00617BF5" w:rsidRPr="009E1156" w:rsidTr="00BA7477">
        <w:trPr>
          <w:jc w:val="center"/>
        </w:trPr>
        <w:tc>
          <w:tcPr>
            <w:tcW w:w="5070" w:type="dxa"/>
          </w:tcPr>
          <w:p w:rsidR="00617BF5" w:rsidRDefault="00617BF5" w:rsidP="00BA7477">
            <w:pPr>
              <w:rPr>
                <w:lang w:val="en-US"/>
              </w:rPr>
            </w:pPr>
            <w:r w:rsidRPr="009E1156">
              <w:rPr>
                <w:lang w:val="en-US"/>
              </w:rPr>
              <w:tab/>
            </w:r>
            <w:r w:rsidRPr="009E1156">
              <w:rPr>
                <w:lang w:val="en-US"/>
              </w:rPr>
              <w:tab/>
            </w:r>
            <w:r w:rsidRPr="009E1156">
              <w:rPr>
                <w:lang w:val="en-US"/>
              </w:rPr>
              <w:tab/>
            </w:r>
            <w:r w:rsidRPr="009E1156">
              <w:rPr>
                <w:lang w:val="en-US"/>
              </w:rPr>
              <w:tab/>
            </w:r>
            <w:r w:rsidRPr="009E1156">
              <w:rPr>
                <w:lang w:val="en-US"/>
              </w:rPr>
              <w:tab/>
              <w:t>/{</w:t>
            </w:r>
            <w:r w:rsidRPr="002F1150">
              <w:rPr>
                <w:i/>
                <w:lang w:val="en-US"/>
              </w:rPr>
              <w:t>messageId</w:t>
            </w:r>
            <w:r w:rsidRPr="009E1156">
              <w:rPr>
                <w:lang w:val="en-US"/>
              </w:rPr>
              <w:t>}</w:t>
            </w:r>
          </w:p>
        </w:tc>
        <w:tc>
          <w:tcPr>
            <w:tcW w:w="4784" w:type="dxa"/>
            <w:vMerge/>
          </w:tcPr>
          <w:p w:rsidR="00617BF5" w:rsidRPr="009E1156" w:rsidRDefault="00617BF5" w:rsidP="00BA7477">
            <w:pPr>
              <w:rPr>
                <w:lang w:val="en-US"/>
              </w:rPr>
            </w:pPr>
          </w:p>
        </w:tc>
      </w:tr>
      <w:tr w:rsidR="00617BF5" w:rsidRPr="009E1156" w:rsidTr="00BA7477">
        <w:trPr>
          <w:jc w:val="center"/>
        </w:trPr>
        <w:tc>
          <w:tcPr>
            <w:tcW w:w="5070" w:type="dxa"/>
          </w:tcPr>
          <w:p w:rsidR="00617BF5" w:rsidRDefault="00617BF5" w:rsidP="00BA7477">
            <w:pPr>
              <w:rPr>
                <w:lang w:val="en-US"/>
              </w:rPr>
            </w:pPr>
            <w:r w:rsidRPr="009E1156">
              <w:rPr>
                <w:lang w:val="en-US"/>
              </w:rPr>
              <w:tab/>
            </w:r>
            <w:r w:rsidRPr="009E1156">
              <w:rPr>
                <w:lang w:val="en-US"/>
              </w:rPr>
              <w:tab/>
            </w:r>
            <w:r w:rsidRPr="009E1156">
              <w:rPr>
                <w:lang w:val="en-US"/>
              </w:rPr>
              <w:tab/>
            </w:r>
            <w:r w:rsidRPr="009E1156">
              <w:rPr>
                <w:lang w:val="en-US"/>
              </w:rPr>
              <w:tab/>
            </w:r>
            <w:r w:rsidRPr="009E1156">
              <w:rPr>
                <w:lang w:val="en-US"/>
              </w:rPr>
              <w:tab/>
            </w:r>
            <w:r w:rsidRPr="009E1156">
              <w:rPr>
                <w:lang w:val="en-US"/>
              </w:rPr>
              <w:tab/>
              <w:t>/status</w:t>
            </w:r>
          </w:p>
        </w:tc>
        <w:tc>
          <w:tcPr>
            <w:tcW w:w="4784" w:type="dxa"/>
            <w:vMerge/>
          </w:tcPr>
          <w:p w:rsidR="00617BF5" w:rsidRPr="009E1156" w:rsidRDefault="00617BF5" w:rsidP="00BA7477">
            <w:pPr>
              <w:rPr>
                <w:lang w:val="en-US"/>
              </w:rPr>
            </w:pPr>
          </w:p>
        </w:tc>
      </w:tr>
    </w:tbl>
    <w:p w:rsidR="00B46B77" w:rsidRDefault="00B46B77" w:rsidP="00B46B77">
      <w:pPr>
        <w:jc w:val="center"/>
        <w:rPr>
          <w:b/>
          <w:lang w:val="en-US"/>
        </w:rPr>
      </w:pPr>
      <w:r w:rsidRPr="00B46B77">
        <w:rPr>
          <w:b/>
          <w:lang w:val="en-US"/>
        </w:rPr>
        <w:t>Figure 1</w:t>
      </w:r>
      <w:r w:rsidR="00617BF5">
        <w:rPr>
          <w:b/>
          <w:lang w:val="en-US"/>
        </w:rPr>
        <w:t xml:space="preserve"> -</w:t>
      </w:r>
      <w:r w:rsidRPr="00B46B77">
        <w:rPr>
          <w:b/>
          <w:lang w:val="en-US"/>
        </w:rPr>
        <w:t xml:space="preserve"> Resource</w:t>
      </w:r>
      <w:r w:rsidR="00617BF5">
        <w:rPr>
          <w:b/>
          <w:lang w:val="en-US"/>
        </w:rPr>
        <w:t>s</w:t>
      </w:r>
      <w:r w:rsidRPr="00B46B77">
        <w:rPr>
          <w:b/>
          <w:lang w:val="en-US"/>
        </w:rPr>
        <w:t xml:space="preserve"> structure defined by this specification</w:t>
      </w:r>
    </w:p>
    <w:p w:rsidR="00B46B77" w:rsidRDefault="00B46B77" w:rsidP="00B46B77">
      <w:pPr>
        <w:rPr>
          <w:lang w:val="en-US"/>
        </w:rPr>
      </w:pPr>
    </w:p>
    <w:p w:rsidR="00B46B77" w:rsidRDefault="00B46B77" w:rsidP="00B46B77">
      <w:pPr>
        <w:rPr>
          <w:lang w:val="en-US"/>
        </w:rPr>
      </w:pPr>
      <w:r w:rsidRPr="00B46B77">
        <w:rPr>
          <w:lang w:val="en-US"/>
        </w:rPr>
        <w:t xml:space="preserve">The following tables give a detailed overview of the resources defined in this specification, the data type of their representation and the allowed HTTP methods. </w:t>
      </w:r>
    </w:p>
    <w:p w:rsidR="00B46B77" w:rsidRDefault="00B46B77" w:rsidP="00B46B77">
      <w:pPr>
        <w:rPr>
          <w:lang w:val="en-US"/>
        </w:rPr>
      </w:pPr>
    </w:p>
    <w:p w:rsidR="002F6C84" w:rsidRDefault="002F6C84" w:rsidP="00B46B77">
      <w:pPr>
        <w:rPr>
          <w:lang w:val="en-US"/>
        </w:rPr>
      </w:pPr>
    </w:p>
    <w:p w:rsidR="002F6C84" w:rsidRDefault="002F6C84">
      <w:pPr>
        <w:spacing w:before="0" w:after="0"/>
        <w:jc w:val="left"/>
        <w:rPr>
          <w:b/>
          <w:lang w:val="en-US"/>
        </w:rPr>
      </w:pPr>
    </w:p>
    <w:p w:rsidR="002F6C84" w:rsidRDefault="002F6C84" w:rsidP="002F6C84">
      <w:pPr>
        <w:rPr>
          <w:b/>
          <w:lang w:val="en-US"/>
        </w:rPr>
        <w:sectPr w:rsidR="002F6C84" w:rsidSect="0028457B">
          <w:headerReference w:type="default" r:id="rId30"/>
          <w:footerReference w:type="default" r:id="rId31"/>
          <w:pgSz w:w="11906" w:h="16838" w:code="9"/>
          <w:pgMar w:top="1134" w:right="1134" w:bottom="1134" w:left="1134" w:header="680" w:footer="509" w:gutter="0"/>
          <w:cols w:space="720"/>
          <w:docGrid w:linePitch="360"/>
        </w:sectPr>
      </w:pPr>
    </w:p>
    <w:p w:rsidR="002F6C84" w:rsidRPr="002F6C84" w:rsidRDefault="002F6C84" w:rsidP="002F6C84">
      <w:pPr>
        <w:rPr>
          <w:b/>
          <w:lang w:val="en-US"/>
        </w:rPr>
      </w:pPr>
      <w:r w:rsidRPr="002F6C84">
        <w:rPr>
          <w:b/>
          <w:lang w:val="en-US"/>
        </w:rPr>
        <w:t>Purpose: Allow the client to manage subscriptions for chat notifications</w:t>
      </w:r>
    </w:p>
    <w:tbl>
      <w:tblPr>
        <w:tblStyle w:val="Grilledutableau"/>
        <w:tblW w:w="0" w:type="auto"/>
        <w:jc w:val="center"/>
        <w:tblLayout w:type="fixed"/>
        <w:tblLook w:val="04A0"/>
      </w:tblPr>
      <w:tblGrid>
        <w:gridCol w:w="1694"/>
        <w:gridCol w:w="3137"/>
        <w:gridCol w:w="3212"/>
        <w:gridCol w:w="1725"/>
        <w:gridCol w:w="1725"/>
        <w:gridCol w:w="1568"/>
        <w:gridCol w:w="1725"/>
      </w:tblGrid>
      <w:tr w:rsidR="002F6C84" w:rsidRPr="002F6C84" w:rsidTr="00596098">
        <w:trPr>
          <w:jc w:val="center"/>
        </w:trPr>
        <w:tc>
          <w:tcPr>
            <w:tcW w:w="1694" w:type="dxa"/>
            <w:vMerge w:val="restart"/>
            <w:shd w:val="clear" w:color="auto" w:fill="BFBFBF" w:themeFill="background1" w:themeFillShade="BF"/>
            <w:vAlign w:val="center"/>
          </w:tcPr>
          <w:p w:rsidR="002F6C84" w:rsidRPr="002F6C84" w:rsidRDefault="002F6C84" w:rsidP="002F6C84">
            <w:pPr>
              <w:jc w:val="center"/>
              <w:rPr>
                <w:b/>
                <w:lang w:val="en-US"/>
              </w:rPr>
            </w:pPr>
            <w:r w:rsidRPr="002F6C84">
              <w:rPr>
                <w:b/>
                <w:lang w:val="en-US"/>
              </w:rPr>
              <w:t>Resource  URL</w:t>
            </w:r>
          </w:p>
        </w:tc>
        <w:tc>
          <w:tcPr>
            <w:tcW w:w="3137" w:type="dxa"/>
            <w:vMerge w:val="restart"/>
            <w:shd w:val="clear" w:color="auto" w:fill="BFBFBF" w:themeFill="background1" w:themeFillShade="BF"/>
            <w:vAlign w:val="center"/>
          </w:tcPr>
          <w:p w:rsidR="002F6C84" w:rsidRPr="002F6C84" w:rsidRDefault="002F6C84" w:rsidP="002F6C84">
            <w:pPr>
              <w:jc w:val="center"/>
              <w:rPr>
                <w:b/>
                <w:lang w:val="en-US"/>
              </w:rPr>
            </w:pPr>
            <w:r w:rsidRPr="002F6C84">
              <w:rPr>
                <w:b/>
                <w:lang w:val="en-US"/>
              </w:rPr>
              <w:t>Base URL: http://{serverRoot}</w:t>
            </w:r>
            <w:r>
              <w:rPr>
                <w:b/>
                <w:lang w:val="en-US"/>
              </w:rPr>
              <w:t xml:space="preserve"> </w:t>
            </w:r>
            <w:r w:rsidRPr="002F6C84">
              <w:rPr>
                <w:b/>
                <w:lang w:val="en-US"/>
              </w:rPr>
              <w:t>/chat/{apiVersion}/{userId}</w:t>
            </w:r>
          </w:p>
        </w:tc>
        <w:tc>
          <w:tcPr>
            <w:tcW w:w="3212" w:type="dxa"/>
            <w:vMerge w:val="restart"/>
            <w:shd w:val="clear" w:color="auto" w:fill="BFBFBF" w:themeFill="background1" w:themeFillShade="BF"/>
            <w:vAlign w:val="center"/>
          </w:tcPr>
          <w:p w:rsidR="002F6C84" w:rsidRPr="002F6C84" w:rsidRDefault="002F6C84" w:rsidP="002F6C84">
            <w:pPr>
              <w:jc w:val="center"/>
              <w:rPr>
                <w:b/>
                <w:lang w:val="en-US"/>
              </w:rPr>
            </w:pPr>
            <w:r w:rsidRPr="002F6C84">
              <w:rPr>
                <w:b/>
                <w:lang w:val="en-US"/>
              </w:rPr>
              <w:t>Data Structures</w:t>
            </w:r>
          </w:p>
        </w:tc>
        <w:tc>
          <w:tcPr>
            <w:tcW w:w="6743" w:type="dxa"/>
            <w:gridSpan w:val="4"/>
            <w:shd w:val="clear" w:color="auto" w:fill="BFBFBF" w:themeFill="background1" w:themeFillShade="BF"/>
            <w:vAlign w:val="center"/>
          </w:tcPr>
          <w:p w:rsidR="002F6C84" w:rsidRPr="002F6C84" w:rsidRDefault="002F6C84" w:rsidP="002F6C84">
            <w:pPr>
              <w:jc w:val="center"/>
              <w:rPr>
                <w:b/>
                <w:lang w:val="en-US"/>
              </w:rPr>
            </w:pPr>
            <w:r w:rsidRPr="002F6C84">
              <w:rPr>
                <w:b/>
                <w:lang w:val="en-US"/>
              </w:rPr>
              <w:t>HTTP verbs</w:t>
            </w:r>
          </w:p>
        </w:tc>
      </w:tr>
      <w:tr w:rsidR="002F6C84" w:rsidRPr="002F6C84" w:rsidTr="00596098">
        <w:trPr>
          <w:jc w:val="center"/>
        </w:trPr>
        <w:tc>
          <w:tcPr>
            <w:tcW w:w="1694" w:type="dxa"/>
            <w:vMerge/>
            <w:shd w:val="clear" w:color="auto" w:fill="BFBFBF" w:themeFill="background1" w:themeFillShade="BF"/>
            <w:vAlign w:val="center"/>
          </w:tcPr>
          <w:p w:rsidR="002F6C84" w:rsidRPr="002F6C84" w:rsidRDefault="002F6C84" w:rsidP="002F6C84">
            <w:pPr>
              <w:jc w:val="center"/>
              <w:rPr>
                <w:b/>
                <w:lang w:val="en-US"/>
              </w:rPr>
            </w:pPr>
          </w:p>
        </w:tc>
        <w:tc>
          <w:tcPr>
            <w:tcW w:w="3137" w:type="dxa"/>
            <w:vMerge/>
            <w:shd w:val="clear" w:color="auto" w:fill="BFBFBF" w:themeFill="background1" w:themeFillShade="BF"/>
            <w:vAlign w:val="center"/>
          </w:tcPr>
          <w:p w:rsidR="002F6C84" w:rsidRPr="002F6C84" w:rsidRDefault="002F6C84" w:rsidP="002F6C84">
            <w:pPr>
              <w:jc w:val="center"/>
              <w:rPr>
                <w:b/>
                <w:lang w:val="en-US"/>
              </w:rPr>
            </w:pPr>
          </w:p>
        </w:tc>
        <w:tc>
          <w:tcPr>
            <w:tcW w:w="3212" w:type="dxa"/>
            <w:vMerge/>
            <w:shd w:val="clear" w:color="auto" w:fill="BFBFBF" w:themeFill="background1" w:themeFillShade="BF"/>
            <w:vAlign w:val="center"/>
          </w:tcPr>
          <w:p w:rsidR="002F6C84" w:rsidRPr="002F6C84" w:rsidRDefault="002F6C84" w:rsidP="002F6C84">
            <w:pPr>
              <w:jc w:val="center"/>
              <w:rPr>
                <w:b/>
                <w:lang w:val="en-US"/>
              </w:rPr>
            </w:pPr>
          </w:p>
        </w:tc>
        <w:tc>
          <w:tcPr>
            <w:tcW w:w="1725" w:type="dxa"/>
            <w:shd w:val="clear" w:color="auto" w:fill="BFBFBF" w:themeFill="background1" w:themeFillShade="BF"/>
            <w:vAlign w:val="center"/>
          </w:tcPr>
          <w:p w:rsidR="002F6C84" w:rsidRPr="002F6C84" w:rsidRDefault="002F6C84" w:rsidP="002F6C84">
            <w:pPr>
              <w:jc w:val="center"/>
              <w:rPr>
                <w:b/>
                <w:lang w:val="en-US"/>
              </w:rPr>
            </w:pPr>
            <w:r w:rsidRPr="002F6C84">
              <w:rPr>
                <w:b/>
                <w:lang w:val="en-US"/>
              </w:rPr>
              <w:t>GET</w:t>
            </w:r>
          </w:p>
        </w:tc>
        <w:tc>
          <w:tcPr>
            <w:tcW w:w="1725" w:type="dxa"/>
            <w:shd w:val="clear" w:color="auto" w:fill="BFBFBF" w:themeFill="background1" w:themeFillShade="BF"/>
            <w:vAlign w:val="center"/>
          </w:tcPr>
          <w:p w:rsidR="002F6C84" w:rsidRPr="002F6C84" w:rsidRDefault="002F6C84" w:rsidP="002F6C84">
            <w:pPr>
              <w:jc w:val="center"/>
              <w:rPr>
                <w:b/>
                <w:lang w:val="en-US"/>
              </w:rPr>
            </w:pPr>
            <w:r w:rsidRPr="002F6C84">
              <w:rPr>
                <w:b/>
                <w:lang w:val="en-US"/>
              </w:rPr>
              <w:t>PUT</w:t>
            </w:r>
          </w:p>
        </w:tc>
        <w:tc>
          <w:tcPr>
            <w:tcW w:w="1568" w:type="dxa"/>
            <w:shd w:val="clear" w:color="auto" w:fill="BFBFBF" w:themeFill="background1" w:themeFillShade="BF"/>
            <w:vAlign w:val="center"/>
          </w:tcPr>
          <w:p w:rsidR="002F6C84" w:rsidRPr="002F6C84" w:rsidRDefault="002F6C84" w:rsidP="002F6C84">
            <w:pPr>
              <w:jc w:val="center"/>
              <w:rPr>
                <w:b/>
                <w:lang w:val="en-US"/>
              </w:rPr>
            </w:pPr>
            <w:r w:rsidRPr="002F6C84">
              <w:rPr>
                <w:b/>
                <w:lang w:val="en-US"/>
              </w:rPr>
              <w:t>POST</w:t>
            </w:r>
          </w:p>
        </w:tc>
        <w:tc>
          <w:tcPr>
            <w:tcW w:w="1725" w:type="dxa"/>
            <w:shd w:val="clear" w:color="auto" w:fill="BFBFBF" w:themeFill="background1" w:themeFillShade="BF"/>
            <w:vAlign w:val="center"/>
          </w:tcPr>
          <w:p w:rsidR="002F6C84" w:rsidRPr="002F6C84" w:rsidRDefault="002F6C84" w:rsidP="002F6C84">
            <w:pPr>
              <w:jc w:val="center"/>
              <w:rPr>
                <w:b/>
                <w:lang w:val="en-US"/>
              </w:rPr>
            </w:pPr>
            <w:r w:rsidRPr="002F6C84">
              <w:rPr>
                <w:b/>
                <w:lang w:val="en-US"/>
              </w:rPr>
              <w:t>DELETE</w:t>
            </w:r>
          </w:p>
        </w:tc>
      </w:tr>
      <w:tr w:rsidR="002F6C84" w:rsidRPr="002F6C84" w:rsidTr="002F6C84">
        <w:trPr>
          <w:jc w:val="center"/>
        </w:trPr>
        <w:tc>
          <w:tcPr>
            <w:tcW w:w="1694" w:type="dxa"/>
            <w:vAlign w:val="center"/>
          </w:tcPr>
          <w:p w:rsidR="002F6C84" w:rsidRPr="002F6C84" w:rsidRDefault="002F6C84" w:rsidP="00596098">
            <w:pPr>
              <w:jc w:val="left"/>
              <w:rPr>
                <w:lang w:val="en-US"/>
              </w:rPr>
            </w:pPr>
            <w:r w:rsidRPr="002F6C84">
              <w:rPr>
                <w:lang w:val="en-US"/>
              </w:rPr>
              <w:t xml:space="preserve">All subscriptions to chat event notifications </w:t>
            </w:r>
          </w:p>
        </w:tc>
        <w:tc>
          <w:tcPr>
            <w:tcW w:w="3137" w:type="dxa"/>
            <w:vAlign w:val="center"/>
          </w:tcPr>
          <w:p w:rsidR="002F6C84" w:rsidRPr="002F6C84" w:rsidRDefault="002F6C84" w:rsidP="002F6C84">
            <w:pPr>
              <w:jc w:val="left"/>
              <w:rPr>
                <w:lang w:val="en-US"/>
              </w:rPr>
            </w:pPr>
            <w:r w:rsidRPr="002F6C84">
              <w:rPr>
                <w:lang w:val="en-US"/>
              </w:rPr>
              <w:t>/subscriptions</w:t>
            </w:r>
          </w:p>
        </w:tc>
        <w:tc>
          <w:tcPr>
            <w:tcW w:w="3212" w:type="dxa"/>
            <w:vAlign w:val="center"/>
          </w:tcPr>
          <w:p w:rsidR="002F6C84" w:rsidRPr="002F6C84" w:rsidRDefault="002F6C84" w:rsidP="002F6C84">
            <w:pPr>
              <w:jc w:val="left"/>
              <w:rPr>
                <w:lang w:val="en-US"/>
              </w:rPr>
            </w:pPr>
            <w:r w:rsidRPr="002F6C84">
              <w:rPr>
                <w:lang w:val="en-US"/>
              </w:rPr>
              <w:t xml:space="preserve">ChatSubscriptionList (used for GET) </w:t>
            </w:r>
          </w:p>
          <w:p w:rsidR="002F6C84" w:rsidRPr="002F6C84" w:rsidRDefault="002F6C84" w:rsidP="002F6C84">
            <w:pPr>
              <w:jc w:val="left"/>
              <w:rPr>
                <w:lang w:val="en-US"/>
              </w:rPr>
            </w:pPr>
            <w:r w:rsidRPr="002F6C84">
              <w:rPr>
                <w:lang w:val="en-US"/>
              </w:rPr>
              <w:t xml:space="preserve">ChatNotificationSubscription (used for POST) </w:t>
            </w:r>
          </w:p>
        </w:tc>
        <w:tc>
          <w:tcPr>
            <w:tcW w:w="1725" w:type="dxa"/>
            <w:vAlign w:val="center"/>
          </w:tcPr>
          <w:p w:rsidR="002F6C84" w:rsidRDefault="002F6C84" w:rsidP="002F6C84">
            <w:pPr>
              <w:jc w:val="left"/>
              <w:rPr>
                <w:lang w:val="en-US"/>
              </w:rPr>
            </w:pPr>
            <w:r w:rsidRPr="002F6C84">
              <w:rPr>
                <w:lang w:val="en-US"/>
              </w:rPr>
              <w:t>Read the list of active chat notification subscriptions</w:t>
            </w:r>
          </w:p>
        </w:tc>
        <w:tc>
          <w:tcPr>
            <w:tcW w:w="1725" w:type="dxa"/>
            <w:vAlign w:val="center"/>
          </w:tcPr>
          <w:p w:rsidR="002F6C84" w:rsidRDefault="002F6C84" w:rsidP="002F6C84">
            <w:pPr>
              <w:jc w:val="left"/>
              <w:rPr>
                <w:lang w:val="en-US"/>
              </w:rPr>
            </w:pPr>
            <w:r>
              <w:rPr>
                <w:lang w:val="en-US"/>
              </w:rPr>
              <w:t>No</w:t>
            </w:r>
          </w:p>
        </w:tc>
        <w:tc>
          <w:tcPr>
            <w:tcW w:w="1568" w:type="dxa"/>
            <w:vAlign w:val="center"/>
          </w:tcPr>
          <w:p w:rsidR="002F6C84" w:rsidRPr="002F6C84" w:rsidRDefault="002F6C84" w:rsidP="002F6C84">
            <w:pPr>
              <w:jc w:val="left"/>
              <w:rPr>
                <w:lang w:val="en-US"/>
              </w:rPr>
            </w:pPr>
            <w:r w:rsidRPr="002F6C84">
              <w:rPr>
                <w:lang w:val="en-US"/>
              </w:rPr>
              <w:t>Create new subscription to chat notifications</w:t>
            </w:r>
          </w:p>
        </w:tc>
        <w:tc>
          <w:tcPr>
            <w:tcW w:w="1725" w:type="dxa"/>
            <w:vAlign w:val="center"/>
          </w:tcPr>
          <w:p w:rsidR="002F6C84" w:rsidRDefault="002F6C84" w:rsidP="002F6C84">
            <w:pPr>
              <w:jc w:val="left"/>
              <w:rPr>
                <w:lang w:val="en-US"/>
              </w:rPr>
            </w:pPr>
            <w:r>
              <w:rPr>
                <w:lang w:val="en-US"/>
              </w:rPr>
              <w:t>No</w:t>
            </w:r>
          </w:p>
        </w:tc>
      </w:tr>
      <w:tr w:rsidR="002F6C84" w:rsidRPr="00476322" w:rsidTr="002F6C84">
        <w:trPr>
          <w:jc w:val="center"/>
        </w:trPr>
        <w:tc>
          <w:tcPr>
            <w:tcW w:w="1694" w:type="dxa"/>
            <w:vAlign w:val="center"/>
          </w:tcPr>
          <w:p w:rsidR="002F6C84" w:rsidRPr="002F6C84" w:rsidRDefault="002F6C84" w:rsidP="002F6C84">
            <w:pPr>
              <w:jc w:val="left"/>
              <w:rPr>
                <w:lang w:val="en-US"/>
              </w:rPr>
            </w:pPr>
            <w:r w:rsidRPr="002F6C84">
              <w:rPr>
                <w:lang w:val="en-US"/>
              </w:rPr>
              <w:t xml:space="preserve">Individual subscription to chat event notifications </w:t>
            </w:r>
          </w:p>
        </w:tc>
        <w:tc>
          <w:tcPr>
            <w:tcW w:w="3137" w:type="dxa"/>
            <w:vAlign w:val="center"/>
          </w:tcPr>
          <w:p w:rsidR="002F6C84" w:rsidRPr="002F6C84" w:rsidRDefault="002F6C84" w:rsidP="002F6C84">
            <w:pPr>
              <w:jc w:val="left"/>
              <w:rPr>
                <w:lang w:val="en-US"/>
              </w:rPr>
            </w:pPr>
            <w:r w:rsidRPr="002F6C84">
              <w:rPr>
                <w:lang w:val="en-US"/>
              </w:rPr>
              <w:t>/subscriptions/{subscripti</w:t>
            </w:r>
            <w:r>
              <w:rPr>
                <w:lang w:val="en-US"/>
              </w:rPr>
              <w:t>onId}</w:t>
            </w:r>
          </w:p>
          <w:p w:rsidR="002F6C84" w:rsidRPr="002F6C84" w:rsidRDefault="002F6C84" w:rsidP="002F6C84">
            <w:pPr>
              <w:jc w:val="left"/>
              <w:rPr>
                <w:lang w:val="en-US"/>
              </w:rPr>
            </w:pPr>
          </w:p>
        </w:tc>
        <w:tc>
          <w:tcPr>
            <w:tcW w:w="3212" w:type="dxa"/>
            <w:vAlign w:val="center"/>
          </w:tcPr>
          <w:p w:rsidR="002F6C84" w:rsidRPr="002F6C84" w:rsidRDefault="002F6C84" w:rsidP="002F6C84">
            <w:pPr>
              <w:jc w:val="left"/>
              <w:rPr>
                <w:lang w:val="en-US"/>
              </w:rPr>
            </w:pPr>
            <w:r w:rsidRPr="002F6C84">
              <w:rPr>
                <w:lang w:val="en-US"/>
              </w:rPr>
              <w:t>ChatNotificationSubscription</w:t>
            </w:r>
          </w:p>
        </w:tc>
        <w:tc>
          <w:tcPr>
            <w:tcW w:w="1725" w:type="dxa"/>
            <w:vAlign w:val="center"/>
          </w:tcPr>
          <w:p w:rsidR="002F6C84" w:rsidRPr="002F6C84" w:rsidRDefault="002F6C84" w:rsidP="002F6C84">
            <w:pPr>
              <w:jc w:val="left"/>
              <w:rPr>
                <w:lang w:val="en-US"/>
              </w:rPr>
            </w:pPr>
            <w:r w:rsidRPr="002F6C84">
              <w:rPr>
                <w:lang w:val="en-US"/>
              </w:rPr>
              <w:t xml:space="preserve">Read an individual chat notification subscription </w:t>
            </w:r>
          </w:p>
        </w:tc>
        <w:tc>
          <w:tcPr>
            <w:tcW w:w="1725" w:type="dxa"/>
            <w:vAlign w:val="center"/>
          </w:tcPr>
          <w:p w:rsidR="002F6C84" w:rsidRDefault="002F6C84" w:rsidP="002F6C84">
            <w:pPr>
              <w:jc w:val="left"/>
              <w:rPr>
                <w:lang w:val="en-US"/>
              </w:rPr>
            </w:pPr>
            <w:r>
              <w:rPr>
                <w:lang w:val="en-US"/>
              </w:rPr>
              <w:t>No</w:t>
            </w:r>
          </w:p>
        </w:tc>
        <w:tc>
          <w:tcPr>
            <w:tcW w:w="1568" w:type="dxa"/>
            <w:vAlign w:val="center"/>
          </w:tcPr>
          <w:p w:rsidR="002F6C84" w:rsidRPr="002F6C84" w:rsidRDefault="002F6C84" w:rsidP="002F6C84">
            <w:pPr>
              <w:jc w:val="left"/>
              <w:rPr>
                <w:lang w:val="en-US"/>
              </w:rPr>
            </w:pPr>
            <w:r>
              <w:rPr>
                <w:lang w:val="en-US"/>
              </w:rPr>
              <w:t>No</w:t>
            </w:r>
          </w:p>
        </w:tc>
        <w:tc>
          <w:tcPr>
            <w:tcW w:w="1725" w:type="dxa"/>
            <w:vAlign w:val="center"/>
          </w:tcPr>
          <w:p w:rsidR="002F6C84" w:rsidRDefault="002F6C84" w:rsidP="002F6C84">
            <w:pPr>
              <w:jc w:val="left"/>
              <w:rPr>
                <w:lang w:val="en-US"/>
              </w:rPr>
            </w:pPr>
            <w:r w:rsidRPr="002F6C84">
              <w:rPr>
                <w:lang w:val="en-US"/>
              </w:rPr>
              <w:t>Cancel subscription and stop corresponding notifications</w:t>
            </w:r>
          </w:p>
        </w:tc>
      </w:tr>
    </w:tbl>
    <w:p w:rsidR="002F6C84" w:rsidRDefault="002F6C84" w:rsidP="002F6C84">
      <w:pPr>
        <w:rPr>
          <w:lang w:val="en-US"/>
        </w:rPr>
      </w:pPr>
    </w:p>
    <w:p w:rsidR="002F6C84" w:rsidRDefault="002F6C84" w:rsidP="00596098">
      <w:pPr>
        <w:rPr>
          <w:b/>
          <w:lang w:val="en-US"/>
        </w:rPr>
      </w:pPr>
      <w:r w:rsidRPr="00596098">
        <w:rPr>
          <w:b/>
          <w:lang w:val="en-US"/>
        </w:rPr>
        <w:t xml:space="preserve">Purpose: Allow the client to handle 1-1 chats </w:t>
      </w:r>
    </w:p>
    <w:tbl>
      <w:tblPr>
        <w:tblStyle w:val="Grilledutableau"/>
        <w:tblW w:w="0" w:type="auto"/>
        <w:jc w:val="center"/>
        <w:tblLayout w:type="fixed"/>
        <w:tblLook w:val="04A0"/>
      </w:tblPr>
      <w:tblGrid>
        <w:gridCol w:w="1694"/>
        <w:gridCol w:w="3137"/>
        <w:gridCol w:w="3212"/>
        <w:gridCol w:w="1725"/>
        <w:gridCol w:w="1725"/>
        <w:gridCol w:w="1568"/>
        <w:gridCol w:w="1725"/>
      </w:tblGrid>
      <w:tr w:rsidR="00596098" w:rsidRPr="002F6C84" w:rsidTr="00596098">
        <w:trPr>
          <w:cantSplit/>
          <w:tblHeader/>
          <w:jc w:val="center"/>
        </w:trPr>
        <w:tc>
          <w:tcPr>
            <w:tcW w:w="1694" w:type="dxa"/>
            <w:vMerge w:val="restart"/>
            <w:shd w:val="clear" w:color="auto" w:fill="BFBFBF" w:themeFill="background1" w:themeFillShade="BF"/>
            <w:vAlign w:val="center"/>
          </w:tcPr>
          <w:p w:rsidR="00596098" w:rsidRPr="002F6C84" w:rsidRDefault="00596098" w:rsidP="00596098">
            <w:pPr>
              <w:jc w:val="center"/>
              <w:rPr>
                <w:b/>
                <w:lang w:val="en-US"/>
              </w:rPr>
            </w:pPr>
            <w:r w:rsidRPr="002F6C84">
              <w:rPr>
                <w:b/>
                <w:lang w:val="en-US"/>
              </w:rPr>
              <w:t>Resource  URL</w:t>
            </w:r>
          </w:p>
        </w:tc>
        <w:tc>
          <w:tcPr>
            <w:tcW w:w="3137" w:type="dxa"/>
            <w:vMerge w:val="restart"/>
            <w:shd w:val="clear" w:color="auto" w:fill="BFBFBF" w:themeFill="background1" w:themeFillShade="BF"/>
            <w:vAlign w:val="center"/>
          </w:tcPr>
          <w:p w:rsidR="00596098" w:rsidRPr="002F6C84" w:rsidRDefault="00596098" w:rsidP="00596098">
            <w:pPr>
              <w:jc w:val="left"/>
              <w:rPr>
                <w:b/>
                <w:lang w:val="en-US"/>
              </w:rPr>
            </w:pPr>
            <w:r w:rsidRPr="00596098">
              <w:rPr>
                <w:b/>
                <w:lang w:val="en-US"/>
              </w:rPr>
              <w:t xml:space="preserve">Base URL: http://{serverRoot} /chat/{apiVersion}/{userId}/ oneToOne </w:t>
            </w:r>
          </w:p>
        </w:tc>
        <w:tc>
          <w:tcPr>
            <w:tcW w:w="3212" w:type="dxa"/>
            <w:vMerge w:val="restart"/>
            <w:shd w:val="clear" w:color="auto" w:fill="BFBFBF" w:themeFill="background1" w:themeFillShade="BF"/>
            <w:vAlign w:val="center"/>
          </w:tcPr>
          <w:p w:rsidR="00596098" w:rsidRPr="002F6C84" w:rsidRDefault="00596098" w:rsidP="00596098">
            <w:pPr>
              <w:jc w:val="center"/>
              <w:rPr>
                <w:b/>
                <w:lang w:val="en-US"/>
              </w:rPr>
            </w:pPr>
            <w:r w:rsidRPr="002F6C84">
              <w:rPr>
                <w:b/>
                <w:lang w:val="en-US"/>
              </w:rPr>
              <w:t>Data Structures</w:t>
            </w:r>
          </w:p>
        </w:tc>
        <w:tc>
          <w:tcPr>
            <w:tcW w:w="6743" w:type="dxa"/>
            <w:gridSpan w:val="4"/>
            <w:shd w:val="clear" w:color="auto" w:fill="BFBFBF" w:themeFill="background1" w:themeFillShade="BF"/>
            <w:vAlign w:val="center"/>
          </w:tcPr>
          <w:p w:rsidR="00596098" w:rsidRPr="002F6C84" w:rsidRDefault="00596098" w:rsidP="00596098">
            <w:pPr>
              <w:jc w:val="center"/>
              <w:rPr>
                <w:b/>
                <w:lang w:val="en-US"/>
              </w:rPr>
            </w:pPr>
            <w:r w:rsidRPr="002F6C84">
              <w:rPr>
                <w:b/>
                <w:lang w:val="en-US"/>
              </w:rPr>
              <w:t>HTTP verbs</w:t>
            </w:r>
          </w:p>
        </w:tc>
      </w:tr>
      <w:tr w:rsidR="00596098" w:rsidRPr="002F6C84" w:rsidTr="00596098">
        <w:trPr>
          <w:cantSplit/>
          <w:tblHeader/>
          <w:jc w:val="center"/>
        </w:trPr>
        <w:tc>
          <w:tcPr>
            <w:tcW w:w="1694" w:type="dxa"/>
            <w:vMerge/>
            <w:shd w:val="clear" w:color="auto" w:fill="BFBFBF" w:themeFill="background1" w:themeFillShade="BF"/>
            <w:vAlign w:val="center"/>
          </w:tcPr>
          <w:p w:rsidR="00596098" w:rsidRPr="002F6C84" w:rsidRDefault="00596098" w:rsidP="00596098">
            <w:pPr>
              <w:jc w:val="center"/>
              <w:rPr>
                <w:b/>
                <w:lang w:val="en-US"/>
              </w:rPr>
            </w:pPr>
          </w:p>
        </w:tc>
        <w:tc>
          <w:tcPr>
            <w:tcW w:w="3137" w:type="dxa"/>
            <w:vMerge/>
            <w:shd w:val="clear" w:color="auto" w:fill="BFBFBF" w:themeFill="background1" w:themeFillShade="BF"/>
            <w:vAlign w:val="center"/>
          </w:tcPr>
          <w:p w:rsidR="00596098" w:rsidRPr="002F6C84" w:rsidRDefault="00596098" w:rsidP="00596098">
            <w:pPr>
              <w:jc w:val="center"/>
              <w:rPr>
                <w:b/>
                <w:lang w:val="en-US"/>
              </w:rPr>
            </w:pPr>
          </w:p>
        </w:tc>
        <w:tc>
          <w:tcPr>
            <w:tcW w:w="3212" w:type="dxa"/>
            <w:vMerge/>
            <w:shd w:val="clear" w:color="auto" w:fill="BFBFBF" w:themeFill="background1" w:themeFillShade="BF"/>
            <w:vAlign w:val="center"/>
          </w:tcPr>
          <w:p w:rsidR="00596098" w:rsidRPr="002F6C84" w:rsidRDefault="00596098" w:rsidP="00596098">
            <w:pPr>
              <w:jc w:val="center"/>
              <w:rPr>
                <w:b/>
                <w:lang w:val="en-US"/>
              </w:rPr>
            </w:pPr>
          </w:p>
        </w:tc>
        <w:tc>
          <w:tcPr>
            <w:tcW w:w="1725"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GET</w:t>
            </w:r>
          </w:p>
        </w:tc>
        <w:tc>
          <w:tcPr>
            <w:tcW w:w="1725"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PUT</w:t>
            </w:r>
          </w:p>
        </w:tc>
        <w:tc>
          <w:tcPr>
            <w:tcW w:w="1568"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POST</w:t>
            </w:r>
          </w:p>
        </w:tc>
        <w:tc>
          <w:tcPr>
            <w:tcW w:w="1725"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DELETE</w:t>
            </w:r>
          </w:p>
        </w:tc>
      </w:tr>
      <w:tr w:rsidR="00596098" w:rsidRPr="002F6C84" w:rsidTr="00596098">
        <w:trPr>
          <w:cantSplit/>
          <w:jc w:val="center"/>
        </w:trPr>
        <w:tc>
          <w:tcPr>
            <w:tcW w:w="1694" w:type="dxa"/>
            <w:vAlign w:val="center"/>
          </w:tcPr>
          <w:p w:rsidR="00596098" w:rsidRPr="002F6C84" w:rsidRDefault="00596098" w:rsidP="00596098">
            <w:pPr>
              <w:jc w:val="left"/>
              <w:rPr>
                <w:lang w:val="en-US"/>
              </w:rPr>
            </w:pPr>
            <w:r w:rsidRPr="002F6C84">
              <w:rPr>
                <w:lang w:val="en-US"/>
              </w:rPr>
              <w:t xml:space="preserve">All 1-1 chat sessions between two users </w:t>
            </w:r>
          </w:p>
        </w:tc>
        <w:tc>
          <w:tcPr>
            <w:tcW w:w="3137" w:type="dxa"/>
            <w:vAlign w:val="center"/>
          </w:tcPr>
          <w:p w:rsidR="00596098" w:rsidRPr="002F6C84" w:rsidRDefault="00596098" w:rsidP="00596098">
            <w:pPr>
              <w:jc w:val="left"/>
              <w:rPr>
                <w:lang w:val="en-US"/>
              </w:rPr>
            </w:pPr>
            <w:r w:rsidRPr="002F6C84">
              <w:rPr>
                <w:lang w:val="en-US"/>
              </w:rPr>
              <w:t>/{otherUserId}</w:t>
            </w:r>
          </w:p>
        </w:tc>
        <w:tc>
          <w:tcPr>
            <w:tcW w:w="3212" w:type="dxa"/>
            <w:vAlign w:val="center"/>
          </w:tcPr>
          <w:p w:rsidR="00596098" w:rsidRPr="002F6C84" w:rsidRDefault="00596098" w:rsidP="007238FE">
            <w:pPr>
              <w:jc w:val="left"/>
              <w:rPr>
                <w:lang w:val="en-US"/>
              </w:rPr>
            </w:pPr>
            <w:r w:rsidRPr="002F6C84">
              <w:rPr>
                <w:lang w:val="en-US"/>
              </w:rPr>
              <w:t xml:space="preserve">ChatSessionInformation (used for POST) </w:t>
            </w:r>
          </w:p>
        </w:tc>
        <w:tc>
          <w:tcPr>
            <w:tcW w:w="1725" w:type="dxa"/>
            <w:vAlign w:val="center"/>
          </w:tcPr>
          <w:p w:rsidR="00596098" w:rsidRDefault="00596098" w:rsidP="00596098">
            <w:pPr>
              <w:jc w:val="left"/>
              <w:rPr>
                <w:lang w:val="en-US"/>
              </w:rPr>
            </w:pPr>
            <w:r>
              <w:rPr>
                <w:lang w:val="en-US"/>
              </w:rPr>
              <w:t>No</w:t>
            </w:r>
          </w:p>
        </w:tc>
        <w:tc>
          <w:tcPr>
            <w:tcW w:w="1725" w:type="dxa"/>
            <w:vAlign w:val="center"/>
          </w:tcPr>
          <w:p w:rsidR="00596098" w:rsidRDefault="00596098" w:rsidP="00596098">
            <w:pPr>
              <w:jc w:val="left"/>
              <w:rPr>
                <w:lang w:val="en-US"/>
              </w:rPr>
            </w:pPr>
            <w:r>
              <w:rPr>
                <w:lang w:val="en-US"/>
              </w:rPr>
              <w:t>No</w:t>
            </w:r>
          </w:p>
        </w:tc>
        <w:tc>
          <w:tcPr>
            <w:tcW w:w="1568" w:type="dxa"/>
            <w:vAlign w:val="center"/>
          </w:tcPr>
          <w:p w:rsidR="00596098" w:rsidRPr="002F6C84" w:rsidRDefault="00596098" w:rsidP="007238FE">
            <w:pPr>
              <w:jc w:val="left"/>
              <w:rPr>
                <w:lang w:val="en-US"/>
              </w:rPr>
            </w:pPr>
            <w:r w:rsidRPr="002F6C84">
              <w:rPr>
                <w:lang w:val="en-US"/>
              </w:rPr>
              <w:t>Create a 1-1 chat session</w:t>
            </w:r>
          </w:p>
        </w:tc>
        <w:tc>
          <w:tcPr>
            <w:tcW w:w="1725" w:type="dxa"/>
            <w:vAlign w:val="center"/>
          </w:tcPr>
          <w:p w:rsidR="00596098" w:rsidRDefault="00596098" w:rsidP="00596098">
            <w:pPr>
              <w:jc w:val="left"/>
              <w:rPr>
                <w:lang w:val="en-US"/>
              </w:rPr>
            </w:pPr>
            <w:r>
              <w:rPr>
                <w:lang w:val="en-US"/>
              </w:rPr>
              <w:t>No</w:t>
            </w:r>
          </w:p>
        </w:tc>
      </w:tr>
      <w:tr w:rsidR="00596098" w:rsidRPr="002F6C84" w:rsidTr="00596098">
        <w:trPr>
          <w:cantSplit/>
          <w:jc w:val="center"/>
        </w:trPr>
        <w:tc>
          <w:tcPr>
            <w:tcW w:w="1694" w:type="dxa"/>
            <w:vAlign w:val="center"/>
          </w:tcPr>
          <w:p w:rsidR="00596098" w:rsidRPr="002F6C84" w:rsidRDefault="00596098" w:rsidP="00596098">
            <w:pPr>
              <w:jc w:val="left"/>
              <w:rPr>
                <w:lang w:val="en-US"/>
              </w:rPr>
            </w:pPr>
            <w:r>
              <w:rPr>
                <w:lang w:val="en-US"/>
              </w:rPr>
              <w:t>I</w:t>
            </w:r>
            <w:r w:rsidRPr="00596098">
              <w:rPr>
                <w:lang w:val="en-US"/>
              </w:rPr>
              <w:t>ndividual 1-1 chat session</w:t>
            </w:r>
          </w:p>
        </w:tc>
        <w:tc>
          <w:tcPr>
            <w:tcW w:w="3137" w:type="dxa"/>
            <w:vAlign w:val="center"/>
          </w:tcPr>
          <w:p w:rsidR="00596098" w:rsidRPr="002F6C84" w:rsidRDefault="00596098" w:rsidP="00596098">
            <w:pPr>
              <w:jc w:val="left"/>
              <w:rPr>
                <w:lang w:val="en-US"/>
              </w:rPr>
            </w:pPr>
            <w:r w:rsidRPr="00596098">
              <w:rPr>
                <w:lang w:val="en-US"/>
              </w:rPr>
              <w:t>/{otherUserId}/{sessionId}</w:t>
            </w:r>
          </w:p>
        </w:tc>
        <w:tc>
          <w:tcPr>
            <w:tcW w:w="3212" w:type="dxa"/>
            <w:vAlign w:val="center"/>
          </w:tcPr>
          <w:p w:rsidR="00596098" w:rsidRPr="002F6C84" w:rsidRDefault="00596098" w:rsidP="00596098">
            <w:pPr>
              <w:jc w:val="left"/>
              <w:rPr>
                <w:lang w:val="en-US"/>
              </w:rPr>
            </w:pPr>
            <w:r w:rsidRPr="00596098">
              <w:rPr>
                <w:lang w:val="en-US"/>
              </w:rPr>
              <w:t xml:space="preserve">ChatSessionInformation  </w:t>
            </w:r>
          </w:p>
        </w:tc>
        <w:tc>
          <w:tcPr>
            <w:tcW w:w="1725" w:type="dxa"/>
            <w:vAlign w:val="center"/>
          </w:tcPr>
          <w:p w:rsidR="00596098" w:rsidRDefault="00596098" w:rsidP="00596098">
            <w:pPr>
              <w:jc w:val="left"/>
              <w:rPr>
                <w:lang w:val="en-US"/>
              </w:rPr>
            </w:pPr>
            <w:r w:rsidRPr="00596098">
              <w:rPr>
                <w:lang w:val="en-US"/>
              </w:rPr>
              <w:t>Read 1-1 chat session information</w:t>
            </w:r>
          </w:p>
        </w:tc>
        <w:tc>
          <w:tcPr>
            <w:tcW w:w="1725" w:type="dxa"/>
            <w:vAlign w:val="center"/>
          </w:tcPr>
          <w:p w:rsidR="00596098" w:rsidRDefault="00596098" w:rsidP="00596098">
            <w:pPr>
              <w:jc w:val="left"/>
              <w:rPr>
                <w:lang w:val="en-US"/>
              </w:rPr>
            </w:pPr>
            <w:r>
              <w:rPr>
                <w:lang w:val="en-US"/>
              </w:rPr>
              <w:t>No</w:t>
            </w:r>
          </w:p>
        </w:tc>
        <w:tc>
          <w:tcPr>
            <w:tcW w:w="1568" w:type="dxa"/>
            <w:vAlign w:val="center"/>
          </w:tcPr>
          <w:p w:rsidR="00596098" w:rsidRPr="002F6C84" w:rsidRDefault="00596098" w:rsidP="00596098">
            <w:pPr>
              <w:jc w:val="left"/>
              <w:rPr>
                <w:lang w:val="en-US"/>
              </w:rPr>
            </w:pPr>
            <w:r>
              <w:rPr>
                <w:lang w:val="en-US"/>
              </w:rPr>
              <w:t>No</w:t>
            </w:r>
          </w:p>
        </w:tc>
        <w:tc>
          <w:tcPr>
            <w:tcW w:w="1725" w:type="dxa"/>
            <w:vAlign w:val="center"/>
          </w:tcPr>
          <w:p w:rsidR="00596098" w:rsidRPr="00596098" w:rsidRDefault="00596098" w:rsidP="00596098">
            <w:pPr>
              <w:jc w:val="left"/>
              <w:rPr>
                <w:lang w:val="en-US"/>
              </w:rPr>
            </w:pPr>
            <w:r w:rsidRPr="00596098">
              <w:rPr>
                <w:lang w:val="en-US"/>
              </w:rPr>
              <w:t xml:space="preserve">Cancel invitation (Originator) </w:t>
            </w:r>
          </w:p>
          <w:p w:rsidR="00596098" w:rsidRDefault="00596098" w:rsidP="00596098">
            <w:pPr>
              <w:jc w:val="left"/>
              <w:rPr>
                <w:lang w:val="en-US"/>
              </w:rPr>
            </w:pPr>
          </w:p>
          <w:p w:rsidR="00596098" w:rsidRPr="00596098" w:rsidRDefault="00596098" w:rsidP="00596098">
            <w:pPr>
              <w:jc w:val="left"/>
              <w:rPr>
                <w:lang w:val="en-US"/>
              </w:rPr>
            </w:pPr>
            <w:r w:rsidRPr="00596098">
              <w:rPr>
                <w:lang w:val="en-US"/>
              </w:rPr>
              <w:t xml:space="preserve">Decline invitation (Terminating Participant) </w:t>
            </w:r>
          </w:p>
          <w:p w:rsidR="00596098" w:rsidRDefault="00596098" w:rsidP="00596098">
            <w:pPr>
              <w:jc w:val="left"/>
              <w:rPr>
                <w:lang w:val="en-US"/>
              </w:rPr>
            </w:pPr>
          </w:p>
          <w:p w:rsidR="00596098" w:rsidRDefault="00596098" w:rsidP="00596098">
            <w:pPr>
              <w:jc w:val="left"/>
              <w:rPr>
                <w:lang w:val="en-US"/>
              </w:rPr>
            </w:pPr>
            <w:r w:rsidRPr="00596098">
              <w:rPr>
                <w:lang w:val="en-US"/>
              </w:rPr>
              <w:t xml:space="preserve">Terminate session </w:t>
            </w:r>
          </w:p>
        </w:tc>
      </w:tr>
      <w:tr w:rsidR="00596098" w:rsidRPr="002F6C84" w:rsidTr="00596098">
        <w:trPr>
          <w:cantSplit/>
          <w:jc w:val="center"/>
        </w:trPr>
        <w:tc>
          <w:tcPr>
            <w:tcW w:w="1694" w:type="dxa"/>
            <w:vAlign w:val="center"/>
          </w:tcPr>
          <w:p w:rsidR="00596098" w:rsidRDefault="00596098" w:rsidP="007238FE">
            <w:pPr>
              <w:jc w:val="left"/>
              <w:rPr>
                <w:lang w:val="en-US"/>
              </w:rPr>
            </w:pPr>
            <w:r w:rsidRPr="00596098">
              <w:rPr>
                <w:lang w:val="en-US"/>
              </w:rPr>
              <w:t xml:space="preserve">1-1 chat session status </w:t>
            </w:r>
          </w:p>
        </w:tc>
        <w:tc>
          <w:tcPr>
            <w:tcW w:w="3137" w:type="dxa"/>
            <w:vAlign w:val="center"/>
          </w:tcPr>
          <w:p w:rsidR="00596098" w:rsidRPr="00596098" w:rsidRDefault="00596098" w:rsidP="007238FE">
            <w:pPr>
              <w:jc w:val="left"/>
              <w:rPr>
                <w:lang w:val="en-US"/>
              </w:rPr>
            </w:pPr>
            <w:r w:rsidRPr="00596098">
              <w:rPr>
                <w:lang w:val="en-US"/>
              </w:rPr>
              <w:t xml:space="preserve">/{otherUserId}/{sessionId}/status </w:t>
            </w:r>
          </w:p>
        </w:tc>
        <w:tc>
          <w:tcPr>
            <w:tcW w:w="3212" w:type="dxa"/>
            <w:vAlign w:val="center"/>
          </w:tcPr>
          <w:p w:rsidR="00596098" w:rsidRPr="00596098" w:rsidRDefault="00596098" w:rsidP="00596098">
            <w:pPr>
              <w:jc w:val="left"/>
              <w:rPr>
                <w:lang w:val="en-US"/>
              </w:rPr>
            </w:pPr>
            <w:r w:rsidRPr="00596098">
              <w:rPr>
                <w:lang w:val="en-US"/>
              </w:rPr>
              <w:t xml:space="preserve">ParticipantSessionStatus  </w:t>
            </w:r>
          </w:p>
        </w:tc>
        <w:tc>
          <w:tcPr>
            <w:tcW w:w="1725" w:type="dxa"/>
            <w:vAlign w:val="center"/>
          </w:tcPr>
          <w:p w:rsidR="00596098" w:rsidRPr="00596098" w:rsidRDefault="00596098" w:rsidP="00596098">
            <w:pPr>
              <w:jc w:val="left"/>
              <w:rPr>
                <w:lang w:val="en-US"/>
              </w:rPr>
            </w:pPr>
            <w:r>
              <w:rPr>
                <w:lang w:val="en-US"/>
              </w:rPr>
              <w:t>No</w:t>
            </w:r>
          </w:p>
        </w:tc>
        <w:tc>
          <w:tcPr>
            <w:tcW w:w="1725" w:type="dxa"/>
            <w:vAlign w:val="center"/>
          </w:tcPr>
          <w:p w:rsidR="00596098" w:rsidRDefault="00596098" w:rsidP="007238FE">
            <w:pPr>
              <w:jc w:val="left"/>
              <w:rPr>
                <w:lang w:val="en-US"/>
              </w:rPr>
            </w:pPr>
            <w:r w:rsidRPr="00596098">
              <w:rPr>
                <w:lang w:val="en-US"/>
              </w:rPr>
              <w:t xml:space="preserve">Accept a 1-1 chat session invitation </w:t>
            </w:r>
          </w:p>
        </w:tc>
        <w:tc>
          <w:tcPr>
            <w:tcW w:w="1568" w:type="dxa"/>
            <w:vAlign w:val="center"/>
          </w:tcPr>
          <w:p w:rsidR="00596098" w:rsidRDefault="00596098" w:rsidP="00596098">
            <w:pPr>
              <w:jc w:val="left"/>
              <w:rPr>
                <w:lang w:val="en-US"/>
              </w:rPr>
            </w:pPr>
            <w:r>
              <w:rPr>
                <w:lang w:val="en-US"/>
              </w:rPr>
              <w:t>No</w:t>
            </w:r>
          </w:p>
        </w:tc>
        <w:tc>
          <w:tcPr>
            <w:tcW w:w="1725" w:type="dxa"/>
            <w:vAlign w:val="center"/>
          </w:tcPr>
          <w:p w:rsidR="00596098" w:rsidRPr="00596098" w:rsidRDefault="00596098" w:rsidP="00596098">
            <w:pPr>
              <w:jc w:val="left"/>
              <w:rPr>
                <w:lang w:val="en-US"/>
              </w:rPr>
            </w:pPr>
            <w:r>
              <w:rPr>
                <w:lang w:val="en-US"/>
              </w:rPr>
              <w:t>No</w:t>
            </w:r>
          </w:p>
        </w:tc>
      </w:tr>
    </w:tbl>
    <w:p w:rsidR="002F6C84" w:rsidRDefault="002F6C84" w:rsidP="00596098">
      <w:pPr>
        <w:jc w:val="left"/>
        <w:rPr>
          <w:lang w:val="en-US"/>
        </w:rPr>
      </w:pPr>
    </w:p>
    <w:p w:rsidR="00596098" w:rsidRPr="00596098" w:rsidRDefault="00596098" w:rsidP="00596098">
      <w:pPr>
        <w:jc w:val="left"/>
        <w:rPr>
          <w:b/>
          <w:lang w:val="en-US"/>
        </w:rPr>
      </w:pPr>
      <w:r w:rsidRPr="00596098">
        <w:rPr>
          <w:b/>
          <w:lang w:val="en-US"/>
        </w:rPr>
        <w:t>Purpose: Allow the client to handle 1-1 chat messages</w:t>
      </w:r>
    </w:p>
    <w:tbl>
      <w:tblPr>
        <w:tblStyle w:val="Grilledutableau"/>
        <w:tblW w:w="0" w:type="auto"/>
        <w:jc w:val="center"/>
        <w:tblLayout w:type="fixed"/>
        <w:tblLook w:val="04A0"/>
      </w:tblPr>
      <w:tblGrid>
        <w:gridCol w:w="1694"/>
        <w:gridCol w:w="3137"/>
        <w:gridCol w:w="3212"/>
        <w:gridCol w:w="1725"/>
        <w:gridCol w:w="1725"/>
        <w:gridCol w:w="1568"/>
        <w:gridCol w:w="1725"/>
      </w:tblGrid>
      <w:tr w:rsidR="00596098" w:rsidRPr="002F6C84" w:rsidTr="00596098">
        <w:trPr>
          <w:cantSplit/>
          <w:tblHeader/>
          <w:jc w:val="center"/>
        </w:trPr>
        <w:tc>
          <w:tcPr>
            <w:tcW w:w="1694" w:type="dxa"/>
            <w:vMerge w:val="restart"/>
            <w:shd w:val="clear" w:color="auto" w:fill="BFBFBF" w:themeFill="background1" w:themeFillShade="BF"/>
            <w:vAlign w:val="center"/>
          </w:tcPr>
          <w:p w:rsidR="00596098" w:rsidRPr="002F6C84" w:rsidRDefault="00596098" w:rsidP="00596098">
            <w:pPr>
              <w:jc w:val="center"/>
              <w:rPr>
                <w:b/>
                <w:lang w:val="en-US"/>
              </w:rPr>
            </w:pPr>
            <w:r w:rsidRPr="002F6C84">
              <w:rPr>
                <w:b/>
                <w:lang w:val="en-US"/>
              </w:rPr>
              <w:t>Resource  URL</w:t>
            </w:r>
          </w:p>
        </w:tc>
        <w:tc>
          <w:tcPr>
            <w:tcW w:w="3137" w:type="dxa"/>
            <w:vMerge w:val="restart"/>
            <w:shd w:val="clear" w:color="auto" w:fill="BFBFBF" w:themeFill="background1" w:themeFillShade="BF"/>
            <w:vAlign w:val="center"/>
          </w:tcPr>
          <w:p w:rsidR="00596098" w:rsidRPr="002F6C84" w:rsidRDefault="00596098" w:rsidP="00596098">
            <w:pPr>
              <w:jc w:val="left"/>
              <w:rPr>
                <w:b/>
                <w:lang w:val="en-US"/>
              </w:rPr>
            </w:pPr>
            <w:r w:rsidRPr="00596098">
              <w:rPr>
                <w:b/>
                <w:lang w:val="en-US"/>
              </w:rPr>
              <w:t>Base URL: http://{serverRoot} /chat/{apiVersion}/{userId}/ on</w:t>
            </w:r>
            <w:r>
              <w:rPr>
                <w:b/>
                <w:lang w:val="en-US"/>
              </w:rPr>
              <w:t>eToOne</w:t>
            </w:r>
            <w:r w:rsidRPr="00596098">
              <w:rPr>
                <w:b/>
                <w:lang w:val="en-US"/>
              </w:rPr>
              <w:t>/{otherUserId}/</w:t>
            </w:r>
            <w:r>
              <w:rPr>
                <w:b/>
                <w:lang w:val="en-US"/>
              </w:rPr>
              <w:t xml:space="preserve"> </w:t>
            </w:r>
            <w:r w:rsidRPr="00596098">
              <w:rPr>
                <w:b/>
                <w:lang w:val="en-US"/>
              </w:rPr>
              <w:t>{sessionId}</w:t>
            </w:r>
          </w:p>
        </w:tc>
        <w:tc>
          <w:tcPr>
            <w:tcW w:w="3212" w:type="dxa"/>
            <w:vMerge w:val="restart"/>
            <w:shd w:val="clear" w:color="auto" w:fill="BFBFBF" w:themeFill="background1" w:themeFillShade="BF"/>
            <w:vAlign w:val="center"/>
          </w:tcPr>
          <w:p w:rsidR="00596098" w:rsidRPr="002F6C84" w:rsidRDefault="00596098" w:rsidP="00596098">
            <w:pPr>
              <w:jc w:val="center"/>
              <w:rPr>
                <w:b/>
                <w:lang w:val="en-US"/>
              </w:rPr>
            </w:pPr>
            <w:r w:rsidRPr="002F6C84">
              <w:rPr>
                <w:b/>
                <w:lang w:val="en-US"/>
              </w:rPr>
              <w:t>Data Structures</w:t>
            </w:r>
          </w:p>
        </w:tc>
        <w:tc>
          <w:tcPr>
            <w:tcW w:w="6743" w:type="dxa"/>
            <w:gridSpan w:val="4"/>
            <w:shd w:val="clear" w:color="auto" w:fill="BFBFBF" w:themeFill="background1" w:themeFillShade="BF"/>
            <w:vAlign w:val="center"/>
          </w:tcPr>
          <w:p w:rsidR="00596098" w:rsidRPr="002F6C84" w:rsidRDefault="00596098" w:rsidP="00596098">
            <w:pPr>
              <w:jc w:val="center"/>
              <w:rPr>
                <w:b/>
                <w:lang w:val="en-US"/>
              </w:rPr>
            </w:pPr>
            <w:r w:rsidRPr="002F6C84">
              <w:rPr>
                <w:b/>
                <w:lang w:val="en-US"/>
              </w:rPr>
              <w:t>HTTP verbs</w:t>
            </w:r>
          </w:p>
        </w:tc>
      </w:tr>
      <w:tr w:rsidR="00596098" w:rsidRPr="002F6C84" w:rsidTr="00596098">
        <w:trPr>
          <w:cantSplit/>
          <w:tblHeader/>
          <w:jc w:val="center"/>
        </w:trPr>
        <w:tc>
          <w:tcPr>
            <w:tcW w:w="1694" w:type="dxa"/>
            <w:vMerge/>
            <w:shd w:val="clear" w:color="auto" w:fill="BFBFBF" w:themeFill="background1" w:themeFillShade="BF"/>
            <w:vAlign w:val="center"/>
          </w:tcPr>
          <w:p w:rsidR="00596098" w:rsidRPr="002F6C84" w:rsidRDefault="00596098" w:rsidP="00596098">
            <w:pPr>
              <w:jc w:val="center"/>
              <w:rPr>
                <w:b/>
                <w:lang w:val="en-US"/>
              </w:rPr>
            </w:pPr>
          </w:p>
        </w:tc>
        <w:tc>
          <w:tcPr>
            <w:tcW w:w="3137" w:type="dxa"/>
            <w:vMerge/>
            <w:shd w:val="clear" w:color="auto" w:fill="BFBFBF" w:themeFill="background1" w:themeFillShade="BF"/>
            <w:vAlign w:val="center"/>
          </w:tcPr>
          <w:p w:rsidR="00596098" w:rsidRPr="002F6C84" w:rsidRDefault="00596098" w:rsidP="00596098">
            <w:pPr>
              <w:jc w:val="center"/>
              <w:rPr>
                <w:b/>
                <w:lang w:val="en-US"/>
              </w:rPr>
            </w:pPr>
          </w:p>
        </w:tc>
        <w:tc>
          <w:tcPr>
            <w:tcW w:w="3212" w:type="dxa"/>
            <w:vMerge/>
            <w:shd w:val="clear" w:color="auto" w:fill="BFBFBF" w:themeFill="background1" w:themeFillShade="BF"/>
            <w:vAlign w:val="center"/>
          </w:tcPr>
          <w:p w:rsidR="00596098" w:rsidRPr="002F6C84" w:rsidRDefault="00596098" w:rsidP="00596098">
            <w:pPr>
              <w:jc w:val="center"/>
              <w:rPr>
                <w:b/>
                <w:lang w:val="en-US"/>
              </w:rPr>
            </w:pPr>
          </w:p>
        </w:tc>
        <w:tc>
          <w:tcPr>
            <w:tcW w:w="1725"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GET</w:t>
            </w:r>
          </w:p>
        </w:tc>
        <w:tc>
          <w:tcPr>
            <w:tcW w:w="1725"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PUT</w:t>
            </w:r>
          </w:p>
        </w:tc>
        <w:tc>
          <w:tcPr>
            <w:tcW w:w="1568"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POST</w:t>
            </w:r>
          </w:p>
        </w:tc>
        <w:tc>
          <w:tcPr>
            <w:tcW w:w="1725"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DELETE</w:t>
            </w:r>
          </w:p>
        </w:tc>
      </w:tr>
      <w:tr w:rsidR="00596098" w:rsidRPr="002F6C84" w:rsidTr="00596098">
        <w:trPr>
          <w:cantSplit/>
          <w:jc w:val="center"/>
        </w:trPr>
        <w:tc>
          <w:tcPr>
            <w:tcW w:w="1694" w:type="dxa"/>
            <w:vAlign w:val="center"/>
          </w:tcPr>
          <w:p w:rsidR="00596098" w:rsidRPr="002F6C84" w:rsidRDefault="00596098" w:rsidP="00596098">
            <w:pPr>
              <w:jc w:val="left"/>
              <w:rPr>
                <w:lang w:val="en-US"/>
              </w:rPr>
            </w:pPr>
            <w:r>
              <w:rPr>
                <w:lang w:val="en-US"/>
              </w:rPr>
              <w:t>C</w:t>
            </w:r>
            <w:r w:rsidRPr="00596098">
              <w:rPr>
                <w:lang w:val="en-US"/>
              </w:rPr>
              <w:t>hat messages in a 1-1 chat</w:t>
            </w:r>
          </w:p>
        </w:tc>
        <w:tc>
          <w:tcPr>
            <w:tcW w:w="3137" w:type="dxa"/>
            <w:vAlign w:val="center"/>
          </w:tcPr>
          <w:p w:rsidR="00596098" w:rsidRPr="002F6C84" w:rsidRDefault="00596098" w:rsidP="00596098">
            <w:pPr>
              <w:jc w:val="left"/>
              <w:rPr>
                <w:lang w:val="en-US"/>
              </w:rPr>
            </w:pPr>
            <w:r w:rsidRPr="00596098">
              <w:rPr>
                <w:lang w:val="en-US"/>
              </w:rPr>
              <w:t xml:space="preserve">/messages  </w:t>
            </w:r>
          </w:p>
        </w:tc>
        <w:tc>
          <w:tcPr>
            <w:tcW w:w="3212" w:type="dxa"/>
            <w:vAlign w:val="center"/>
          </w:tcPr>
          <w:p w:rsidR="00596098" w:rsidRPr="003F4617" w:rsidRDefault="00152D5F" w:rsidP="00596098">
            <w:pPr>
              <w:jc w:val="left"/>
              <w:rPr>
                <w:color w:val="000000" w:themeColor="text1"/>
                <w:lang w:val="en-US"/>
              </w:rPr>
            </w:pPr>
            <w:r w:rsidRPr="003F4617">
              <w:rPr>
                <w:color w:val="000000" w:themeColor="text1"/>
                <w:lang w:val="en-US"/>
              </w:rPr>
              <w:t xml:space="preserve">Choice : </w:t>
            </w:r>
            <w:r w:rsidR="00596098" w:rsidRPr="003F4617">
              <w:rPr>
                <w:color w:val="000000" w:themeColor="text1"/>
                <w:lang w:val="en-US"/>
              </w:rPr>
              <w:t xml:space="preserve">ChatMessage </w:t>
            </w:r>
            <w:r w:rsidR="003F7E87" w:rsidRPr="003F4617">
              <w:rPr>
                <w:color w:val="000000" w:themeColor="text1"/>
                <w:lang w:val="en-US"/>
              </w:rPr>
              <w:t xml:space="preserve">or isComposing </w:t>
            </w:r>
            <w:r w:rsidR="00596098" w:rsidRPr="003F4617">
              <w:rPr>
                <w:color w:val="000000" w:themeColor="text1"/>
                <w:lang w:val="en-US"/>
              </w:rPr>
              <w:t>(used for POST)</w:t>
            </w:r>
          </w:p>
        </w:tc>
        <w:tc>
          <w:tcPr>
            <w:tcW w:w="1725" w:type="dxa"/>
            <w:vAlign w:val="center"/>
          </w:tcPr>
          <w:p w:rsidR="00596098" w:rsidRDefault="00596098" w:rsidP="00596098">
            <w:pPr>
              <w:jc w:val="left"/>
              <w:rPr>
                <w:lang w:val="en-US"/>
              </w:rPr>
            </w:pPr>
            <w:r>
              <w:rPr>
                <w:lang w:val="en-US"/>
              </w:rPr>
              <w:t>No</w:t>
            </w:r>
          </w:p>
        </w:tc>
        <w:tc>
          <w:tcPr>
            <w:tcW w:w="1725" w:type="dxa"/>
            <w:vAlign w:val="center"/>
          </w:tcPr>
          <w:p w:rsidR="00596098" w:rsidRDefault="00596098" w:rsidP="00596098">
            <w:pPr>
              <w:jc w:val="left"/>
              <w:rPr>
                <w:lang w:val="en-US"/>
              </w:rPr>
            </w:pPr>
            <w:r>
              <w:rPr>
                <w:lang w:val="en-US"/>
              </w:rPr>
              <w:t>No</w:t>
            </w:r>
          </w:p>
        </w:tc>
        <w:tc>
          <w:tcPr>
            <w:tcW w:w="1568" w:type="dxa"/>
            <w:vAlign w:val="center"/>
          </w:tcPr>
          <w:p w:rsidR="00596098" w:rsidRPr="002F6C84" w:rsidRDefault="00596098" w:rsidP="003F4617">
            <w:pPr>
              <w:jc w:val="left"/>
              <w:rPr>
                <w:lang w:val="en-US"/>
              </w:rPr>
            </w:pPr>
            <w:r w:rsidRPr="003F4617">
              <w:rPr>
                <w:color w:val="000000" w:themeColor="text1"/>
                <w:lang w:val="en-US"/>
              </w:rPr>
              <w:t>Create (send) a chat message</w:t>
            </w:r>
            <w:r w:rsidR="003F7E87" w:rsidRPr="003F4617">
              <w:rPr>
                <w:color w:val="000000" w:themeColor="text1"/>
                <w:lang w:val="en-US"/>
              </w:rPr>
              <w:t xml:space="preserve"> or an</w:t>
            </w:r>
            <w:r w:rsidR="003F4617">
              <w:rPr>
                <w:color w:val="000000" w:themeColor="text1"/>
                <w:lang w:val="en-US"/>
              </w:rPr>
              <w:t xml:space="preserve"> </w:t>
            </w:r>
            <w:r w:rsidR="00152D5F" w:rsidRPr="003F4617">
              <w:rPr>
                <w:color w:val="000000" w:themeColor="text1"/>
                <w:lang w:val="en-US"/>
              </w:rPr>
              <w:t>isComposing message</w:t>
            </w:r>
          </w:p>
        </w:tc>
        <w:tc>
          <w:tcPr>
            <w:tcW w:w="1725" w:type="dxa"/>
            <w:vAlign w:val="center"/>
          </w:tcPr>
          <w:p w:rsidR="00596098" w:rsidRDefault="00596098" w:rsidP="00596098">
            <w:pPr>
              <w:jc w:val="left"/>
              <w:rPr>
                <w:lang w:val="en-US"/>
              </w:rPr>
            </w:pPr>
            <w:r>
              <w:rPr>
                <w:lang w:val="en-US"/>
              </w:rPr>
              <w:t>No</w:t>
            </w:r>
          </w:p>
        </w:tc>
      </w:tr>
      <w:tr w:rsidR="00596098" w:rsidRPr="002F6C84" w:rsidTr="00596098">
        <w:trPr>
          <w:cantSplit/>
          <w:jc w:val="center"/>
        </w:trPr>
        <w:tc>
          <w:tcPr>
            <w:tcW w:w="1694" w:type="dxa"/>
            <w:vAlign w:val="center"/>
          </w:tcPr>
          <w:p w:rsidR="00596098" w:rsidRDefault="00596098" w:rsidP="00864D34">
            <w:pPr>
              <w:jc w:val="left"/>
              <w:rPr>
                <w:lang w:val="en-US"/>
              </w:rPr>
            </w:pPr>
            <w:r w:rsidRPr="00596098">
              <w:rPr>
                <w:lang w:val="en-US"/>
              </w:rPr>
              <w:t xml:space="preserve">Individual message status in a 1-1 chat </w:t>
            </w:r>
          </w:p>
        </w:tc>
        <w:tc>
          <w:tcPr>
            <w:tcW w:w="3137" w:type="dxa"/>
            <w:vAlign w:val="center"/>
          </w:tcPr>
          <w:p w:rsidR="00596098" w:rsidRPr="00596098" w:rsidRDefault="00596098" w:rsidP="00596098">
            <w:pPr>
              <w:jc w:val="left"/>
              <w:rPr>
                <w:lang w:val="en-US"/>
              </w:rPr>
            </w:pPr>
            <w:r>
              <w:rPr>
                <w:lang w:val="en-US"/>
              </w:rPr>
              <w:t>/messages/{messageId}/s</w:t>
            </w:r>
            <w:r w:rsidRPr="00596098">
              <w:rPr>
                <w:lang w:val="en-US"/>
              </w:rPr>
              <w:t>tatus</w:t>
            </w:r>
          </w:p>
        </w:tc>
        <w:tc>
          <w:tcPr>
            <w:tcW w:w="3212" w:type="dxa"/>
            <w:vAlign w:val="center"/>
          </w:tcPr>
          <w:p w:rsidR="00596098" w:rsidRPr="00596098" w:rsidRDefault="00596098" w:rsidP="00596098">
            <w:pPr>
              <w:jc w:val="left"/>
              <w:rPr>
                <w:lang w:val="en-US"/>
              </w:rPr>
            </w:pPr>
            <w:r w:rsidRPr="00596098">
              <w:rPr>
                <w:lang w:val="en-US"/>
              </w:rPr>
              <w:t>MessageStatusReport</w:t>
            </w:r>
          </w:p>
        </w:tc>
        <w:tc>
          <w:tcPr>
            <w:tcW w:w="1725" w:type="dxa"/>
            <w:vAlign w:val="center"/>
          </w:tcPr>
          <w:p w:rsidR="00596098" w:rsidRDefault="00596098" w:rsidP="00596098">
            <w:pPr>
              <w:jc w:val="left"/>
              <w:rPr>
                <w:lang w:val="en-US"/>
              </w:rPr>
            </w:pPr>
            <w:r w:rsidRPr="00596098">
              <w:rPr>
                <w:lang w:val="en-US"/>
              </w:rPr>
              <w:t>Read the status of a chat message</w:t>
            </w:r>
          </w:p>
        </w:tc>
        <w:tc>
          <w:tcPr>
            <w:tcW w:w="1725" w:type="dxa"/>
            <w:vAlign w:val="center"/>
          </w:tcPr>
          <w:p w:rsidR="00596098" w:rsidRDefault="00596098" w:rsidP="00864D34">
            <w:pPr>
              <w:jc w:val="left"/>
              <w:rPr>
                <w:lang w:val="en-US"/>
              </w:rPr>
            </w:pPr>
            <w:r w:rsidRPr="00596098">
              <w:rPr>
                <w:lang w:val="en-US"/>
              </w:rPr>
              <w:t xml:space="preserve">Report the status of a chat message </w:t>
            </w:r>
          </w:p>
        </w:tc>
        <w:tc>
          <w:tcPr>
            <w:tcW w:w="1568" w:type="dxa"/>
            <w:vAlign w:val="center"/>
          </w:tcPr>
          <w:p w:rsidR="00596098" w:rsidRPr="00596098" w:rsidRDefault="00596098" w:rsidP="00596098">
            <w:pPr>
              <w:jc w:val="left"/>
              <w:rPr>
                <w:lang w:val="en-US"/>
              </w:rPr>
            </w:pPr>
            <w:r>
              <w:rPr>
                <w:lang w:val="en-US"/>
              </w:rPr>
              <w:t>No</w:t>
            </w:r>
          </w:p>
        </w:tc>
        <w:tc>
          <w:tcPr>
            <w:tcW w:w="1725" w:type="dxa"/>
            <w:vAlign w:val="center"/>
          </w:tcPr>
          <w:p w:rsidR="00596098" w:rsidRDefault="00596098" w:rsidP="00596098">
            <w:pPr>
              <w:jc w:val="left"/>
              <w:rPr>
                <w:lang w:val="en-US"/>
              </w:rPr>
            </w:pPr>
            <w:r>
              <w:rPr>
                <w:lang w:val="en-US"/>
              </w:rPr>
              <w:t>No</w:t>
            </w:r>
          </w:p>
        </w:tc>
      </w:tr>
    </w:tbl>
    <w:p w:rsidR="00596098" w:rsidRDefault="00596098" w:rsidP="00596098">
      <w:pPr>
        <w:jc w:val="left"/>
        <w:rPr>
          <w:lang w:val="en-US"/>
        </w:rPr>
      </w:pPr>
    </w:p>
    <w:p w:rsidR="00596098" w:rsidRDefault="00596098" w:rsidP="00596098">
      <w:pPr>
        <w:jc w:val="left"/>
        <w:rPr>
          <w:b/>
          <w:lang w:val="en-US"/>
        </w:rPr>
      </w:pPr>
      <w:r w:rsidRPr="00596098">
        <w:rPr>
          <w:b/>
          <w:lang w:val="en-US"/>
        </w:rPr>
        <w:t>Purpose: Allow the client to receive chat notifications</w:t>
      </w:r>
    </w:p>
    <w:tbl>
      <w:tblPr>
        <w:tblStyle w:val="Grilledutableau"/>
        <w:tblW w:w="0" w:type="auto"/>
        <w:jc w:val="center"/>
        <w:tblLayout w:type="fixed"/>
        <w:tblLook w:val="04A0"/>
      </w:tblPr>
      <w:tblGrid>
        <w:gridCol w:w="1694"/>
        <w:gridCol w:w="3137"/>
        <w:gridCol w:w="3212"/>
        <w:gridCol w:w="1725"/>
        <w:gridCol w:w="1725"/>
        <w:gridCol w:w="1568"/>
        <w:gridCol w:w="1725"/>
      </w:tblGrid>
      <w:tr w:rsidR="00596098" w:rsidRPr="002F6C84" w:rsidTr="00596098">
        <w:trPr>
          <w:cantSplit/>
          <w:tblHeader/>
          <w:jc w:val="center"/>
        </w:trPr>
        <w:tc>
          <w:tcPr>
            <w:tcW w:w="1694"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Resource  URL</w:t>
            </w:r>
          </w:p>
        </w:tc>
        <w:tc>
          <w:tcPr>
            <w:tcW w:w="3137" w:type="dxa"/>
            <w:shd w:val="clear" w:color="auto" w:fill="BFBFBF" w:themeFill="background1" w:themeFillShade="BF"/>
            <w:vAlign w:val="center"/>
          </w:tcPr>
          <w:p w:rsidR="00596098" w:rsidRPr="00596098" w:rsidRDefault="00596098" w:rsidP="00596098">
            <w:pPr>
              <w:jc w:val="left"/>
              <w:rPr>
                <w:b/>
                <w:lang w:val="en-US"/>
              </w:rPr>
            </w:pPr>
            <w:r w:rsidRPr="00596098">
              <w:rPr>
                <w:b/>
                <w:lang w:val="en-US"/>
              </w:rPr>
              <w:t xml:space="preserve">Base URL: </w:t>
            </w:r>
          </w:p>
          <w:p w:rsidR="00596098" w:rsidRPr="002F6C84" w:rsidRDefault="00596098" w:rsidP="00596098">
            <w:pPr>
              <w:jc w:val="left"/>
              <w:rPr>
                <w:b/>
                <w:lang w:val="en-US"/>
              </w:rPr>
            </w:pPr>
            <w:r w:rsidRPr="00596098">
              <w:rPr>
                <w:b/>
                <w:lang w:val="en-US"/>
              </w:rPr>
              <w:t>&lt;Specified by the client&gt;</w:t>
            </w:r>
          </w:p>
        </w:tc>
        <w:tc>
          <w:tcPr>
            <w:tcW w:w="3212" w:type="dxa"/>
            <w:shd w:val="clear" w:color="auto" w:fill="BFBFBF" w:themeFill="background1" w:themeFillShade="BF"/>
            <w:vAlign w:val="center"/>
          </w:tcPr>
          <w:p w:rsidR="00596098" w:rsidRPr="002F6C84" w:rsidRDefault="00596098" w:rsidP="00596098">
            <w:pPr>
              <w:jc w:val="center"/>
              <w:rPr>
                <w:b/>
                <w:lang w:val="en-US"/>
              </w:rPr>
            </w:pPr>
            <w:r w:rsidRPr="002F6C84">
              <w:rPr>
                <w:b/>
                <w:lang w:val="en-US"/>
              </w:rPr>
              <w:t>Data Structures</w:t>
            </w:r>
          </w:p>
        </w:tc>
        <w:tc>
          <w:tcPr>
            <w:tcW w:w="6743" w:type="dxa"/>
            <w:gridSpan w:val="4"/>
            <w:shd w:val="clear" w:color="auto" w:fill="BFBFBF" w:themeFill="background1" w:themeFillShade="BF"/>
            <w:vAlign w:val="center"/>
          </w:tcPr>
          <w:p w:rsidR="00596098" w:rsidRPr="002F6C84" w:rsidRDefault="00596098" w:rsidP="00596098">
            <w:pPr>
              <w:jc w:val="center"/>
              <w:rPr>
                <w:b/>
                <w:lang w:val="en-US"/>
              </w:rPr>
            </w:pPr>
            <w:r w:rsidRPr="002F6C84">
              <w:rPr>
                <w:b/>
                <w:lang w:val="en-US"/>
              </w:rPr>
              <w:t>HTTP verbs</w:t>
            </w:r>
          </w:p>
        </w:tc>
      </w:tr>
      <w:tr w:rsidR="00596098" w:rsidRPr="002F6C84" w:rsidTr="00596098">
        <w:trPr>
          <w:cantSplit/>
          <w:jc w:val="center"/>
        </w:trPr>
        <w:tc>
          <w:tcPr>
            <w:tcW w:w="1694" w:type="dxa"/>
            <w:vAlign w:val="center"/>
          </w:tcPr>
          <w:p w:rsidR="00596098" w:rsidRPr="002F6C84" w:rsidRDefault="00864D34" w:rsidP="00864D34">
            <w:pPr>
              <w:jc w:val="left"/>
              <w:rPr>
                <w:lang w:val="en-US"/>
              </w:rPr>
            </w:pPr>
            <w:r w:rsidRPr="00864D34">
              <w:rPr>
                <w:lang w:val="en-US"/>
              </w:rPr>
              <w:t xml:space="preserve">Client notification containing incoming message </w:t>
            </w:r>
          </w:p>
        </w:tc>
        <w:tc>
          <w:tcPr>
            <w:tcW w:w="3137" w:type="dxa"/>
            <w:vAlign w:val="center"/>
          </w:tcPr>
          <w:p w:rsidR="00596098" w:rsidRPr="002F6C84" w:rsidRDefault="00864D34" w:rsidP="00864D34">
            <w:pPr>
              <w:jc w:val="left"/>
              <w:rPr>
                <w:lang w:val="en-US"/>
              </w:rPr>
            </w:pPr>
            <w:r w:rsidRPr="00864D34">
              <w:rPr>
                <w:lang w:val="en-US"/>
              </w:rPr>
              <w:t xml:space="preserve">Specified by client when subscription is created or provisioned </w:t>
            </w:r>
          </w:p>
        </w:tc>
        <w:tc>
          <w:tcPr>
            <w:tcW w:w="3212" w:type="dxa"/>
            <w:vAlign w:val="center"/>
          </w:tcPr>
          <w:p w:rsidR="00596098" w:rsidRPr="002F6C84" w:rsidRDefault="00864D34" w:rsidP="00596098">
            <w:pPr>
              <w:jc w:val="left"/>
              <w:rPr>
                <w:lang w:val="en-US"/>
              </w:rPr>
            </w:pPr>
            <w:r w:rsidRPr="00864D34">
              <w:rPr>
                <w:lang w:val="en-US"/>
              </w:rPr>
              <w:t>ChatMessageNotification</w:t>
            </w:r>
          </w:p>
        </w:tc>
        <w:tc>
          <w:tcPr>
            <w:tcW w:w="1725" w:type="dxa"/>
            <w:vAlign w:val="center"/>
          </w:tcPr>
          <w:p w:rsidR="00596098" w:rsidRDefault="00596098" w:rsidP="00596098">
            <w:pPr>
              <w:jc w:val="left"/>
              <w:rPr>
                <w:lang w:val="en-US"/>
              </w:rPr>
            </w:pPr>
            <w:r>
              <w:rPr>
                <w:lang w:val="en-US"/>
              </w:rPr>
              <w:t>No</w:t>
            </w:r>
          </w:p>
        </w:tc>
        <w:tc>
          <w:tcPr>
            <w:tcW w:w="1725" w:type="dxa"/>
            <w:vAlign w:val="center"/>
          </w:tcPr>
          <w:p w:rsidR="00596098" w:rsidRDefault="00596098" w:rsidP="00596098">
            <w:pPr>
              <w:jc w:val="left"/>
              <w:rPr>
                <w:lang w:val="en-US"/>
              </w:rPr>
            </w:pPr>
            <w:r>
              <w:rPr>
                <w:lang w:val="en-US"/>
              </w:rPr>
              <w:t>No</w:t>
            </w:r>
          </w:p>
        </w:tc>
        <w:tc>
          <w:tcPr>
            <w:tcW w:w="1568" w:type="dxa"/>
            <w:vAlign w:val="center"/>
          </w:tcPr>
          <w:p w:rsidR="00596098" w:rsidRPr="002F6C84" w:rsidRDefault="00864D34" w:rsidP="00864D34">
            <w:pPr>
              <w:jc w:val="left"/>
              <w:rPr>
                <w:lang w:val="en-US"/>
              </w:rPr>
            </w:pPr>
            <w:r w:rsidRPr="00864D34">
              <w:rPr>
                <w:lang w:val="en-US"/>
              </w:rPr>
              <w:t>Notify client about incoming chat message</w:t>
            </w:r>
          </w:p>
        </w:tc>
        <w:tc>
          <w:tcPr>
            <w:tcW w:w="1725" w:type="dxa"/>
            <w:vAlign w:val="center"/>
          </w:tcPr>
          <w:p w:rsidR="00596098" w:rsidRDefault="00596098" w:rsidP="00596098">
            <w:pPr>
              <w:jc w:val="left"/>
              <w:rPr>
                <w:lang w:val="en-US"/>
              </w:rPr>
            </w:pPr>
            <w:r>
              <w:rPr>
                <w:lang w:val="en-US"/>
              </w:rPr>
              <w:t>No</w:t>
            </w:r>
          </w:p>
        </w:tc>
      </w:tr>
      <w:tr w:rsidR="00864D34" w:rsidRPr="002F6C84" w:rsidTr="00596098">
        <w:trPr>
          <w:cantSplit/>
          <w:jc w:val="center"/>
        </w:trPr>
        <w:tc>
          <w:tcPr>
            <w:tcW w:w="1694" w:type="dxa"/>
            <w:vAlign w:val="center"/>
          </w:tcPr>
          <w:p w:rsidR="00864D34" w:rsidRPr="00864D34" w:rsidRDefault="00864D34" w:rsidP="00864D34">
            <w:pPr>
              <w:jc w:val="left"/>
              <w:rPr>
                <w:lang w:val="en-US"/>
              </w:rPr>
            </w:pPr>
            <w:r w:rsidRPr="00864D34">
              <w:rPr>
                <w:lang w:val="en-US"/>
              </w:rPr>
              <w:t xml:space="preserve">Client notification about message status </w:t>
            </w:r>
          </w:p>
        </w:tc>
        <w:tc>
          <w:tcPr>
            <w:tcW w:w="3137" w:type="dxa"/>
            <w:vAlign w:val="center"/>
          </w:tcPr>
          <w:p w:rsidR="00864D34" w:rsidRPr="00864D34" w:rsidRDefault="00864D34" w:rsidP="00864D34">
            <w:pPr>
              <w:jc w:val="left"/>
              <w:rPr>
                <w:lang w:val="en-US"/>
              </w:rPr>
            </w:pPr>
            <w:r w:rsidRPr="00864D34">
              <w:rPr>
                <w:lang w:val="en-US"/>
              </w:rPr>
              <w:t>Specified by client when subscription is created or provisioned</w:t>
            </w:r>
          </w:p>
        </w:tc>
        <w:tc>
          <w:tcPr>
            <w:tcW w:w="3212" w:type="dxa"/>
            <w:vAlign w:val="center"/>
          </w:tcPr>
          <w:p w:rsidR="00864D34" w:rsidRPr="00864D34" w:rsidRDefault="00864D34" w:rsidP="00596098">
            <w:pPr>
              <w:jc w:val="left"/>
              <w:rPr>
                <w:lang w:val="en-US"/>
              </w:rPr>
            </w:pPr>
            <w:r w:rsidRPr="00864D34">
              <w:rPr>
                <w:lang w:val="en-US"/>
              </w:rPr>
              <w:t>ChatMessageStatusNotificati</w:t>
            </w:r>
            <w:r>
              <w:rPr>
                <w:lang w:val="en-US"/>
              </w:rPr>
              <w:t>on</w:t>
            </w:r>
          </w:p>
        </w:tc>
        <w:tc>
          <w:tcPr>
            <w:tcW w:w="1725" w:type="dxa"/>
            <w:vAlign w:val="center"/>
          </w:tcPr>
          <w:p w:rsidR="00864D34" w:rsidRDefault="00864D34" w:rsidP="00596098">
            <w:pPr>
              <w:jc w:val="left"/>
              <w:rPr>
                <w:lang w:val="en-US"/>
              </w:rPr>
            </w:pPr>
            <w:r>
              <w:rPr>
                <w:lang w:val="en-US"/>
              </w:rPr>
              <w:t>No</w:t>
            </w:r>
          </w:p>
        </w:tc>
        <w:tc>
          <w:tcPr>
            <w:tcW w:w="1725" w:type="dxa"/>
            <w:vAlign w:val="center"/>
          </w:tcPr>
          <w:p w:rsidR="00864D34" w:rsidRDefault="00864D34" w:rsidP="00596098">
            <w:pPr>
              <w:jc w:val="left"/>
              <w:rPr>
                <w:lang w:val="en-US"/>
              </w:rPr>
            </w:pPr>
            <w:r>
              <w:rPr>
                <w:lang w:val="en-US"/>
              </w:rPr>
              <w:t>No</w:t>
            </w:r>
          </w:p>
        </w:tc>
        <w:tc>
          <w:tcPr>
            <w:tcW w:w="1568" w:type="dxa"/>
            <w:vAlign w:val="center"/>
          </w:tcPr>
          <w:p w:rsidR="00864D34" w:rsidRPr="00864D34" w:rsidRDefault="00864D34" w:rsidP="00864D34">
            <w:pPr>
              <w:jc w:val="left"/>
              <w:rPr>
                <w:lang w:val="en-US"/>
              </w:rPr>
            </w:pPr>
            <w:r w:rsidRPr="00864D34">
              <w:rPr>
                <w:lang w:val="en-US"/>
              </w:rPr>
              <w:t>Notify client about the status of a chat message it has sent</w:t>
            </w:r>
          </w:p>
        </w:tc>
        <w:tc>
          <w:tcPr>
            <w:tcW w:w="1725" w:type="dxa"/>
            <w:vAlign w:val="center"/>
          </w:tcPr>
          <w:p w:rsidR="00864D34" w:rsidRDefault="00864D34" w:rsidP="00596098">
            <w:pPr>
              <w:jc w:val="left"/>
              <w:rPr>
                <w:lang w:val="en-US"/>
              </w:rPr>
            </w:pPr>
            <w:r>
              <w:rPr>
                <w:lang w:val="en-US"/>
              </w:rPr>
              <w:t>No</w:t>
            </w:r>
          </w:p>
        </w:tc>
      </w:tr>
      <w:tr w:rsidR="00864D34" w:rsidRPr="002F6C84" w:rsidTr="00596098">
        <w:trPr>
          <w:cantSplit/>
          <w:jc w:val="center"/>
        </w:trPr>
        <w:tc>
          <w:tcPr>
            <w:tcW w:w="1694" w:type="dxa"/>
            <w:vAlign w:val="center"/>
          </w:tcPr>
          <w:p w:rsidR="00864D34" w:rsidRPr="00864D34" w:rsidRDefault="00864D34" w:rsidP="00864D34">
            <w:pPr>
              <w:jc w:val="left"/>
              <w:rPr>
                <w:lang w:val="en-US"/>
              </w:rPr>
            </w:pPr>
            <w:r w:rsidRPr="00864D34">
              <w:rPr>
                <w:lang w:val="en-US"/>
              </w:rPr>
              <w:t>Client notification about chat session events</w:t>
            </w:r>
          </w:p>
        </w:tc>
        <w:tc>
          <w:tcPr>
            <w:tcW w:w="3137" w:type="dxa"/>
            <w:vAlign w:val="center"/>
          </w:tcPr>
          <w:p w:rsidR="00864D34" w:rsidRPr="00864D34" w:rsidRDefault="00864D34" w:rsidP="00864D34">
            <w:pPr>
              <w:jc w:val="left"/>
              <w:rPr>
                <w:lang w:val="en-US"/>
              </w:rPr>
            </w:pPr>
            <w:r w:rsidRPr="00864D34">
              <w:rPr>
                <w:lang w:val="en-US"/>
              </w:rPr>
              <w:t>Specified by client when subscription is created or provisioned</w:t>
            </w:r>
          </w:p>
        </w:tc>
        <w:tc>
          <w:tcPr>
            <w:tcW w:w="3212" w:type="dxa"/>
            <w:vAlign w:val="center"/>
          </w:tcPr>
          <w:p w:rsidR="00864D34" w:rsidRPr="00864D34" w:rsidRDefault="00864D34" w:rsidP="00596098">
            <w:pPr>
              <w:jc w:val="left"/>
              <w:rPr>
                <w:lang w:val="en-US"/>
              </w:rPr>
            </w:pPr>
            <w:r w:rsidRPr="00864D34">
              <w:rPr>
                <w:lang w:val="en-US"/>
              </w:rPr>
              <w:t>ChatEventNotification</w:t>
            </w:r>
          </w:p>
        </w:tc>
        <w:tc>
          <w:tcPr>
            <w:tcW w:w="1725" w:type="dxa"/>
            <w:vAlign w:val="center"/>
          </w:tcPr>
          <w:p w:rsidR="00864D34" w:rsidRDefault="00864D34" w:rsidP="00596098">
            <w:pPr>
              <w:jc w:val="left"/>
              <w:rPr>
                <w:lang w:val="en-US"/>
              </w:rPr>
            </w:pPr>
            <w:r>
              <w:rPr>
                <w:lang w:val="en-US"/>
              </w:rPr>
              <w:t>No</w:t>
            </w:r>
          </w:p>
        </w:tc>
        <w:tc>
          <w:tcPr>
            <w:tcW w:w="1725" w:type="dxa"/>
            <w:vAlign w:val="center"/>
          </w:tcPr>
          <w:p w:rsidR="00864D34" w:rsidRDefault="00864D34" w:rsidP="00596098">
            <w:pPr>
              <w:jc w:val="left"/>
              <w:rPr>
                <w:lang w:val="en-US"/>
              </w:rPr>
            </w:pPr>
            <w:r>
              <w:rPr>
                <w:lang w:val="en-US"/>
              </w:rPr>
              <w:t>No</w:t>
            </w:r>
          </w:p>
        </w:tc>
        <w:tc>
          <w:tcPr>
            <w:tcW w:w="1568" w:type="dxa"/>
            <w:vAlign w:val="center"/>
          </w:tcPr>
          <w:p w:rsidR="00864D34" w:rsidRPr="00864D34" w:rsidRDefault="00864D34" w:rsidP="00864D34">
            <w:pPr>
              <w:jc w:val="left"/>
              <w:rPr>
                <w:lang w:val="en-US"/>
              </w:rPr>
            </w:pPr>
            <w:r w:rsidRPr="00864D34">
              <w:rPr>
                <w:lang w:val="en-US"/>
              </w:rPr>
              <w:t xml:space="preserve">Notify client about chat events </w:t>
            </w:r>
          </w:p>
        </w:tc>
        <w:tc>
          <w:tcPr>
            <w:tcW w:w="1725" w:type="dxa"/>
            <w:vAlign w:val="center"/>
          </w:tcPr>
          <w:p w:rsidR="00864D34" w:rsidRDefault="00864D34" w:rsidP="00596098">
            <w:pPr>
              <w:jc w:val="left"/>
              <w:rPr>
                <w:lang w:val="en-US"/>
              </w:rPr>
            </w:pPr>
            <w:r>
              <w:rPr>
                <w:lang w:val="en-US"/>
              </w:rPr>
              <w:t>No</w:t>
            </w:r>
          </w:p>
        </w:tc>
      </w:tr>
      <w:tr w:rsidR="00864D34" w:rsidRPr="002F6C84" w:rsidTr="00596098">
        <w:trPr>
          <w:cantSplit/>
          <w:jc w:val="center"/>
        </w:trPr>
        <w:tc>
          <w:tcPr>
            <w:tcW w:w="1694" w:type="dxa"/>
            <w:vAlign w:val="center"/>
          </w:tcPr>
          <w:p w:rsidR="00864D34" w:rsidRPr="00864D34" w:rsidRDefault="00864D34" w:rsidP="00864D34">
            <w:pPr>
              <w:jc w:val="left"/>
              <w:rPr>
                <w:lang w:val="en-US"/>
              </w:rPr>
            </w:pPr>
            <w:r w:rsidRPr="00864D34">
              <w:rPr>
                <w:lang w:val="en-US"/>
              </w:rPr>
              <w:t>Client notification about subscription cancellation</w:t>
            </w:r>
          </w:p>
        </w:tc>
        <w:tc>
          <w:tcPr>
            <w:tcW w:w="3137" w:type="dxa"/>
            <w:vAlign w:val="center"/>
          </w:tcPr>
          <w:p w:rsidR="00864D34" w:rsidRPr="00864D34" w:rsidRDefault="00864D34" w:rsidP="00864D34">
            <w:pPr>
              <w:jc w:val="left"/>
              <w:rPr>
                <w:lang w:val="en-US"/>
              </w:rPr>
            </w:pPr>
            <w:r w:rsidRPr="00864D34">
              <w:rPr>
                <w:lang w:val="en-US"/>
              </w:rPr>
              <w:t>Specified by client when subscription is created or provisioned</w:t>
            </w:r>
          </w:p>
        </w:tc>
        <w:tc>
          <w:tcPr>
            <w:tcW w:w="3212" w:type="dxa"/>
            <w:vAlign w:val="center"/>
          </w:tcPr>
          <w:p w:rsidR="00864D34" w:rsidRPr="00864D34" w:rsidRDefault="00864D34" w:rsidP="007238FE">
            <w:pPr>
              <w:jc w:val="left"/>
              <w:rPr>
                <w:lang w:val="en-US"/>
              </w:rPr>
            </w:pPr>
            <w:r w:rsidRPr="00864D34">
              <w:rPr>
                <w:lang w:val="en-US"/>
              </w:rPr>
              <w:t xml:space="preserve">ChatSubscriptionCancellationNotification </w:t>
            </w:r>
          </w:p>
        </w:tc>
        <w:tc>
          <w:tcPr>
            <w:tcW w:w="1725" w:type="dxa"/>
            <w:vAlign w:val="center"/>
          </w:tcPr>
          <w:p w:rsidR="00864D34" w:rsidRDefault="00864D34" w:rsidP="00864D34">
            <w:pPr>
              <w:jc w:val="left"/>
              <w:rPr>
                <w:lang w:val="en-US"/>
              </w:rPr>
            </w:pPr>
            <w:r>
              <w:rPr>
                <w:lang w:val="en-US"/>
              </w:rPr>
              <w:t>No</w:t>
            </w:r>
          </w:p>
        </w:tc>
        <w:tc>
          <w:tcPr>
            <w:tcW w:w="1725" w:type="dxa"/>
            <w:vAlign w:val="center"/>
          </w:tcPr>
          <w:p w:rsidR="00864D34" w:rsidRDefault="00864D34" w:rsidP="00864D34">
            <w:pPr>
              <w:jc w:val="left"/>
              <w:rPr>
                <w:lang w:val="en-US"/>
              </w:rPr>
            </w:pPr>
            <w:r>
              <w:rPr>
                <w:lang w:val="en-US"/>
              </w:rPr>
              <w:t>No</w:t>
            </w:r>
          </w:p>
        </w:tc>
        <w:tc>
          <w:tcPr>
            <w:tcW w:w="1568" w:type="dxa"/>
            <w:vAlign w:val="center"/>
          </w:tcPr>
          <w:p w:rsidR="00864D34" w:rsidRPr="00864D34" w:rsidRDefault="00864D34" w:rsidP="00864D34">
            <w:pPr>
              <w:jc w:val="left"/>
              <w:rPr>
                <w:lang w:val="en-US"/>
              </w:rPr>
            </w:pPr>
            <w:r w:rsidRPr="00864D34">
              <w:rPr>
                <w:lang w:val="en-US"/>
              </w:rPr>
              <w:t xml:space="preserve">Notify client that a subscription has been cancelled (e.g. expired) </w:t>
            </w:r>
          </w:p>
        </w:tc>
        <w:tc>
          <w:tcPr>
            <w:tcW w:w="1725" w:type="dxa"/>
            <w:vAlign w:val="center"/>
          </w:tcPr>
          <w:p w:rsidR="00864D34" w:rsidRDefault="00864D34" w:rsidP="00596098">
            <w:pPr>
              <w:jc w:val="left"/>
              <w:rPr>
                <w:lang w:val="en-US"/>
              </w:rPr>
            </w:pPr>
            <w:r>
              <w:rPr>
                <w:lang w:val="en-US"/>
              </w:rPr>
              <w:t>No</w:t>
            </w:r>
          </w:p>
        </w:tc>
      </w:tr>
    </w:tbl>
    <w:p w:rsidR="00864D34" w:rsidRDefault="00864D34" w:rsidP="00864D34">
      <w:pPr>
        <w:jc w:val="left"/>
        <w:rPr>
          <w:lang w:val="en-US"/>
        </w:rPr>
        <w:sectPr w:rsidR="00864D34" w:rsidSect="0028457B">
          <w:pgSz w:w="16838" w:h="11906" w:orient="landscape" w:code="9"/>
          <w:pgMar w:top="1134" w:right="1134" w:bottom="1134" w:left="1134" w:header="680" w:footer="509" w:gutter="0"/>
          <w:cols w:space="720"/>
          <w:docGrid w:linePitch="360"/>
        </w:sectPr>
      </w:pPr>
    </w:p>
    <w:p w:rsidR="00623FCB" w:rsidRDefault="00864D34" w:rsidP="00623FCB">
      <w:pPr>
        <w:pStyle w:val="Titre3"/>
        <w:rPr>
          <w:lang w:val="en-US"/>
        </w:rPr>
      </w:pPr>
      <w:bookmarkStart w:id="97" w:name="_Toc367807085"/>
      <w:r>
        <w:rPr>
          <w:lang w:val="en-US"/>
        </w:rPr>
        <w:t>Data types</w:t>
      </w:r>
      <w:bookmarkEnd w:id="97"/>
    </w:p>
    <w:p w:rsidR="00864D34" w:rsidRPr="00864D34" w:rsidRDefault="00864D34" w:rsidP="00864D34">
      <w:pPr>
        <w:rPr>
          <w:lang w:val="en-US"/>
        </w:rPr>
      </w:pPr>
    </w:p>
    <w:p w:rsidR="00623FCB" w:rsidRDefault="00864D34" w:rsidP="00623FCB">
      <w:pPr>
        <w:pStyle w:val="Titre4"/>
        <w:rPr>
          <w:lang w:val="en-US"/>
        </w:rPr>
      </w:pPr>
      <w:bookmarkStart w:id="98" w:name="_Toc367807086"/>
      <w:r>
        <w:rPr>
          <w:lang w:val="en-US"/>
        </w:rPr>
        <w:t>XML namespaces</w:t>
      </w:r>
      <w:bookmarkEnd w:id="98"/>
    </w:p>
    <w:p w:rsidR="00864D34" w:rsidRDefault="00864D34" w:rsidP="00864D34">
      <w:pPr>
        <w:rPr>
          <w:lang w:val="en-US"/>
        </w:rPr>
      </w:pPr>
    </w:p>
    <w:p w:rsidR="00864D34" w:rsidRPr="00864D34" w:rsidRDefault="00864D34" w:rsidP="00864D34">
      <w:pPr>
        <w:rPr>
          <w:lang w:val="en-US"/>
        </w:rPr>
      </w:pPr>
      <w:r w:rsidRPr="00864D34">
        <w:rPr>
          <w:lang w:val="en-US"/>
        </w:rPr>
        <w:t xml:space="preserve">The XML namespace for the Chat API data types is: </w:t>
      </w:r>
    </w:p>
    <w:p w:rsidR="00864D34" w:rsidRDefault="00864D34" w:rsidP="00864D34">
      <w:pPr>
        <w:ind w:firstLine="708"/>
        <w:rPr>
          <w:b/>
          <w:lang w:val="en-US"/>
        </w:rPr>
      </w:pPr>
      <w:proofErr w:type="gramStart"/>
      <w:r w:rsidRPr="00864D34">
        <w:rPr>
          <w:b/>
          <w:lang w:val="en-US"/>
        </w:rPr>
        <w:t>urn:</w:t>
      </w:r>
      <w:proofErr w:type="gramEnd"/>
      <w:r w:rsidRPr="00864D34">
        <w:rPr>
          <w:b/>
          <w:lang w:val="en-US"/>
        </w:rPr>
        <w:t>oma:xml:rest:netapi:chat:1</w:t>
      </w:r>
    </w:p>
    <w:p w:rsidR="00864D34" w:rsidRDefault="00864D34" w:rsidP="00864D34">
      <w:pPr>
        <w:rPr>
          <w:lang w:val="en-US"/>
        </w:rPr>
      </w:pPr>
    </w:p>
    <w:p w:rsidR="00864D34" w:rsidRDefault="00864D34" w:rsidP="00864D34">
      <w:pPr>
        <w:rPr>
          <w:lang w:val="en-US"/>
        </w:rPr>
      </w:pPr>
      <w:r w:rsidRPr="00864D34">
        <w:rPr>
          <w:lang w:val="en-US"/>
        </w:rPr>
        <w:t xml:space="preserve">The XML schema for the data structures </w:t>
      </w:r>
      <w:r>
        <w:rPr>
          <w:lang w:val="en-US"/>
        </w:rPr>
        <w:t xml:space="preserve">is </w:t>
      </w:r>
      <w:r w:rsidRPr="00864D34">
        <w:rPr>
          <w:lang w:val="en-US"/>
        </w:rPr>
        <w:t>defined in the section below</w:t>
      </w:r>
      <w:r>
        <w:rPr>
          <w:lang w:val="en-US"/>
        </w:rPr>
        <w:t>.</w:t>
      </w:r>
    </w:p>
    <w:p w:rsidR="00864D34" w:rsidRDefault="00864D34" w:rsidP="00864D34">
      <w:pPr>
        <w:rPr>
          <w:lang w:val="en-US"/>
        </w:rPr>
      </w:pPr>
    </w:p>
    <w:p w:rsidR="00623FCB" w:rsidRDefault="00864D34" w:rsidP="00623FCB">
      <w:pPr>
        <w:pStyle w:val="Titre4"/>
        <w:rPr>
          <w:lang w:val="en-US"/>
        </w:rPr>
      </w:pPr>
      <w:bookmarkStart w:id="99" w:name="_Ref365293761"/>
      <w:bookmarkStart w:id="100" w:name="_Ref365297749"/>
      <w:bookmarkStart w:id="101" w:name="_Toc367807087"/>
      <w:r w:rsidRPr="00864D34">
        <w:rPr>
          <w:lang w:val="en-US"/>
        </w:rPr>
        <w:t>Structures</w:t>
      </w:r>
      <w:bookmarkEnd w:id="99"/>
      <w:bookmarkEnd w:id="100"/>
      <w:bookmarkEnd w:id="101"/>
      <w:r w:rsidRPr="00864D34">
        <w:rPr>
          <w:lang w:val="en-US"/>
        </w:rPr>
        <w:t xml:space="preserve"> </w:t>
      </w:r>
    </w:p>
    <w:p w:rsidR="00864D34" w:rsidRPr="00864D34" w:rsidRDefault="00864D34" w:rsidP="00864D34">
      <w:pPr>
        <w:rPr>
          <w:lang w:val="en-US"/>
        </w:rPr>
      </w:pPr>
      <w:r w:rsidRPr="00864D34">
        <w:rPr>
          <w:lang w:val="en-US"/>
        </w:rPr>
        <w:t xml:space="preserve">The subsections of this section define the data structures used in the Chat API. </w:t>
      </w:r>
    </w:p>
    <w:p w:rsidR="00864D34" w:rsidRPr="00864D34" w:rsidRDefault="00864D34" w:rsidP="00864D34">
      <w:pPr>
        <w:rPr>
          <w:lang w:val="en-US"/>
        </w:rPr>
      </w:pPr>
      <w:r w:rsidRPr="00864D34">
        <w:rPr>
          <w:lang w:val="en-US"/>
        </w:rPr>
        <w:t xml:space="preserve">Some of the structures can be instantiated as so-called root elements. </w:t>
      </w:r>
    </w:p>
    <w:p w:rsidR="00DF0901" w:rsidRPr="00864D34" w:rsidRDefault="00DF0901" w:rsidP="00864D34">
      <w:pPr>
        <w:rPr>
          <w:lang w:val="en-US"/>
        </w:rPr>
      </w:pPr>
    </w:p>
    <w:p w:rsidR="00864D34" w:rsidRPr="00864D34" w:rsidRDefault="00864D34" w:rsidP="00864D34">
      <w:pPr>
        <w:rPr>
          <w:b/>
          <w:lang w:val="en-US"/>
        </w:rPr>
      </w:pPr>
      <w:r w:rsidRPr="00864D34">
        <w:rPr>
          <w:b/>
          <w:lang w:val="en-US"/>
        </w:rPr>
        <w:t xml:space="preserve">Type: </w:t>
      </w:r>
      <w:r w:rsidRPr="00152D5F">
        <w:rPr>
          <w:b/>
          <w:lang w:val="en-US"/>
        </w:rPr>
        <w:t>ChatSubscriptionList</w:t>
      </w:r>
      <w:r w:rsidRPr="00864D34">
        <w:rPr>
          <w:b/>
          <w:lang w:val="en-US"/>
        </w:rPr>
        <w:t xml:space="preserve"> </w:t>
      </w:r>
    </w:p>
    <w:p w:rsidR="00864D34" w:rsidRDefault="00864D34" w:rsidP="00864D34">
      <w:pPr>
        <w:rPr>
          <w:lang w:val="en-US"/>
        </w:rPr>
      </w:pPr>
      <w:r w:rsidRPr="00864D34">
        <w:rPr>
          <w:lang w:val="en-US"/>
        </w:rPr>
        <w:t xml:space="preserve">This type represents a list of chat notification subscriptions. </w:t>
      </w:r>
    </w:p>
    <w:tbl>
      <w:tblPr>
        <w:tblStyle w:val="Grilledutableau"/>
        <w:tblW w:w="10173" w:type="dxa"/>
        <w:tblLayout w:type="fixed"/>
        <w:tblLook w:val="04A0"/>
      </w:tblPr>
      <w:tblGrid>
        <w:gridCol w:w="1951"/>
        <w:gridCol w:w="2835"/>
        <w:gridCol w:w="1134"/>
        <w:gridCol w:w="4253"/>
      </w:tblGrid>
      <w:tr w:rsidR="00864D34" w:rsidRPr="00864D34" w:rsidTr="006A1461">
        <w:trPr>
          <w:cantSplit/>
          <w:tblHeader/>
        </w:trPr>
        <w:tc>
          <w:tcPr>
            <w:tcW w:w="1951" w:type="dxa"/>
            <w:shd w:val="clear" w:color="auto" w:fill="BFBFBF" w:themeFill="background1" w:themeFillShade="BF"/>
            <w:vAlign w:val="center"/>
          </w:tcPr>
          <w:p w:rsidR="00864D34" w:rsidRPr="00864D34" w:rsidRDefault="00864D34" w:rsidP="00864D34">
            <w:pPr>
              <w:jc w:val="center"/>
              <w:rPr>
                <w:b/>
                <w:lang w:val="en-US"/>
              </w:rPr>
            </w:pPr>
            <w:r w:rsidRPr="00864D34">
              <w:rPr>
                <w:b/>
                <w:lang w:val="en-US"/>
              </w:rPr>
              <w:t>Element</w:t>
            </w:r>
          </w:p>
        </w:tc>
        <w:tc>
          <w:tcPr>
            <w:tcW w:w="2835" w:type="dxa"/>
            <w:shd w:val="clear" w:color="auto" w:fill="BFBFBF" w:themeFill="background1" w:themeFillShade="BF"/>
            <w:vAlign w:val="center"/>
          </w:tcPr>
          <w:p w:rsidR="00864D34" w:rsidRPr="00864D34" w:rsidRDefault="00864D34" w:rsidP="00864D34">
            <w:pPr>
              <w:jc w:val="center"/>
              <w:rPr>
                <w:b/>
                <w:lang w:val="en-US"/>
              </w:rPr>
            </w:pPr>
            <w:r w:rsidRPr="00864D34">
              <w:rPr>
                <w:b/>
                <w:lang w:val="en-US"/>
              </w:rPr>
              <w:t>Type</w:t>
            </w:r>
          </w:p>
        </w:tc>
        <w:tc>
          <w:tcPr>
            <w:tcW w:w="1134" w:type="dxa"/>
            <w:shd w:val="clear" w:color="auto" w:fill="BFBFBF" w:themeFill="background1" w:themeFillShade="BF"/>
            <w:vAlign w:val="center"/>
          </w:tcPr>
          <w:p w:rsidR="00864D34" w:rsidRPr="00864D34" w:rsidRDefault="00864D34" w:rsidP="006A1461">
            <w:pPr>
              <w:jc w:val="center"/>
              <w:rPr>
                <w:b/>
                <w:lang w:val="en-US"/>
              </w:rPr>
            </w:pPr>
            <w:r w:rsidRPr="00864D34">
              <w:rPr>
                <w:b/>
                <w:lang w:val="en-US"/>
              </w:rPr>
              <w:t>Optional</w:t>
            </w:r>
          </w:p>
        </w:tc>
        <w:tc>
          <w:tcPr>
            <w:tcW w:w="4253" w:type="dxa"/>
            <w:shd w:val="clear" w:color="auto" w:fill="BFBFBF" w:themeFill="background1" w:themeFillShade="BF"/>
            <w:vAlign w:val="center"/>
          </w:tcPr>
          <w:p w:rsidR="00864D34" w:rsidRPr="00864D34" w:rsidRDefault="00864D34" w:rsidP="00864D34">
            <w:pPr>
              <w:jc w:val="center"/>
              <w:rPr>
                <w:b/>
                <w:lang w:val="en-US"/>
              </w:rPr>
            </w:pPr>
            <w:r w:rsidRPr="00864D34">
              <w:rPr>
                <w:b/>
                <w:lang w:val="en-US"/>
              </w:rPr>
              <w:t>Description</w:t>
            </w:r>
          </w:p>
        </w:tc>
      </w:tr>
      <w:tr w:rsidR="00864D34" w:rsidRPr="00476322" w:rsidTr="006A1461">
        <w:trPr>
          <w:cantSplit/>
        </w:trPr>
        <w:tc>
          <w:tcPr>
            <w:tcW w:w="1951" w:type="dxa"/>
          </w:tcPr>
          <w:p w:rsidR="00864D34" w:rsidRDefault="00864D34" w:rsidP="006A1461">
            <w:pPr>
              <w:rPr>
                <w:lang w:val="en-US"/>
              </w:rPr>
            </w:pPr>
            <w:r w:rsidRPr="00864D34">
              <w:rPr>
                <w:lang w:val="en-US"/>
              </w:rPr>
              <w:t xml:space="preserve">chatNotificationSubscription </w:t>
            </w:r>
          </w:p>
        </w:tc>
        <w:tc>
          <w:tcPr>
            <w:tcW w:w="2835" w:type="dxa"/>
          </w:tcPr>
          <w:p w:rsidR="00864D34" w:rsidRPr="00864D34" w:rsidRDefault="00864D34" w:rsidP="00864D34">
            <w:pPr>
              <w:rPr>
                <w:lang w:val="en-US"/>
              </w:rPr>
            </w:pPr>
            <w:r w:rsidRPr="00864D34">
              <w:rPr>
                <w:lang w:val="en-US"/>
              </w:rPr>
              <w:t xml:space="preserve">ChatNotificationSubscription </w:t>
            </w:r>
          </w:p>
          <w:p w:rsidR="00864D34" w:rsidRDefault="00864D34" w:rsidP="006A1461">
            <w:pPr>
              <w:rPr>
                <w:lang w:val="en-US"/>
              </w:rPr>
            </w:pPr>
            <w:r w:rsidRPr="00864D34">
              <w:rPr>
                <w:lang w:val="en-US"/>
              </w:rPr>
              <w:t xml:space="preserve">[0..unbounded] </w:t>
            </w:r>
          </w:p>
        </w:tc>
        <w:tc>
          <w:tcPr>
            <w:tcW w:w="1134" w:type="dxa"/>
          </w:tcPr>
          <w:p w:rsidR="00864D34" w:rsidRDefault="00864D34" w:rsidP="006A1461">
            <w:pPr>
              <w:jc w:val="center"/>
              <w:rPr>
                <w:lang w:val="en-US"/>
              </w:rPr>
            </w:pPr>
            <w:r w:rsidRPr="00864D34">
              <w:rPr>
                <w:lang w:val="en-US"/>
              </w:rPr>
              <w:t>Yes</w:t>
            </w:r>
          </w:p>
        </w:tc>
        <w:tc>
          <w:tcPr>
            <w:tcW w:w="4253" w:type="dxa"/>
          </w:tcPr>
          <w:p w:rsidR="00864D34" w:rsidRDefault="00864D34" w:rsidP="006A1461">
            <w:pPr>
              <w:rPr>
                <w:lang w:val="en-US"/>
              </w:rPr>
            </w:pPr>
            <w:r w:rsidRPr="00864D34">
              <w:rPr>
                <w:lang w:val="en-US"/>
              </w:rPr>
              <w:t xml:space="preserve">Array of chat notification subscriptions </w:t>
            </w:r>
          </w:p>
        </w:tc>
      </w:tr>
      <w:tr w:rsidR="00864D34" w:rsidTr="006A1461">
        <w:trPr>
          <w:cantSplit/>
        </w:trPr>
        <w:tc>
          <w:tcPr>
            <w:tcW w:w="1951" w:type="dxa"/>
          </w:tcPr>
          <w:p w:rsidR="00864D34" w:rsidRDefault="00864D34" w:rsidP="00864D34">
            <w:pPr>
              <w:rPr>
                <w:lang w:val="en-US"/>
              </w:rPr>
            </w:pPr>
            <w:r w:rsidRPr="00864D34">
              <w:rPr>
                <w:lang w:val="en-US"/>
              </w:rPr>
              <w:t>resourceURL</w:t>
            </w:r>
          </w:p>
        </w:tc>
        <w:tc>
          <w:tcPr>
            <w:tcW w:w="2835" w:type="dxa"/>
          </w:tcPr>
          <w:p w:rsidR="00864D34" w:rsidRDefault="00864D34" w:rsidP="00864D34">
            <w:pPr>
              <w:rPr>
                <w:lang w:val="en-US"/>
              </w:rPr>
            </w:pPr>
            <w:r w:rsidRPr="00864D34">
              <w:rPr>
                <w:lang w:val="en-US"/>
              </w:rPr>
              <w:t xml:space="preserve">xsd:anyURI  </w:t>
            </w:r>
          </w:p>
        </w:tc>
        <w:tc>
          <w:tcPr>
            <w:tcW w:w="1134" w:type="dxa"/>
          </w:tcPr>
          <w:p w:rsidR="00864D34" w:rsidRDefault="00864D34" w:rsidP="006A1461">
            <w:pPr>
              <w:jc w:val="center"/>
              <w:rPr>
                <w:lang w:val="en-US"/>
              </w:rPr>
            </w:pPr>
            <w:r>
              <w:rPr>
                <w:lang w:val="en-US"/>
              </w:rPr>
              <w:t>No</w:t>
            </w:r>
          </w:p>
        </w:tc>
        <w:tc>
          <w:tcPr>
            <w:tcW w:w="4253" w:type="dxa"/>
          </w:tcPr>
          <w:p w:rsidR="00864D34" w:rsidRDefault="00864D34" w:rsidP="00864D34">
            <w:pPr>
              <w:rPr>
                <w:lang w:val="en-US"/>
              </w:rPr>
            </w:pPr>
            <w:r w:rsidRPr="00864D34">
              <w:rPr>
                <w:lang w:val="en-US"/>
              </w:rPr>
              <w:t xml:space="preserve">Self referring URL </w:t>
            </w:r>
          </w:p>
        </w:tc>
      </w:tr>
    </w:tbl>
    <w:p w:rsidR="006A1461" w:rsidRDefault="006A1461" w:rsidP="00864D34">
      <w:pPr>
        <w:rPr>
          <w:b/>
          <w:lang w:val="en-US"/>
        </w:rPr>
      </w:pPr>
    </w:p>
    <w:p w:rsidR="00DF0901" w:rsidRDefault="00DF0901" w:rsidP="00864D34">
      <w:pPr>
        <w:rPr>
          <w:b/>
          <w:lang w:val="en-US"/>
        </w:rPr>
      </w:pPr>
    </w:p>
    <w:p w:rsidR="00864D34" w:rsidRPr="006A1461" w:rsidRDefault="00864D34" w:rsidP="00864D34">
      <w:pPr>
        <w:rPr>
          <w:b/>
          <w:lang w:val="en-US"/>
        </w:rPr>
      </w:pPr>
      <w:r w:rsidRPr="006A1461">
        <w:rPr>
          <w:b/>
          <w:lang w:val="en-US"/>
        </w:rPr>
        <w:t xml:space="preserve">Type: ChatNotificationSubscription </w:t>
      </w:r>
    </w:p>
    <w:p w:rsidR="00864D34" w:rsidRDefault="00864D34" w:rsidP="00864D34">
      <w:pPr>
        <w:rPr>
          <w:lang w:val="en-US"/>
        </w:rPr>
      </w:pPr>
      <w:r w:rsidRPr="00864D34">
        <w:rPr>
          <w:lang w:val="en-US"/>
        </w:rPr>
        <w:t>This type represents a subscription to chat-related event notifications, i.e. all notifications</w:t>
      </w:r>
      <w:r w:rsidR="007238FE">
        <w:rPr>
          <w:lang w:val="en-US"/>
        </w:rPr>
        <w:t xml:space="preserve"> of type ChatEventNotification</w:t>
      </w:r>
      <w:r w:rsidR="00B72D84">
        <w:rPr>
          <w:lang w:val="en-US"/>
        </w:rPr>
        <w:t xml:space="preserve">, </w:t>
      </w:r>
      <w:r w:rsidR="006A1461">
        <w:rPr>
          <w:lang w:val="en-US"/>
        </w:rPr>
        <w:t>ChatMessageNotification,</w:t>
      </w:r>
      <w:r w:rsidR="007238FE">
        <w:rPr>
          <w:lang w:val="en-US"/>
        </w:rPr>
        <w:t xml:space="preserve"> </w:t>
      </w:r>
      <w:r w:rsidR="007238FE" w:rsidRPr="00864D34">
        <w:rPr>
          <w:lang w:val="en-US"/>
        </w:rPr>
        <w:t>ChatSubscriptionCancellationNotification</w:t>
      </w:r>
      <w:r w:rsidR="006A1461">
        <w:rPr>
          <w:lang w:val="en-US"/>
        </w:rPr>
        <w:t xml:space="preserve"> </w:t>
      </w:r>
      <w:r w:rsidRPr="00864D34">
        <w:rPr>
          <w:lang w:val="en-US"/>
        </w:rPr>
        <w:t>and ChatMessageStatusNotification targeted at a particular user.</w:t>
      </w:r>
    </w:p>
    <w:p w:rsidR="006A1461" w:rsidRDefault="006A1461" w:rsidP="00864D34">
      <w:pPr>
        <w:rPr>
          <w:lang w:val="en-US"/>
        </w:rPr>
      </w:pPr>
    </w:p>
    <w:tbl>
      <w:tblPr>
        <w:tblStyle w:val="Grilledutableau"/>
        <w:tblW w:w="10173" w:type="dxa"/>
        <w:tblLayout w:type="fixed"/>
        <w:tblLook w:val="04A0"/>
      </w:tblPr>
      <w:tblGrid>
        <w:gridCol w:w="1951"/>
        <w:gridCol w:w="2835"/>
        <w:gridCol w:w="1134"/>
        <w:gridCol w:w="4253"/>
      </w:tblGrid>
      <w:tr w:rsidR="006A1461" w:rsidRPr="00864D34" w:rsidTr="004210A2">
        <w:trPr>
          <w:cantSplit/>
          <w:tblHeader/>
        </w:trPr>
        <w:tc>
          <w:tcPr>
            <w:tcW w:w="1951" w:type="dxa"/>
            <w:shd w:val="clear" w:color="auto" w:fill="BFBFBF" w:themeFill="background1" w:themeFillShade="BF"/>
            <w:vAlign w:val="center"/>
          </w:tcPr>
          <w:p w:rsidR="006A1461" w:rsidRPr="00864D34" w:rsidRDefault="006A1461"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6A1461" w:rsidRPr="00864D34" w:rsidRDefault="006A1461"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6A1461" w:rsidRPr="00864D34" w:rsidRDefault="006A1461"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6A1461" w:rsidRPr="00864D34" w:rsidRDefault="006A1461" w:rsidP="004210A2">
            <w:pPr>
              <w:jc w:val="center"/>
              <w:rPr>
                <w:b/>
                <w:lang w:val="en-US"/>
              </w:rPr>
            </w:pPr>
            <w:r w:rsidRPr="00864D34">
              <w:rPr>
                <w:b/>
                <w:lang w:val="en-US"/>
              </w:rPr>
              <w:t>Description</w:t>
            </w:r>
          </w:p>
        </w:tc>
      </w:tr>
      <w:tr w:rsidR="006A1461" w:rsidRPr="00476322" w:rsidTr="004210A2">
        <w:trPr>
          <w:cantSplit/>
        </w:trPr>
        <w:tc>
          <w:tcPr>
            <w:tcW w:w="1951" w:type="dxa"/>
          </w:tcPr>
          <w:p w:rsidR="006A1461" w:rsidRDefault="006A1461" w:rsidP="004210A2">
            <w:pPr>
              <w:rPr>
                <w:lang w:val="en-US"/>
              </w:rPr>
            </w:pPr>
            <w:r w:rsidRPr="00864D34">
              <w:rPr>
                <w:lang w:val="en-US"/>
              </w:rPr>
              <w:t>callbackReference</w:t>
            </w:r>
          </w:p>
        </w:tc>
        <w:tc>
          <w:tcPr>
            <w:tcW w:w="2835" w:type="dxa"/>
          </w:tcPr>
          <w:p w:rsidR="006A1461" w:rsidRDefault="006A1461" w:rsidP="006A1461">
            <w:pPr>
              <w:rPr>
                <w:lang w:val="en-US"/>
              </w:rPr>
            </w:pPr>
            <w:r w:rsidRPr="00864D34">
              <w:rPr>
                <w:lang w:val="en-US"/>
              </w:rPr>
              <w:t>common:CallbackReference</w:t>
            </w:r>
          </w:p>
        </w:tc>
        <w:tc>
          <w:tcPr>
            <w:tcW w:w="1134" w:type="dxa"/>
          </w:tcPr>
          <w:p w:rsidR="006A1461" w:rsidRDefault="006A1461" w:rsidP="004210A2">
            <w:pPr>
              <w:jc w:val="center"/>
              <w:rPr>
                <w:lang w:val="en-US"/>
              </w:rPr>
            </w:pPr>
            <w:r>
              <w:rPr>
                <w:lang w:val="en-US"/>
              </w:rPr>
              <w:t>No</w:t>
            </w:r>
          </w:p>
        </w:tc>
        <w:tc>
          <w:tcPr>
            <w:tcW w:w="4253" w:type="dxa"/>
          </w:tcPr>
          <w:p w:rsidR="006A1461" w:rsidRDefault="006A1461" w:rsidP="006A1461">
            <w:pPr>
              <w:rPr>
                <w:lang w:val="en-US"/>
              </w:rPr>
            </w:pPr>
            <w:r w:rsidRPr="00864D34">
              <w:rPr>
                <w:lang w:val="en-US"/>
              </w:rPr>
              <w:t>Client's Notification URL and OPTIONAL callbackData</w:t>
            </w:r>
          </w:p>
        </w:tc>
      </w:tr>
      <w:tr w:rsidR="006A1461" w:rsidRPr="002A2A70" w:rsidTr="004210A2">
        <w:trPr>
          <w:cantSplit/>
        </w:trPr>
        <w:tc>
          <w:tcPr>
            <w:tcW w:w="1951" w:type="dxa"/>
          </w:tcPr>
          <w:p w:rsidR="006A1461" w:rsidRPr="002A2A70" w:rsidRDefault="006A1461" w:rsidP="006A1461">
            <w:pPr>
              <w:rPr>
                <w:lang w:val="en-US"/>
              </w:rPr>
            </w:pPr>
            <w:r w:rsidRPr="002A2A70">
              <w:rPr>
                <w:lang w:val="en-US"/>
              </w:rPr>
              <w:t>confirmedChatSupported</w:t>
            </w:r>
          </w:p>
        </w:tc>
        <w:tc>
          <w:tcPr>
            <w:tcW w:w="2835" w:type="dxa"/>
          </w:tcPr>
          <w:p w:rsidR="006A1461" w:rsidRPr="002A2A70" w:rsidRDefault="006A1461" w:rsidP="006A1461">
            <w:pPr>
              <w:rPr>
                <w:lang w:val="en-US"/>
              </w:rPr>
            </w:pPr>
            <w:r w:rsidRPr="002A2A70">
              <w:rPr>
                <w:lang w:val="en-US"/>
              </w:rPr>
              <w:t xml:space="preserve">xsd:boolean  </w:t>
            </w:r>
          </w:p>
        </w:tc>
        <w:tc>
          <w:tcPr>
            <w:tcW w:w="1134" w:type="dxa"/>
          </w:tcPr>
          <w:p w:rsidR="006A1461" w:rsidRPr="002A2A70" w:rsidRDefault="006A1461" w:rsidP="004210A2">
            <w:pPr>
              <w:jc w:val="center"/>
              <w:rPr>
                <w:lang w:val="en-US"/>
              </w:rPr>
            </w:pPr>
            <w:r w:rsidRPr="002A2A70">
              <w:rPr>
                <w:lang w:val="en-US"/>
              </w:rPr>
              <w:t>Yes</w:t>
            </w:r>
          </w:p>
        </w:tc>
        <w:tc>
          <w:tcPr>
            <w:tcW w:w="4253" w:type="dxa"/>
          </w:tcPr>
          <w:p w:rsidR="006A1461" w:rsidRPr="002A2A70" w:rsidRDefault="006A1461" w:rsidP="006A1461">
            <w:pPr>
              <w:rPr>
                <w:lang w:val="en-US"/>
              </w:rPr>
            </w:pPr>
            <w:r w:rsidRPr="002A2A70">
              <w:rPr>
                <w:lang w:val="en-US"/>
              </w:rPr>
              <w:t xml:space="preserve">In resource-creating requests, this flag signals to the server that this client supports Confirmed 1-1 Chats. In case this is present and set to true, the client supports Confirmed 1-1 Chats. </w:t>
            </w:r>
          </w:p>
          <w:p w:rsidR="006A1461" w:rsidRPr="002A2A70" w:rsidRDefault="006A1461" w:rsidP="006A1461">
            <w:pPr>
              <w:rPr>
                <w:lang w:val="en-US"/>
              </w:rPr>
            </w:pPr>
          </w:p>
          <w:p w:rsidR="006A1461" w:rsidRPr="002A2A70" w:rsidRDefault="006A1461" w:rsidP="006A1461">
            <w:pPr>
              <w:rPr>
                <w:lang w:val="en-US"/>
              </w:rPr>
            </w:pPr>
            <w:r w:rsidRPr="002A2A70">
              <w:rPr>
                <w:lang w:val="en-US"/>
              </w:rPr>
              <w:t xml:space="preserve">In the created resource, the server sets this flag to true </w:t>
            </w:r>
            <w:r w:rsidR="008879AB">
              <w:rPr>
                <w:lang w:val="en-US"/>
              </w:rPr>
              <w:t xml:space="preserve">as </w:t>
            </w:r>
            <w:proofErr w:type="gramStart"/>
            <w:r w:rsidR="008879AB">
              <w:rPr>
                <w:lang w:val="en-US"/>
              </w:rPr>
              <w:t xml:space="preserve">it </w:t>
            </w:r>
            <w:r w:rsidRPr="002A2A70">
              <w:rPr>
                <w:lang w:val="en-US"/>
              </w:rPr>
              <w:t xml:space="preserve"> supports</w:t>
            </w:r>
            <w:proofErr w:type="gramEnd"/>
            <w:r w:rsidRPr="002A2A70">
              <w:rPr>
                <w:lang w:val="en-US"/>
              </w:rPr>
              <w:t xml:space="preserve"> Confirmed 1-1 Chats</w:t>
            </w:r>
            <w:r w:rsidR="008879AB">
              <w:rPr>
                <w:lang w:val="en-US"/>
              </w:rPr>
              <w:t>.</w:t>
            </w:r>
          </w:p>
          <w:p w:rsidR="006A1461" w:rsidRPr="002A2A70" w:rsidRDefault="006A1461" w:rsidP="006A1461">
            <w:pPr>
              <w:rPr>
                <w:lang w:val="en-US"/>
              </w:rPr>
            </w:pPr>
          </w:p>
          <w:p w:rsidR="007D36DF" w:rsidRDefault="006A1461">
            <w:pPr>
              <w:rPr>
                <w:lang w:val="en-US"/>
              </w:rPr>
            </w:pPr>
            <w:r w:rsidRPr="002A2A70">
              <w:rPr>
                <w:lang w:val="en-US"/>
              </w:rPr>
              <w:t xml:space="preserve">Default: </w:t>
            </w:r>
            <w:r w:rsidR="008879AB">
              <w:rPr>
                <w:lang w:val="en-US"/>
              </w:rPr>
              <w:t>true</w:t>
            </w:r>
          </w:p>
        </w:tc>
      </w:tr>
      <w:tr w:rsidR="006A1461" w:rsidRPr="00110315" w:rsidTr="004210A2">
        <w:trPr>
          <w:cantSplit/>
        </w:trPr>
        <w:tc>
          <w:tcPr>
            <w:tcW w:w="1951" w:type="dxa"/>
          </w:tcPr>
          <w:p w:rsidR="006A1461" w:rsidRPr="002A2A70" w:rsidRDefault="006A1461" w:rsidP="006A1461">
            <w:pPr>
              <w:rPr>
                <w:lang w:val="en-US"/>
              </w:rPr>
            </w:pPr>
            <w:r w:rsidRPr="002A2A70">
              <w:rPr>
                <w:lang w:val="en-US"/>
              </w:rPr>
              <w:t xml:space="preserve">adhocChatSupported </w:t>
            </w:r>
          </w:p>
          <w:p w:rsidR="006A1461" w:rsidRPr="002A2A70" w:rsidRDefault="006A1461" w:rsidP="006A1461">
            <w:pPr>
              <w:rPr>
                <w:lang w:val="en-US"/>
              </w:rPr>
            </w:pPr>
          </w:p>
        </w:tc>
        <w:tc>
          <w:tcPr>
            <w:tcW w:w="2835" w:type="dxa"/>
          </w:tcPr>
          <w:p w:rsidR="006A1461" w:rsidRPr="002A2A70" w:rsidRDefault="006A1461" w:rsidP="006A1461">
            <w:pPr>
              <w:rPr>
                <w:lang w:val="en-US"/>
              </w:rPr>
            </w:pPr>
            <w:r w:rsidRPr="002A2A70">
              <w:rPr>
                <w:lang w:val="en-US"/>
              </w:rPr>
              <w:t>xsd:boolean</w:t>
            </w:r>
          </w:p>
        </w:tc>
        <w:tc>
          <w:tcPr>
            <w:tcW w:w="1134" w:type="dxa"/>
          </w:tcPr>
          <w:p w:rsidR="006A1461" w:rsidRPr="002A2A70" w:rsidRDefault="006A1461" w:rsidP="004210A2">
            <w:pPr>
              <w:jc w:val="center"/>
              <w:rPr>
                <w:lang w:val="en-US"/>
              </w:rPr>
            </w:pPr>
            <w:r w:rsidRPr="002A2A70">
              <w:rPr>
                <w:lang w:val="en-US"/>
              </w:rPr>
              <w:t>Yes</w:t>
            </w:r>
          </w:p>
        </w:tc>
        <w:tc>
          <w:tcPr>
            <w:tcW w:w="4253" w:type="dxa"/>
          </w:tcPr>
          <w:p w:rsidR="006A1461" w:rsidRDefault="006A1461" w:rsidP="006A1461">
            <w:pPr>
              <w:rPr>
                <w:lang w:val="en-US"/>
              </w:rPr>
            </w:pPr>
            <w:r w:rsidRPr="002A2A70">
              <w:rPr>
                <w:lang w:val="en-US"/>
              </w:rPr>
              <w:t xml:space="preserve">In resource-creating requests, this flag signals to the server that this client supports Ad-hoc 1-1 Chats. In case this is absent or set to true, the client supports for Ad-hoc 1-1 Chats. </w:t>
            </w:r>
          </w:p>
          <w:p w:rsidR="00141959" w:rsidRPr="002A2A70" w:rsidRDefault="00141959" w:rsidP="006A1461">
            <w:pPr>
              <w:rPr>
                <w:lang w:val="en-US"/>
              </w:rPr>
            </w:pPr>
          </w:p>
          <w:p w:rsidR="006A1461" w:rsidRPr="002A2A70" w:rsidRDefault="006A1461" w:rsidP="006A1461">
            <w:pPr>
              <w:rPr>
                <w:lang w:val="en-US"/>
              </w:rPr>
            </w:pPr>
            <w:r w:rsidRPr="002A2A70">
              <w:rPr>
                <w:lang w:val="en-US"/>
              </w:rPr>
              <w:t xml:space="preserve">In the created resource, the server sets this flag </w:t>
            </w:r>
            <w:proofErr w:type="gramStart"/>
            <w:r w:rsidRPr="002A2A70">
              <w:rPr>
                <w:lang w:val="en-US"/>
              </w:rPr>
              <w:t>to</w:t>
            </w:r>
            <w:proofErr w:type="gramEnd"/>
            <w:r w:rsidRPr="002A2A70">
              <w:rPr>
                <w:lang w:val="en-US"/>
              </w:rPr>
              <w:t xml:space="preserve"> </w:t>
            </w:r>
            <w:r w:rsidR="000A4181">
              <w:rPr>
                <w:lang w:val="en-US"/>
              </w:rPr>
              <w:t xml:space="preserve">false as it does </w:t>
            </w:r>
            <w:r w:rsidR="00141959">
              <w:rPr>
                <w:lang w:val="en-US"/>
              </w:rPr>
              <w:t xml:space="preserve">not </w:t>
            </w:r>
            <w:r w:rsidRPr="002A2A70">
              <w:rPr>
                <w:lang w:val="en-US"/>
              </w:rPr>
              <w:t xml:space="preserve">support Ad-hoc 1-1 Chats. </w:t>
            </w:r>
          </w:p>
          <w:p w:rsidR="006A1461" w:rsidRPr="002A2A70" w:rsidRDefault="006A1461" w:rsidP="006A1461">
            <w:pPr>
              <w:rPr>
                <w:lang w:val="en-US"/>
              </w:rPr>
            </w:pPr>
          </w:p>
          <w:p w:rsidR="006A1461" w:rsidRPr="006A1461" w:rsidRDefault="006A1461" w:rsidP="006A1461">
            <w:pPr>
              <w:rPr>
                <w:lang w:val="en-US"/>
              </w:rPr>
            </w:pPr>
            <w:r w:rsidRPr="002A2A70">
              <w:rPr>
                <w:lang w:val="en-US"/>
              </w:rPr>
              <w:t xml:space="preserve">Default: </w:t>
            </w:r>
            <w:r w:rsidR="000A4181">
              <w:rPr>
                <w:lang w:val="en-US"/>
              </w:rPr>
              <w:t>false</w:t>
            </w:r>
            <w:r w:rsidR="000A4181" w:rsidRPr="002A2A70">
              <w:rPr>
                <w:lang w:val="en-US"/>
              </w:rPr>
              <w:t xml:space="preserve"> </w:t>
            </w:r>
          </w:p>
        </w:tc>
      </w:tr>
      <w:tr w:rsidR="006A1461" w:rsidRPr="00476322" w:rsidTr="004210A2">
        <w:trPr>
          <w:cantSplit/>
        </w:trPr>
        <w:tc>
          <w:tcPr>
            <w:tcW w:w="1951" w:type="dxa"/>
          </w:tcPr>
          <w:p w:rsidR="006A1461" w:rsidRPr="00B72D84" w:rsidRDefault="006A1461" w:rsidP="006A1461">
            <w:pPr>
              <w:rPr>
                <w:lang w:val="en-US"/>
              </w:rPr>
            </w:pPr>
            <w:r w:rsidRPr="00B72D84">
              <w:rPr>
                <w:lang w:val="en-US"/>
              </w:rPr>
              <w:t xml:space="preserve">duration  </w:t>
            </w:r>
          </w:p>
        </w:tc>
        <w:tc>
          <w:tcPr>
            <w:tcW w:w="2835" w:type="dxa"/>
          </w:tcPr>
          <w:p w:rsidR="006A1461" w:rsidRPr="00B72D84" w:rsidRDefault="006A1461" w:rsidP="006A1461">
            <w:pPr>
              <w:rPr>
                <w:lang w:val="en-US"/>
              </w:rPr>
            </w:pPr>
            <w:r w:rsidRPr="00B72D84">
              <w:rPr>
                <w:lang w:val="en-US"/>
              </w:rPr>
              <w:t xml:space="preserve">xsd:int  </w:t>
            </w:r>
          </w:p>
        </w:tc>
        <w:tc>
          <w:tcPr>
            <w:tcW w:w="1134" w:type="dxa"/>
          </w:tcPr>
          <w:p w:rsidR="006A1461" w:rsidRPr="00B72D84" w:rsidRDefault="006A1461" w:rsidP="004210A2">
            <w:pPr>
              <w:jc w:val="center"/>
              <w:rPr>
                <w:lang w:val="en-US"/>
              </w:rPr>
            </w:pPr>
            <w:r w:rsidRPr="00B72D84">
              <w:rPr>
                <w:lang w:val="en-US"/>
              </w:rPr>
              <w:t>Yes</w:t>
            </w:r>
          </w:p>
        </w:tc>
        <w:tc>
          <w:tcPr>
            <w:tcW w:w="4253" w:type="dxa"/>
          </w:tcPr>
          <w:p w:rsidR="006A1461" w:rsidRPr="006A1461" w:rsidRDefault="006A1461" w:rsidP="00B72D84">
            <w:pPr>
              <w:rPr>
                <w:lang w:val="en-US"/>
              </w:rPr>
            </w:pPr>
            <w:r w:rsidRPr="00B72D84">
              <w:rPr>
                <w:lang w:val="en-US"/>
              </w:rPr>
              <w:t xml:space="preserve">Period of time (in seconds) notifications are provided for. If set to “0” (zero), a default duration time, which is specified by the service policy, will be used. If the parameter is omitted, the notifications will continue until the maximum duration time, which is specified by the service policy, unless the notifications are stopped by deletion of subscription for notifications. </w:t>
            </w:r>
          </w:p>
        </w:tc>
      </w:tr>
      <w:tr w:rsidR="006A1461" w:rsidRPr="00476322" w:rsidTr="004210A2">
        <w:trPr>
          <w:cantSplit/>
        </w:trPr>
        <w:tc>
          <w:tcPr>
            <w:tcW w:w="1951" w:type="dxa"/>
          </w:tcPr>
          <w:p w:rsidR="006A1461" w:rsidRPr="006A1461" w:rsidRDefault="006A1461" w:rsidP="006A1461">
            <w:pPr>
              <w:rPr>
                <w:lang w:val="en-US"/>
              </w:rPr>
            </w:pPr>
            <w:r w:rsidRPr="006A1461">
              <w:rPr>
                <w:lang w:val="en-US"/>
              </w:rPr>
              <w:t xml:space="preserve">clientCorrelator  </w:t>
            </w:r>
          </w:p>
        </w:tc>
        <w:tc>
          <w:tcPr>
            <w:tcW w:w="2835" w:type="dxa"/>
          </w:tcPr>
          <w:p w:rsidR="006A1461" w:rsidRPr="006A1461" w:rsidRDefault="006A1461" w:rsidP="006A1461">
            <w:pPr>
              <w:rPr>
                <w:lang w:val="en-US"/>
              </w:rPr>
            </w:pPr>
            <w:r w:rsidRPr="006A1461">
              <w:rPr>
                <w:lang w:val="en-US"/>
              </w:rPr>
              <w:t xml:space="preserve">xsd:string  </w:t>
            </w:r>
          </w:p>
        </w:tc>
        <w:tc>
          <w:tcPr>
            <w:tcW w:w="1134" w:type="dxa"/>
          </w:tcPr>
          <w:p w:rsidR="006A1461" w:rsidRDefault="006A1461" w:rsidP="004210A2">
            <w:pPr>
              <w:jc w:val="center"/>
              <w:rPr>
                <w:lang w:val="en-US"/>
              </w:rPr>
            </w:pPr>
            <w:r>
              <w:rPr>
                <w:lang w:val="en-US"/>
              </w:rPr>
              <w:t>Yes</w:t>
            </w:r>
          </w:p>
        </w:tc>
        <w:tc>
          <w:tcPr>
            <w:tcW w:w="4253" w:type="dxa"/>
          </w:tcPr>
          <w:p w:rsidR="00D50B66" w:rsidRPr="007031E6" w:rsidRDefault="00D50B66" w:rsidP="00D50B66">
            <w:pPr>
              <w:tabs>
                <w:tab w:val="left" w:pos="1603"/>
              </w:tabs>
              <w:rPr>
                <w:lang w:val="en-US"/>
              </w:rPr>
            </w:pPr>
            <w:r w:rsidRPr="007031E6">
              <w:rPr>
                <w:lang w:val="en-US"/>
              </w:rPr>
              <w:t xml:space="preserve">A correlator that the client can use to tag this particular resource representation during a request to create a resource on the server. </w:t>
            </w:r>
          </w:p>
          <w:p w:rsidR="00D50B66" w:rsidRPr="007031E6" w:rsidRDefault="00D50B66" w:rsidP="00D50B66">
            <w:pPr>
              <w:tabs>
                <w:tab w:val="left" w:pos="1603"/>
              </w:tabs>
              <w:rPr>
                <w:lang w:val="en-US"/>
              </w:rPr>
            </w:pPr>
          </w:p>
          <w:p w:rsidR="006A1461" w:rsidRPr="006A1461" w:rsidRDefault="00D50B66" w:rsidP="00D50B66">
            <w:pPr>
              <w:rPr>
                <w:lang w:val="en-US"/>
              </w:rPr>
            </w:pPr>
            <w:r w:rsidRPr="007031E6">
              <w:rPr>
                <w:lang w:val="en-US"/>
              </w:rPr>
              <w:t xml:space="preserve">In case the element is present, the server </w:t>
            </w:r>
            <w:r>
              <w:rPr>
                <w:lang w:val="en-US"/>
              </w:rPr>
              <w:t>does</w:t>
            </w:r>
            <w:r w:rsidRPr="007031E6">
              <w:rPr>
                <w:lang w:val="en-US"/>
              </w:rPr>
              <w:t xml:space="preserve"> not alter its value, and provide</w:t>
            </w:r>
            <w:r>
              <w:rPr>
                <w:lang w:val="en-US"/>
              </w:rPr>
              <w:t>s</w:t>
            </w:r>
            <w:r w:rsidRPr="007031E6">
              <w:rPr>
                <w:lang w:val="en-US"/>
              </w:rPr>
              <w:t xml:space="preserve"> it as part of the representation of this resource</w:t>
            </w:r>
            <w:r>
              <w:rPr>
                <w:lang w:val="en-US"/>
              </w:rPr>
              <w:t>.</w:t>
            </w:r>
          </w:p>
        </w:tc>
      </w:tr>
      <w:tr w:rsidR="006A1461" w:rsidRPr="00476322" w:rsidTr="004210A2">
        <w:trPr>
          <w:cantSplit/>
        </w:trPr>
        <w:tc>
          <w:tcPr>
            <w:tcW w:w="1951" w:type="dxa"/>
          </w:tcPr>
          <w:p w:rsidR="006A1461" w:rsidRPr="006A1461" w:rsidRDefault="006A1461" w:rsidP="006A1461">
            <w:pPr>
              <w:rPr>
                <w:lang w:val="en-US"/>
              </w:rPr>
            </w:pPr>
            <w:r>
              <w:rPr>
                <w:lang w:val="en-US"/>
              </w:rPr>
              <w:t>r</w:t>
            </w:r>
            <w:r w:rsidRPr="006A1461">
              <w:rPr>
                <w:lang w:val="en-US"/>
              </w:rPr>
              <w:t>esourceURL</w:t>
            </w:r>
          </w:p>
        </w:tc>
        <w:tc>
          <w:tcPr>
            <w:tcW w:w="2835" w:type="dxa"/>
          </w:tcPr>
          <w:p w:rsidR="006A1461" w:rsidRPr="006A1461" w:rsidRDefault="006A1461" w:rsidP="006A1461">
            <w:pPr>
              <w:rPr>
                <w:lang w:val="en-US"/>
              </w:rPr>
            </w:pPr>
            <w:r w:rsidRPr="006A1461">
              <w:rPr>
                <w:lang w:val="en-US"/>
              </w:rPr>
              <w:t xml:space="preserve">xsd:anyURI  </w:t>
            </w:r>
          </w:p>
        </w:tc>
        <w:tc>
          <w:tcPr>
            <w:tcW w:w="1134" w:type="dxa"/>
          </w:tcPr>
          <w:p w:rsidR="006A1461" w:rsidRDefault="006A1461" w:rsidP="004210A2">
            <w:pPr>
              <w:jc w:val="center"/>
              <w:rPr>
                <w:lang w:val="en-US"/>
              </w:rPr>
            </w:pPr>
            <w:r>
              <w:rPr>
                <w:lang w:val="en-US"/>
              </w:rPr>
              <w:t>Yes</w:t>
            </w:r>
          </w:p>
        </w:tc>
        <w:tc>
          <w:tcPr>
            <w:tcW w:w="4253" w:type="dxa"/>
          </w:tcPr>
          <w:p w:rsidR="00B4237C" w:rsidRDefault="00B4237C" w:rsidP="00070E63">
            <w:pPr>
              <w:rPr>
                <w:lang w:val="en-US"/>
              </w:rPr>
            </w:pPr>
            <w:proofErr w:type="gramStart"/>
            <w:r>
              <w:rPr>
                <w:lang w:val="en-US"/>
              </w:rPr>
              <w:t>Self referring</w:t>
            </w:r>
            <w:proofErr w:type="gramEnd"/>
            <w:r>
              <w:rPr>
                <w:lang w:val="en-US"/>
              </w:rPr>
              <w:t xml:space="preserve"> URL.</w:t>
            </w:r>
          </w:p>
          <w:p w:rsidR="00B4237C" w:rsidRDefault="00B4237C" w:rsidP="00070E63">
            <w:pPr>
              <w:rPr>
                <w:lang w:val="en-US"/>
              </w:rPr>
            </w:pPr>
          </w:p>
          <w:p w:rsidR="006A1461" w:rsidRPr="006A1461" w:rsidRDefault="00B4237C" w:rsidP="00070E63">
            <w:pPr>
              <w:rPr>
                <w:lang w:val="en-US"/>
              </w:rPr>
            </w:pPr>
            <w:r w:rsidRPr="00070E63">
              <w:rPr>
                <w:lang w:val="en-US"/>
              </w:rPr>
              <w:t>The resourceURL SHALL NOT be included in POST requests by the client, but is included in POST requests representing notifications by the server to the client, when a complete representation of the resource is embedded in the notification. The resourceURL is also included in responses to any HTTP method that returns an entity body, and in PUT requests.</w:t>
            </w:r>
          </w:p>
        </w:tc>
      </w:tr>
    </w:tbl>
    <w:p w:rsidR="006A1461" w:rsidRPr="006A1461" w:rsidRDefault="006A1461" w:rsidP="006A1461">
      <w:pPr>
        <w:rPr>
          <w:lang w:val="en-US"/>
        </w:rPr>
      </w:pPr>
    </w:p>
    <w:p w:rsidR="00DF0901" w:rsidRDefault="00DF0901" w:rsidP="006A1461">
      <w:pPr>
        <w:rPr>
          <w:lang w:val="en-US"/>
        </w:rPr>
      </w:pPr>
    </w:p>
    <w:p w:rsidR="008C00FB" w:rsidRPr="008C00FB" w:rsidRDefault="008C00FB" w:rsidP="008C00FB">
      <w:pPr>
        <w:rPr>
          <w:b/>
          <w:lang w:val="en-US"/>
        </w:rPr>
      </w:pPr>
      <w:r w:rsidRPr="008C00FB">
        <w:rPr>
          <w:b/>
          <w:lang w:val="en-US"/>
        </w:rPr>
        <w:t xml:space="preserve">Type: ChatEventNotification </w:t>
      </w:r>
    </w:p>
    <w:p w:rsidR="008C00FB" w:rsidRPr="008C00FB" w:rsidRDefault="008C00FB" w:rsidP="008C00FB">
      <w:pPr>
        <w:rPr>
          <w:lang w:val="en-US"/>
        </w:rPr>
      </w:pPr>
      <w:r w:rsidRPr="008C00FB">
        <w:rPr>
          <w:lang w:val="en-US"/>
        </w:rPr>
        <w:t xml:space="preserve">This type represents a notification about chat events that only need to convey the type of event without additional typespecific parameters. </w:t>
      </w:r>
    </w:p>
    <w:p w:rsidR="008C00FB" w:rsidRDefault="008C00FB" w:rsidP="008C00FB">
      <w:pPr>
        <w:rPr>
          <w:lang w:val="en-US"/>
        </w:rPr>
      </w:pPr>
      <w:r w:rsidRPr="008C00FB">
        <w:rPr>
          <w:lang w:val="en-US"/>
        </w:rPr>
        <w:t xml:space="preserve">More specific notification types are defined below. </w:t>
      </w:r>
    </w:p>
    <w:tbl>
      <w:tblPr>
        <w:tblStyle w:val="Grilledutableau"/>
        <w:tblW w:w="10173" w:type="dxa"/>
        <w:tblLayout w:type="fixed"/>
        <w:tblLook w:val="04A0"/>
      </w:tblPr>
      <w:tblGrid>
        <w:gridCol w:w="1951"/>
        <w:gridCol w:w="2835"/>
        <w:gridCol w:w="1134"/>
        <w:gridCol w:w="4253"/>
      </w:tblGrid>
      <w:tr w:rsidR="008C00FB" w:rsidRPr="00864D34" w:rsidTr="004210A2">
        <w:trPr>
          <w:cantSplit/>
          <w:tblHeader/>
        </w:trPr>
        <w:tc>
          <w:tcPr>
            <w:tcW w:w="1951" w:type="dxa"/>
            <w:shd w:val="clear" w:color="auto" w:fill="BFBFBF" w:themeFill="background1" w:themeFillShade="BF"/>
            <w:vAlign w:val="center"/>
          </w:tcPr>
          <w:p w:rsidR="008C00FB" w:rsidRPr="00864D34" w:rsidRDefault="008C00FB"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8C00FB" w:rsidRPr="00864D34" w:rsidRDefault="008C00FB"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8C00FB" w:rsidRPr="00864D34" w:rsidRDefault="008C00FB"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8C00FB" w:rsidRPr="00864D34" w:rsidRDefault="008C00FB" w:rsidP="004210A2">
            <w:pPr>
              <w:jc w:val="center"/>
              <w:rPr>
                <w:b/>
                <w:lang w:val="en-US"/>
              </w:rPr>
            </w:pPr>
            <w:r w:rsidRPr="00864D34">
              <w:rPr>
                <w:b/>
                <w:lang w:val="en-US"/>
              </w:rPr>
              <w:t>Description</w:t>
            </w:r>
          </w:p>
        </w:tc>
      </w:tr>
      <w:tr w:rsidR="008C00FB" w:rsidRPr="00476322" w:rsidTr="004210A2">
        <w:trPr>
          <w:cantSplit/>
        </w:trPr>
        <w:tc>
          <w:tcPr>
            <w:tcW w:w="1951" w:type="dxa"/>
          </w:tcPr>
          <w:p w:rsidR="008C00FB" w:rsidRDefault="008C00FB" w:rsidP="004210A2">
            <w:pPr>
              <w:rPr>
                <w:lang w:val="en-US"/>
              </w:rPr>
            </w:pPr>
            <w:r w:rsidRPr="008C00FB">
              <w:rPr>
                <w:lang w:val="en-US"/>
              </w:rPr>
              <w:t xml:space="preserve">callbackData  </w:t>
            </w:r>
          </w:p>
        </w:tc>
        <w:tc>
          <w:tcPr>
            <w:tcW w:w="2835" w:type="dxa"/>
          </w:tcPr>
          <w:p w:rsidR="008C00FB" w:rsidRDefault="008C00FB" w:rsidP="004210A2">
            <w:pPr>
              <w:rPr>
                <w:lang w:val="en-US"/>
              </w:rPr>
            </w:pPr>
            <w:r w:rsidRPr="008C00FB">
              <w:rPr>
                <w:lang w:val="en-US"/>
              </w:rPr>
              <w:t xml:space="preserve">xsd:string  </w:t>
            </w:r>
          </w:p>
        </w:tc>
        <w:tc>
          <w:tcPr>
            <w:tcW w:w="1134" w:type="dxa"/>
          </w:tcPr>
          <w:p w:rsidR="008C00FB" w:rsidRDefault="008C00FB" w:rsidP="004210A2">
            <w:pPr>
              <w:jc w:val="center"/>
              <w:rPr>
                <w:lang w:val="en-US"/>
              </w:rPr>
            </w:pPr>
            <w:r>
              <w:rPr>
                <w:lang w:val="en-US"/>
              </w:rPr>
              <w:t>Yes</w:t>
            </w:r>
          </w:p>
        </w:tc>
        <w:tc>
          <w:tcPr>
            <w:tcW w:w="4253" w:type="dxa"/>
          </w:tcPr>
          <w:p w:rsidR="008C00FB" w:rsidRDefault="008C00FB" w:rsidP="008C00FB">
            <w:pPr>
              <w:rPr>
                <w:lang w:val="en-US"/>
              </w:rPr>
            </w:pPr>
            <w:r w:rsidRPr="008C00FB">
              <w:rPr>
                <w:lang w:val="en-US"/>
              </w:rPr>
              <w:t>The ‘callbackData’ element if it was passed by the application in the ‘callbackReference’ element when creating a subscription to notifications about chat events</w:t>
            </w:r>
          </w:p>
        </w:tc>
      </w:tr>
      <w:tr w:rsidR="008C00FB" w:rsidRPr="00476322" w:rsidTr="004210A2">
        <w:trPr>
          <w:cantSplit/>
        </w:trPr>
        <w:tc>
          <w:tcPr>
            <w:tcW w:w="1951" w:type="dxa"/>
          </w:tcPr>
          <w:p w:rsidR="008C00FB" w:rsidRPr="008C00FB" w:rsidRDefault="008C00FB" w:rsidP="004210A2">
            <w:pPr>
              <w:rPr>
                <w:lang w:val="en-US"/>
              </w:rPr>
            </w:pPr>
            <w:r w:rsidRPr="008C00FB">
              <w:rPr>
                <w:lang w:val="en-US"/>
              </w:rPr>
              <w:t>link</w:t>
            </w:r>
          </w:p>
        </w:tc>
        <w:tc>
          <w:tcPr>
            <w:tcW w:w="2835" w:type="dxa"/>
          </w:tcPr>
          <w:p w:rsidR="008C00FB" w:rsidRPr="008C00FB" w:rsidRDefault="008C00FB" w:rsidP="008C00FB">
            <w:pPr>
              <w:rPr>
                <w:lang w:val="en-US"/>
              </w:rPr>
            </w:pPr>
            <w:r w:rsidRPr="008C00FB">
              <w:rPr>
                <w:lang w:val="en-US"/>
              </w:rPr>
              <w:t xml:space="preserve">common:Link </w:t>
            </w:r>
            <w:r>
              <w:rPr>
                <w:lang w:val="en-US"/>
              </w:rPr>
              <w:t>[0..unbounded]</w:t>
            </w:r>
          </w:p>
          <w:p w:rsidR="008C00FB" w:rsidRPr="008C00FB" w:rsidRDefault="008C00FB" w:rsidP="004210A2">
            <w:pPr>
              <w:rPr>
                <w:lang w:val="en-US"/>
              </w:rPr>
            </w:pPr>
          </w:p>
        </w:tc>
        <w:tc>
          <w:tcPr>
            <w:tcW w:w="1134" w:type="dxa"/>
          </w:tcPr>
          <w:p w:rsidR="008C00FB" w:rsidRDefault="008C00FB" w:rsidP="004210A2">
            <w:pPr>
              <w:jc w:val="center"/>
              <w:rPr>
                <w:lang w:val="en-US"/>
              </w:rPr>
            </w:pPr>
            <w:r>
              <w:rPr>
                <w:lang w:val="en-US"/>
              </w:rPr>
              <w:t>Yes</w:t>
            </w:r>
          </w:p>
        </w:tc>
        <w:tc>
          <w:tcPr>
            <w:tcW w:w="4253" w:type="dxa"/>
          </w:tcPr>
          <w:p w:rsidR="008C00FB" w:rsidRPr="008C00FB" w:rsidRDefault="008C00FB" w:rsidP="008C00FB">
            <w:pPr>
              <w:rPr>
                <w:lang w:val="en-US"/>
              </w:rPr>
            </w:pPr>
            <w:r w:rsidRPr="008C00FB">
              <w:rPr>
                <w:lang w:val="en-US"/>
              </w:rPr>
              <w:t xml:space="preserve">Links to other resources that are in relationship to the notification (e.g. related chat session) </w:t>
            </w:r>
          </w:p>
        </w:tc>
      </w:tr>
      <w:tr w:rsidR="008C00FB" w:rsidTr="004210A2">
        <w:trPr>
          <w:cantSplit/>
        </w:trPr>
        <w:tc>
          <w:tcPr>
            <w:tcW w:w="1951" w:type="dxa"/>
          </w:tcPr>
          <w:p w:rsidR="008C00FB" w:rsidRPr="008C00FB" w:rsidRDefault="008C00FB" w:rsidP="004210A2">
            <w:pPr>
              <w:rPr>
                <w:lang w:val="en-US"/>
              </w:rPr>
            </w:pPr>
            <w:r w:rsidRPr="008C00FB">
              <w:rPr>
                <w:lang w:val="en-US"/>
              </w:rPr>
              <w:t>eventType</w:t>
            </w:r>
          </w:p>
        </w:tc>
        <w:tc>
          <w:tcPr>
            <w:tcW w:w="2835" w:type="dxa"/>
          </w:tcPr>
          <w:p w:rsidR="008C00FB" w:rsidRPr="008C00FB" w:rsidRDefault="008C00FB" w:rsidP="008C00FB">
            <w:pPr>
              <w:rPr>
                <w:lang w:val="en-US"/>
              </w:rPr>
            </w:pPr>
            <w:r w:rsidRPr="008C00FB">
              <w:rPr>
                <w:lang w:val="en-US"/>
              </w:rPr>
              <w:t xml:space="preserve">EventType </w:t>
            </w:r>
          </w:p>
        </w:tc>
        <w:tc>
          <w:tcPr>
            <w:tcW w:w="1134" w:type="dxa"/>
          </w:tcPr>
          <w:p w:rsidR="008C00FB" w:rsidRDefault="008C00FB" w:rsidP="004210A2">
            <w:pPr>
              <w:jc w:val="center"/>
              <w:rPr>
                <w:lang w:val="en-US"/>
              </w:rPr>
            </w:pPr>
            <w:r>
              <w:rPr>
                <w:lang w:val="en-US"/>
              </w:rPr>
              <w:t>No</w:t>
            </w:r>
          </w:p>
        </w:tc>
        <w:tc>
          <w:tcPr>
            <w:tcW w:w="4253" w:type="dxa"/>
          </w:tcPr>
          <w:p w:rsidR="008C00FB" w:rsidRPr="008C00FB" w:rsidRDefault="008C00FB" w:rsidP="008C00FB">
            <w:pPr>
              <w:rPr>
                <w:lang w:val="en-US"/>
              </w:rPr>
            </w:pPr>
            <w:r w:rsidRPr="008C00FB">
              <w:rPr>
                <w:lang w:val="en-US"/>
              </w:rPr>
              <w:t>Type of event</w:t>
            </w:r>
          </w:p>
        </w:tc>
      </w:tr>
      <w:tr w:rsidR="008C00FB" w:rsidRPr="00476322" w:rsidTr="004210A2">
        <w:trPr>
          <w:cantSplit/>
        </w:trPr>
        <w:tc>
          <w:tcPr>
            <w:tcW w:w="1951" w:type="dxa"/>
          </w:tcPr>
          <w:p w:rsidR="008C00FB" w:rsidRPr="008C00FB" w:rsidRDefault="008C00FB" w:rsidP="004210A2">
            <w:pPr>
              <w:rPr>
                <w:lang w:val="en-US"/>
              </w:rPr>
            </w:pPr>
            <w:r w:rsidRPr="008C00FB">
              <w:rPr>
                <w:lang w:val="en-US"/>
              </w:rPr>
              <w:t xml:space="preserve">eventDescription  </w:t>
            </w:r>
          </w:p>
        </w:tc>
        <w:tc>
          <w:tcPr>
            <w:tcW w:w="2835" w:type="dxa"/>
          </w:tcPr>
          <w:p w:rsidR="008C00FB" w:rsidRPr="008C00FB" w:rsidRDefault="008C00FB" w:rsidP="008C00FB">
            <w:pPr>
              <w:rPr>
                <w:lang w:val="en-US"/>
              </w:rPr>
            </w:pPr>
            <w:r w:rsidRPr="008C00FB">
              <w:rPr>
                <w:lang w:val="en-US"/>
              </w:rPr>
              <w:t xml:space="preserve">xsd:string  </w:t>
            </w:r>
          </w:p>
        </w:tc>
        <w:tc>
          <w:tcPr>
            <w:tcW w:w="1134" w:type="dxa"/>
          </w:tcPr>
          <w:p w:rsidR="008C00FB" w:rsidRDefault="008C00FB" w:rsidP="004210A2">
            <w:pPr>
              <w:jc w:val="center"/>
              <w:rPr>
                <w:lang w:val="en-US"/>
              </w:rPr>
            </w:pPr>
            <w:r>
              <w:rPr>
                <w:lang w:val="en-US"/>
              </w:rPr>
              <w:t>Yes</w:t>
            </w:r>
          </w:p>
        </w:tc>
        <w:tc>
          <w:tcPr>
            <w:tcW w:w="4253" w:type="dxa"/>
          </w:tcPr>
          <w:p w:rsidR="008C00FB" w:rsidRPr="008C00FB" w:rsidRDefault="008C00FB" w:rsidP="008C00FB">
            <w:pPr>
              <w:rPr>
                <w:lang w:val="en-US"/>
              </w:rPr>
            </w:pPr>
            <w:r w:rsidRPr="008C00FB">
              <w:rPr>
                <w:lang w:val="en-US"/>
              </w:rPr>
              <w:t>Textual description of the event</w:t>
            </w:r>
          </w:p>
        </w:tc>
      </w:tr>
    </w:tbl>
    <w:p w:rsidR="008C00FB" w:rsidRDefault="008C00FB" w:rsidP="008C00FB">
      <w:pPr>
        <w:rPr>
          <w:lang w:val="en-US"/>
        </w:rPr>
      </w:pPr>
    </w:p>
    <w:p w:rsidR="00DF0901" w:rsidRDefault="00DF0901" w:rsidP="008C00FB">
      <w:pPr>
        <w:rPr>
          <w:lang w:val="en-US"/>
        </w:rPr>
      </w:pPr>
    </w:p>
    <w:p w:rsidR="008C00FB" w:rsidRPr="008C00FB" w:rsidRDefault="008C00FB" w:rsidP="008C00FB">
      <w:pPr>
        <w:rPr>
          <w:b/>
          <w:lang w:val="en-US"/>
        </w:rPr>
      </w:pPr>
      <w:r w:rsidRPr="008C00FB">
        <w:rPr>
          <w:b/>
          <w:lang w:val="en-US"/>
        </w:rPr>
        <w:t xml:space="preserve">Type: ChatMessageNotification </w:t>
      </w:r>
    </w:p>
    <w:p w:rsidR="008C00FB" w:rsidRPr="008C00FB" w:rsidRDefault="008C00FB" w:rsidP="008C00FB">
      <w:pPr>
        <w:rPr>
          <w:lang w:val="en-US"/>
        </w:rPr>
      </w:pPr>
      <w:r w:rsidRPr="008C00FB">
        <w:rPr>
          <w:lang w:val="en-US"/>
        </w:rPr>
        <w:t>This type represents a notification delivering an incoming chat message.</w:t>
      </w:r>
    </w:p>
    <w:p w:rsidR="008C00FB" w:rsidRDefault="008C00FB" w:rsidP="008C00FB">
      <w:pPr>
        <w:rPr>
          <w:b/>
          <w:lang w:val="en-US"/>
        </w:rPr>
      </w:pPr>
    </w:p>
    <w:tbl>
      <w:tblPr>
        <w:tblStyle w:val="Grilledutableau"/>
        <w:tblW w:w="10173" w:type="dxa"/>
        <w:tblLayout w:type="fixed"/>
        <w:tblLook w:val="04A0"/>
      </w:tblPr>
      <w:tblGrid>
        <w:gridCol w:w="1951"/>
        <w:gridCol w:w="2835"/>
        <w:gridCol w:w="1134"/>
        <w:gridCol w:w="4253"/>
      </w:tblGrid>
      <w:tr w:rsidR="008C00FB" w:rsidRPr="00864D34" w:rsidTr="004210A2">
        <w:trPr>
          <w:cantSplit/>
          <w:tblHeader/>
        </w:trPr>
        <w:tc>
          <w:tcPr>
            <w:tcW w:w="1951" w:type="dxa"/>
            <w:shd w:val="clear" w:color="auto" w:fill="BFBFBF" w:themeFill="background1" w:themeFillShade="BF"/>
            <w:vAlign w:val="center"/>
          </w:tcPr>
          <w:p w:rsidR="008C00FB" w:rsidRPr="00864D34" w:rsidRDefault="008C00FB"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8C00FB" w:rsidRPr="00864D34" w:rsidRDefault="008C00FB"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8C00FB" w:rsidRPr="00864D34" w:rsidRDefault="008C00FB"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8C00FB" w:rsidRPr="00864D34" w:rsidRDefault="008C00FB" w:rsidP="004210A2">
            <w:pPr>
              <w:jc w:val="center"/>
              <w:rPr>
                <w:b/>
                <w:lang w:val="en-US"/>
              </w:rPr>
            </w:pPr>
            <w:r w:rsidRPr="00864D34">
              <w:rPr>
                <w:b/>
                <w:lang w:val="en-US"/>
              </w:rPr>
              <w:t>Description</w:t>
            </w:r>
          </w:p>
        </w:tc>
      </w:tr>
      <w:tr w:rsidR="008C00FB" w:rsidRPr="00476322" w:rsidTr="004210A2">
        <w:trPr>
          <w:cantSplit/>
        </w:trPr>
        <w:tc>
          <w:tcPr>
            <w:tcW w:w="1951" w:type="dxa"/>
          </w:tcPr>
          <w:p w:rsidR="008C00FB" w:rsidRDefault="008C00FB" w:rsidP="004210A2">
            <w:pPr>
              <w:rPr>
                <w:lang w:val="en-US"/>
              </w:rPr>
            </w:pPr>
            <w:r w:rsidRPr="008C00FB">
              <w:rPr>
                <w:lang w:val="en-US"/>
              </w:rPr>
              <w:t xml:space="preserve">callbackData  </w:t>
            </w:r>
          </w:p>
        </w:tc>
        <w:tc>
          <w:tcPr>
            <w:tcW w:w="2835" w:type="dxa"/>
          </w:tcPr>
          <w:p w:rsidR="008C00FB" w:rsidRDefault="008C00FB" w:rsidP="004210A2">
            <w:pPr>
              <w:rPr>
                <w:lang w:val="en-US"/>
              </w:rPr>
            </w:pPr>
            <w:r w:rsidRPr="008C00FB">
              <w:rPr>
                <w:lang w:val="en-US"/>
              </w:rPr>
              <w:t xml:space="preserve">xsd:string  </w:t>
            </w:r>
          </w:p>
        </w:tc>
        <w:tc>
          <w:tcPr>
            <w:tcW w:w="1134" w:type="dxa"/>
          </w:tcPr>
          <w:p w:rsidR="008C00FB" w:rsidRDefault="008C00FB" w:rsidP="004210A2">
            <w:pPr>
              <w:jc w:val="center"/>
              <w:rPr>
                <w:lang w:val="en-US"/>
              </w:rPr>
            </w:pPr>
            <w:r>
              <w:rPr>
                <w:lang w:val="en-US"/>
              </w:rPr>
              <w:t>Yes</w:t>
            </w:r>
          </w:p>
        </w:tc>
        <w:tc>
          <w:tcPr>
            <w:tcW w:w="4253" w:type="dxa"/>
          </w:tcPr>
          <w:p w:rsidR="008C00FB" w:rsidRDefault="008C00FB" w:rsidP="004210A2">
            <w:pPr>
              <w:rPr>
                <w:lang w:val="en-US"/>
              </w:rPr>
            </w:pPr>
            <w:r w:rsidRPr="008C00FB">
              <w:rPr>
                <w:lang w:val="en-US"/>
              </w:rPr>
              <w:t>The ‘callbackData’ element if it was passed by the application in the ‘callbackReference’ element when creating a subscription to notifications about chat events</w:t>
            </w:r>
          </w:p>
        </w:tc>
      </w:tr>
      <w:tr w:rsidR="009D4101" w:rsidRPr="00476322" w:rsidTr="00DB0482">
        <w:trPr>
          <w:trHeight w:val="790"/>
        </w:trPr>
        <w:tc>
          <w:tcPr>
            <w:tcW w:w="1951" w:type="dxa"/>
          </w:tcPr>
          <w:p w:rsidR="009D4101" w:rsidRPr="008C00FB" w:rsidRDefault="009D4101" w:rsidP="004210A2">
            <w:pPr>
              <w:rPr>
                <w:lang w:val="en-US"/>
              </w:rPr>
            </w:pPr>
            <w:r w:rsidRPr="008C00FB">
              <w:rPr>
                <w:lang w:val="en-US"/>
              </w:rPr>
              <w:t>link</w:t>
            </w:r>
          </w:p>
        </w:tc>
        <w:tc>
          <w:tcPr>
            <w:tcW w:w="2835" w:type="dxa"/>
          </w:tcPr>
          <w:p w:rsidR="009D4101" w:rsidRPr="008C00FB" w:rsidRDefault="009D4101" w:rsidP="004210A2">
            <w:pPr>
              <w:rPr>
                <w:lang w:val="en-US"/>
              </w:rPr>
            </w:pPr>
            <w:r w:rsidRPr="008C00FB">
              <w:rPr>
                <w:lang w:val="en-US"/>
              </w:rPr>
              <w:t xml:space="preserve">common:Link </w:t>
            </w:r>
            <w:r>
              <w:rPr>
                <w:lang w:val="en-US"/>
              </w:rPr>
              <w:t>[0..unbounded]</w:t>
            </w:r>
          </w:p>
        </w:tc>
        <w:tc>
          <w:tcPr>
            <w:tcW w:w="1134" w:type="dxa"/>
          </w:tcPr>
          <w:p w:rsidR="009D4101" w:rsidRDefault="009D4101" w:rsidP="004210A2">
            <w:pPr>
              <w:jc w:val="center"/>
              <w:rPr>
                <w:lang w:val="en-US"/>
              </w:rPr>
            </w:pPr>
            <w:r>
              <w:rPr>
                <w:lang w:val="en-US"/>
              </w:rPr>
              <w:t>Yes</w:t>
            </w:r>
          </w:p>
        </w:tc>
        <w:tc>
          <w:tcPr>
            <w:tcW w:w="4253" w:type="dxa"/>
          </w:tcPr>
          <w:p w:rsidR="009D4101" w:rsidRPr="008C00FB" w:rsidRDefault="009D4101" w:rsidP="004210A2">
            <w:pPr>
              <w:rPr>
                <w:lang w:val="en-US"/>
              </w:rPr>
            </w:pPr>
            <w:r w:rsidRPr="008C00FB">
              <w:rPr>
                <w:lang w:val="en-US"/>
              </w:rPr>
              <w:t xml:space="preserve">Links to other resources that are in relationship to the notification (e.g. related chat session) </w:t>
            </w:r>
          </w:p>
        </w:tc>
      </w:tr>
      <w:tr w:rsidR="009D4101" w:rsidRPr="00476322" w:rsidTr="009D4101">
        <w:trPr>
          <w:trHeight w:val="666"/>
        </w:trPr>
        <w:tc>
          <w:tcPr>
            <w:tcW w:w="1951" w:type="dxa"/>
          </w:tcPr>
          <w:p w:rsidR="009D4101" w:rsidRPr="008C00FB" w:rsidRDefault="009D4101" w:rsidP="004210A2">
            <w:pPr>
              <w:rPr>
                <w:lang w:val="en-US"/>
              </w:rPr>
            </w:pPr>
            <w:r w:rsidRPr="009D4101">
              <w:rPr>
                <w:lang w:val="en-US"/>
              </w:rPr>
              <w:t xml:space="preserve">senderAdress  </w:t>
            </w:r>
          </w:p>
        </w:tc>
        <w:tc>
          <w:tcPr>
            <w:tcW w:w="2835" w:type="dxa"/>
          </w:tcPr>
          <w:p w:rsidR="009D4101" w:rsidRPr="008C00FB" w:rsidRDefault="009D4101" w:rsidP="004210A2">
            <w:pPr>
              <w:rPr>
                <w:lang w:val="en-US"/>
              </w:rPr>
            </w:pPr>
            <w:r w:rsidRPr="009D4101">
              <w:rPr>
                <w:lang w:val="en-US"/>
              </w:rPr>
              <w:t xml:space="preserve">xsd:anyURI  </w:t>
            </w:r>
          </w:p>
        </w:tc>
        <w:tc>
          <w:tcPr>
            <w:tcW w:w="1134" w:type="dxa"/>
          </w:tcPr>
          <w:p w:rsidR="009D4101" w:rsidRDefault="009D4101" w:rsidP="004210A2">
            <w:pPr>
              <w:jc w:val="center"/>
              <w:rPr>
                <w:lang w:val="en-US"/>
              </w:rPr>
            </w:pPr>
            <w:r>
              <w:rPr>
                <w:lang w:val="en-US"/>
              </w:rPr>
              <w:t>No</w:t>
            </w:r>
          </w:p>
        </w:tc>
        <w:tc>
          <w:tcPr>
            <w:tcW w:w="4253" w:type="dxa"/>
          </w:tcPr>
          <w:p w:rsidR="007D36DF" w:rsidRDefault="009D4101">
            <w:pPr>
              <w:tabs>
                <w:tab w:val="left" w:pos="1603"/>
              </w:tabs>
              <w:rPr>
                <w:lang w:val="en-US"/>
              </w:rPr>
            </w:pPr>
            <w:r w:rsidRPr="009D4101">
              <w:rPr>
                <w:lang w:val="en-US"/>
              </w:rPr>
              <w:t>Identifier of the Participant that sent the message (e.g. 'tel' URI)</w:t>
            </w:r>
          </w:p>
        </w:tc>
      </w:tr>
      <w:tr w:rsidR="009D4101" w:rsidTr="009D4101">
        <w:trPr>
          <w:trHeight w:val="436"/>
        </w:trPr>
        <w:tc>
          <w:tcPr>
            <w:tcW w:w="1951" w:type="dxa"/>
          </w:tcPr>
          <w:p w:rsidR="009D4101" w:rsidRPr="009D4101" w:rsidRDefault="009D4101" w:rsidP="004210A2">
            <w:pPr>
              <w:rPr>
                <w:lang w:val="en-US"/>
              </w:rPr>
            </w:pPr>
            <w:r w:rsidRPr="009D4101">
              <w:rPr>
                <w:lang w:val="en-US"/>
              </w:rPr>
              <w:t xml:space="preserve">senderName  </w:t>
            </w:r>
          </w:p>
        </w:tc>
        <w:tc>
          <w:tcPr>
            <w:tcW w:w="2835" w:type="dxa"/>
          </w:tcPr>
          <w:p w:rsidR="009D4101" w:rsidRPr="009D4101" w:rsidRDefault="009D4101" w:rsidP="004210A2">
            <w:pPr>
              <w:rPr>
                <w:lang w:val="en-US"/>
              </w:rPr>
            </w:pPr>
            <w:r w:rsidRPr="009D4101">
              <w:rPr>
                <w:lang w:val="en-US"/>
              </w:rPr>
              <w:t xml:space="preserve">xsd:string  </w:t>
            </w:r>
          </w:p>
        </w:tc>
        <w:tc>
          <w:tcPr>
            <w:tcW w:w="1134" w:type="dxa"/>
          </w:tcPr>
          <w:p w:rsidR="009D4101" w:rsidRDefault="009D4101" w:rsidP="004210A2">
            <w:pPr>
              <w:jc w:val="center"/>
              <w:rPr>
                <w:lang w:val="en-US"/>
              </w:rPr>
            </w:pPr>
            <w:r>
              <w:rPr>
                <w:lang w:val="en-US"/>
              </w:rPr>
              <w:t>Yes</w:t>
            </w:r>
          </w:p>
        </w:tc>
        <w:tc>
          <w:tcPr>
            <w:tcW w:w="4253" w:type="dxa"/>
          </w:tcPr>
          <w:p w:rsidR="009D4101" w:rsidRPr="009D4101" w:rsidRDefault="009D4101" w:rsidP="009D4101">
            <w:pPr>
              <w:tabs>
                <w:tab w:val="left" w:pos="1603"/>
              </w:tabs>
              <w:rPr>
                <w:lang w:val="en-US"/>
              </w:rPr>
            </w:pPr>
            <w:r w:rsidRPr="009D4101">
              <w:rPr>
                <w:lang w:val="en-US"/>
              </w:rPr>
              <w:t xml:space="preserve">Name of the Sender </w:t>
            </w:r>
          </w:p>
        </w:tc>
      </w:tr>
      <w:tr w:rsidR="009D4101" w:rsidTr="009D4101">
        <w:trPr>
          <w:trHeight w:val="436"/>
        </w:trPr>
        <w:tc>
          <w:tcPr>
            <w:tcW w:w="1951" w:type="dxa"/>
          </w:tcPr>
          <w:p w:rsidR="009D4101" w:rsidRPr="009D4101" w:rsidRDefault="009D4101" w:rsidP="004210A2">
            <w:pPr>
              <w:rPr>
                <w:lang w:val="en-US"/>
              </w:rPr>
            </w:pPr>
            <w:r w:rsidRPr="009D4101">
              <w:rPr>
                <w:lang w:val="en-US"/>
              </w:rPr>
              <w:t xml:space="preserve">chatMessage  </w:t>
            </w:r>
          </w:p>
        </w:tc>
        <w:tc>
          <w:tcPr>
            <w:tcW w:w="2835" w:type="dxa"/>
          </w:tcPr>
          <w:p w:rsidR="009D4101" w:rsidRPr="009D4101" w:rsidRDefault="009D4101" w:rsidP="004210A2">
            <w:pPr>
              <w:rPr>
                <w:lang w:val="en-US"/>
              </w:rPr>
            </w:pPr>
            <w:r w:rsidRPr="009D4101">
              <w:rPr>
                <w:lang w:val="en-US"/>
              </w:rPr>
              <w:t xml:space="preserve">ChatMessage  </w:t>
            </w:r>
          </w:p>
        </w:tc>
        <w:tc>
          <w:tcPr>
            <w:tcW w:w="1134" w:type="dxa"/>
          </w:tcPr>
          <w:p w:rsidR="009D4101" w:rsidRDefault="009D4101" w:rsidP="004210A2">
            <w:pPr>
              <w:jc w:val="center"/>
              <w:rPr>
                <w:lang w:val="en-US"/>
              </w:rPr>
            </w:pPr>
            <w:r w:rsidRPr="009D4101">
              <w:rPr>
                <w:lang w:val="en-US"/>
              </w:rPr>
              <w:t xml:space="preserve">Choice  </w:t>
            </w:r>
          </w:p>
        </w:tc>
        <w:tc>
          <w:tcPr>
            <w:tcW w:w="4253" w:type="dxa"/>
          </w:tcPr>
          <w:p w:rsidR="009D4101" w:rsidRPr="009D4101" w:rsidRDefault="009D4101" w:rsidP="009D4101">
            <w:pPr>
              <w:tabs>
                <w:tab w:val="left" w:pos="1603"/>
              </w:tabs>
              <w:rPr>
                <w:lang w:val="en-US"/>
              </w:rPr>
            </w:pPr>
            <w:r w:rsidRPr="009D4101">
              <w:rPr>
                <w:lang w:val="en-US"/>
              </w:rPr>
              <w:t xml:space="preserve">The actual message </w:t>
            </w:r>
          </w:p>
        </w:tc>
      </w:tr>
      <w:tr w:rsidR="009D4101" w:rsidTr="009D4101">
        <w:trPr>
          <w:trHeight w:val="436"/>
        </w:trPr>
        <w:tc>
          <w:tcPr>
            <w:tcW w:w="1951" w:type="dxa"/>
          </w:tcPr>
          <w:p w:rsidR="009D4101" w:rsidRPr="009D4101" w:rsidRDefault="009D4101" w:rsidP="004210A2">
            <w:pPr>
              <w:rPr>
                <w:lang w:val="en-US"/>
              </w:rPr>
            </w:pPr>
            <w:r w:rsidRPr="009D4101">
              <w:rPr>
                <w:lang w:val="en-US"/>
              </w:rPr>
              <w:t>isComposing</w:t>
            </w:r>
          </w:p>
        </w:tc>
        <w:tc>
          <w:tcPr>
            <w:tcW w:w="2835" w:type="dxa"/>
          </w:tcPr>
          <w:p w:rsidR="009D4101" w:rsidRPr="009D4101" w:rsidRDefault="009D4101" w:rsidP="004210A2">
            <w:pPr>
              <w:rPr>
                <w:lang w:val="en-US"/>
              </w:rPr>
            </w:pPr>
            <w:r w:rsidRPr="009D4101">
              <w:rPr>
                <w:lang w:val="en-US"/>
              </w:rPr>
              <w:t xml:space="preserve">IsComposing  </w:t>
            </w:r>
          </w:p>
        </w:tc>
        <w:tc>
          <w:tcPr>
            <w:tcW w:w="1134" w:type="dxa"/>
          </w:tcPr>
          <w:p w:rsidR="009D4101" w:rsidRPr="009D4101" w:rsidRDefault="009D4101" w:rsidP="004210A2">
            <w:pPr>
              <w:jc w:val="center"/>
              <w:rPr>
                <w:lang w:val="en-US"/>
              </w:rPr>
            </w:pPr>
            <w:r w:rsidRPr="009D4101">
              <w:rPr>
                <w:lang w:val="en-US"/>
              </w:rPr>
              <w:t xml:space="preserve">Choice  </w:t>
            </w:r>
          </w:p>
        </w:tc>
        <w:tc>
          <w:tcPr>
            <w:tcW w:w="4253" w:type="dxa"/>
          </w:tcPr>
          <w:p w:rsidR="009D4101" w:rsidRPr="009D4101" w:rsidRDefault="009D4101" w:rsidP="009D4101">
            <w:pPr>
              <w:tabs>
                <w:tab w:val="left" w:pos="1603"/>
              </w:tabs>
              <w:rPr>
                <w:lang w:val="en-US"/>
              </w:rPr>
            </w:pPr>
            <w:r w:rsidRPr="009D4101">
              <w:rPr>
                <w:lang w:val="en-US"/>
              </w:rPr>
              <w:t>“isComposing” message</w:t>
            </w:r>
          </w:p>
        </w:tc>
      </w:tr>
      <w:tr w:rsidR="009D4101" w:rsidRPr="00476322" w:rsidTr="009D4101">
        <w:trPr>
          <w:trHeight w:val="436"/>
        </w:trPr>
        <w:tc>
          <w:tcPr>
            <w:tcW w:w="1951" w:type="dxa"/>
          </w:tcPr>
          <w:p w:rsidR="009D4101" w:rsidRPr="009D4101" w:rsidRDefault="009D4101" w:rsidP="004210A2">
            <w:pPr>
              <w:rPr>
                <w:lang w:val="en-US"/>
              </w:rPr>
            </w:pPr>
            <w:r w:rsidRPr="009D4101">
              <w:rPr>
                <w:lang w:val="en-US"/>
              </w:rPr>
              <w:t xml:space="preserve">dateTime  </w:t>
            </w:r>
          </w:p>
        </w:tc>
        <w:tc>
          <w:tcPr>
            <w:tcW w:w="2835" w:type="dxa"/>
          </w:tcPr>
          <w:p w:rsidR="009D4101" w:rsidRPr="009D4101" w:rsidRDefault="009D4101" w:rsidP="004210A2">
            <w:pPr>
              <w:rPr>
                <w:lang w:val="en-US"/>
              </w:rPr>
            </w:pPr>
            <w:r w:rsidRPr="009D4101">
              <w:rPr>
                <w:lang w:val="en-US"/>
              </w:rPr>
              <w:t xml:space="preserve">xsd:dateTime  </w:t>
            </w:r>
          </w:p>
        </w:tc>
        <w:tc>
          <w:tcPr>
            <w:tcW w:w="1134" w:type="dxa"/>
          </w:tcPr>
          <w:p w:rsidR="009D4101" w:rsidRPr="009D4101" w:rsidRDefault="009D4101" w:rsidP="004210A2">
            <w:pPr>
              <w:jc w:val="center"/>
              <w:rPr>
                <w:lang w:val="en-US"/>
              </w:rPr>
            </w:pPr>
            <w:r>
              <w:rPr>
                <w:lang w:val="en-US"/>
              </w:rPr>
              <w:t>Yes</w:t>
            </w:r>
          </w:p>
        </w:tc>
        <w:tc>
          <w:tcPr>
            <w:tcW w:w="4253" w:type="dxa"/>
          </w:tcPr>
          <w:p w:rsidR="009D4101" w:rsidRPr="009D4101" w:rsidRDefault="009D4101" w:rsidP="009D4101">
            <w:pPr>
              <w:tabs>
                <w:tab w:val="left" w:pos="1603"/>
              </w:tabs>
              <w:rPr>
                <w:lang w:val="en-US"/>
              </w:rPr>
            </w:pPr>
            <w:r w:rsidRPr="009D4101">
              <w:rPr>
                <w:lang w:val="en-US"/>
              </w:rPr>
              <w:t>The time when the message was sent</w:t>
            </w:r>
          </w:p>
        </w:tc>
      </w:tr>
    </w:tbl>
    <w:p w:rsidR="008C00FB" w:rsidRDefault="008C00FB" w:rsidP="009D4101">
      <w:pPr>
        <w:tabs>
          <w:tab w:val="left" w:pos="1603"/>
        </w:tabs>
        <w:rPr>
          <w:lang w:val="en-US"/>
        </w:rPr>
      </w:pPr>
    </w:p>
    <w:p w:rsidR="009D4101" w:rsidRDefault="009D4101" w:rsidP="009D4101">
      <w:pPr>
        <w:tabs>
          <w:tab w:val="left" w:pos="1603"/>
        </w:tabs>
        <w:rPr>
          <w:lang w:val="en-US"/>
        </w:rPr>
      </w:pPr>
      <w:r w:rsidRPr="009D4101">
        <w:rPr>
          <w:lang w:val="en-US"/>
        </w:rPr>
        <w:t xml:space="preserve">XSD modelling uses a “choice” to select either chatMessage or isComposing. </w:t>
      </w:r>
    </w:p>
    <w:p w:rsidR="009D4101" w:rsidRPr="009D4101" w:rsidRDefault="009D4101" w:rsidP="009D4101">
      <w:pPr>
        <w:tabs>
          <w:tab w:val="left" w:pos="1603"/>
        </w:tabs>
        <w:rPr>
          <w:lang w:val="en-US"/>
        </w:rPr>
      </w:pPr>
    </w:p>
    <w:p w:rsidR="00DF0901" w:rsidRDefault="00DF0901" w:rsidP="009D4101">
      <w:pPr>
        <w:tabs>
          <w:tab w:val="left" w:pos="1603"/>
        </w:tabs>
        <w:rPr>
          <w:lang w:val="en-US"/>
        </w:rPr>
      </w:pPr>
    </w:p>
    <w:p w:rsidR="00DD65C6" w:rsidRPr="00DD65C6" w:rsidRDefault="00DD65C6" w:rsidP="00DD65C6">
      <w:pPr>
        <w:tabs>
          <w:tab w:val="left" w:pos="1603"/>
        </w:tabs>
        <w:rPr>
          <w:b/>
          <w:lang w:val="en-US"/>
        </w:rPr>
      </w:pPr>
      <w:r w:rsidRPr="00DD65C6">
        <w:rPr>
          <w:b/>
          <w:lang w:val="en-US"/>
        </w:rPr>
        <w:t xml:space="preserve">Type: ChatMessageStatusNotification </w:t>
      </w:r>
    </w:p>
    <w:p w:rsidR="00DD65C6" w:rsidRDefault="00DD65C6" w:rsidP="00DD65C6">
      <w:pPr>
        <w:tabs>
          <w:tab w:val="left" w:pos="1603"/>
        </w:tabs>
        <w:rPr>
          <w:lang w:val="en-US"/>
        </w:rPr>
      </w:pPr>
      <w:r w:rsidRPr="00DD65C6">
        <w:rPr>
          <w:lang w:val="en-US"/>
        </w:rPr>
        <w:t xml:space="preserve">This type represents a notification about the status of a chat message. </w:t>
      </w:r>
    </w:p>
    <w:p w:rsidR="00DD65C6" w:rsidRDefault="00DD65C6" w:rsidP="00DD65C6">
      <w:pPr>
        <w:tabs>
          <w:tab w:val="left" w:pos="1603"/>
        </w:tabs>
        <w:rPr>
          <w:lang w:val="en-US"/>
        </w:rPr>
      </w:pPr>
    </w:p>
    <w:tbl>
      <w:tblPr>
        <w:tblStyle w:val="Grilledutableau"/>
        <w:tblW w:w="10173" w:type="dxa"/>
        <w:tblLayout w:type="fixed"/>
        <w:tblLook w:val="04A0"/>
      </w:tblPr>
      <w:tblGrid>
        <w:gridCol w:w="1951"/>
        <w:gridCol w:w="2835"/>
        <w:gridCol w:w="1134"/>
        <w:gridCol w:w="4253"/>
      </w:tblGrid>
      <w:tr w:rsidR="00DD65C6" w:rsidRPr="00864D34" w:rsidTr="004210A2">
        <w:trPr>
          <w:cantSplit/>
          <w:tblHeader/>
        </w:trPr>
        <w:tc>
          <w:tcPr>
            <w:tcW w:w="1951" w:type="dxa"/>
            <w:shd w:val="clear" w:color="auto" w:fill="BFBFBF" w:themeFill="background1" w:themeFillShade="BF"/>
            <w:vAlign w:val="center"/>
          </w:tcPr>
          <w:p w:rsidR="00DD65C6" w:rsidRPr="00864D34" w:rsidRDefault="00DD65C6"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DD65C6" w:rsidRPr="00864D34" w:rsidRDefault="00DD65C6"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DD65C6" w:rsidRPr="00864D34" w:rsidRDefault="00DD65C6"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DD65C6" w:rsidRPr="00864D34" w:rsidRDefault="00DD65C6" w:rsidP="004210A2">
            <w:pPr>
              <w:jc w:val="center"/>
              <w:rPr>
                <w:b/>
                <w:lang w:val="en-US"/>
              </w:rPr>
            </w:pPr>
            <w:r w:rsidRPr="00864D34">
              <w:rPr>
                <w:b/>
                <w:lang w:val="en-US"/>
              </w:rPr>
              <w:t>Description</w:t>
            </w:r>
          </w:p>
        </w:tc>
      </w:tr>
      <w:tr w:rsidR="00DD65C6" w:rsidRPr="00476322" w:rsidTr="004210A2">
        <w:trPr>
          <w:cantSplit/>
        </w:trPr>
        <w:tc>
          <w:tcPr>
            <w:tcW w:w="1951" w:type="dxa"/>
          </w:tcPr>
          <w:p w:rsidR="00DD65C6" w:rsidRDefault="00DD65C6" w:rsidP="004210A2">
            <w:pPr>
              <w:rPr>
                <w:lang w:val="en-US"/>
              </w:rPr>
            </w:pPr>
            <w:r w:rsidRPr="008C00FB">
              <w:rPr>
                <w:lang w:val="en-US"/>
              </w:rPr>
              <w:t xml:space="preserve">callbackData  </w:t>
            </w:r>
          </w:p>
        </w:tc>
        <w:tc>
          <w:tcPr>
            <w:tcW w:w="2835" w:type="dxa"/>
          </w:tcPr>
          <w:p w:rsidR="00DD65C6" w:rsidRDefault="00DD65C6" w:rsidP="004210A2">
            <w:pPr>
              <w:rPr>
                <w:lang w:val="en-US"/>
              </w:rPr>
            </w:pPr>
            <w:r w:rsidRPr="008C00FB">
              <w:rPr>
                <w:lang w:val="en-US"/>
              </w:rPr>
              <w:t xml:space="preserve">xsd:string  </w:t>
            </w:r>
          </w:p>
        </w:tc>
        <w:tc>
          <w:tcPr>
            <w:tcW w:w="1134" w:type="dxa"/>
          </w:tcPr>
          <w:p w:rsidR="00DD65C6" w:rsidRDefault="00DD65C6" w:rsidP="004210A2">
            <w:pPr>
              <w:jc w:val="center"/>
              <w:rPr>
                <w:lang w:val="en-US"/>
              </w:rPr>
            </w:pPr>
            <w:r>
              <w:rPr>
                <w:lang w:val="en-US"/>
              </w:rPr>
              <w:t>Yes</w:t>
            </w:r>
          </w:p>
        </w:tc>
        <w:tc>
          <w:tcPr>
            <w:tcW w:w="4253" w:type="dxa"/>
          </w:tcPr>
          <w:p w:rsidR="00DD65C6" w:rsidRDefault="00DD65C6" w:rsidP="004210A2">
            <w:pPr>
              <w:rPr>
                <w:lang w:val="en-US"/>
              </w:rPr>
            </w:pPr>
            <w:r w:rsidRPr="008C00FB">
              <w:rPr>
                <w:lang w:val="en-US"/>
              </w:rPr>
              <w:t xml:space="preserve">The ‘callbackData’ element if it was passed by the application in the ‘callbackReference’ element when creating a subscription to notifications about chat events </w:t>
            </w:r>
          </w:p>
        </w:tc>
      </w:tr>
      <w:tr w:rsidR="00DD65C6" w:rsidRPr="00476322" w:rsidTr="00DB0482">
        <w:trPr>
          <w:trHeight w:val="944"/>
        </w:trPr>
        <w:tc>
          <w:tcPr>
            <w:tcW w:w="1951" w:type="dxa"/>
          </w:tcPr>
          <w:p w:rsidR="00DD65C6" w:rsidRPr="008C00FB" w:rsidRDefault="00DD65C6" w:rsidP="004210A2">
            <w:pPr>
              <w:rPr>
                <w:lang w:val="en-US"/>
              </w:rPr>
            </w:pPr>
            <w:r w:rsidRPr="008C00FB">
              <w:rPr>
                <w:lang w:val="en-US"/>
              </w:rPr>
              <w:t>link</w:t>
            </w:r>
          </w:p>
        </w:tc>
        <w:tc>
          <w:tcPr>
            <w:tcW w:w="2835" w:type="dxa"/>
          </w:tcPr>
          <w:p w:rsidR="00DD65C6" w:rsidRPr="008C00FB" w:rsidRDefault="00DD65C6" w:rsidP="004210A2">
            <w:pPr>
              <w:rPr>
                <w:lang w:val="en-US"/>
              </w:rPr>
            </w:pPr>
            <w:r w:rsidRPr="008C00FB">
              <w:rPr>
                <w:lang w:val="en-US"/>
              </w:rPr>
              <w:t xml:space="preserve">common:Link </w:t>
            </w:r>
            <w:r>
              <w:rPr>
                <w:lang w:val="en-US"/>
              </w:rPr>
              <w:t>[0..unbounded]</w:t>
            </w:r>
          </w:p>
        </w:tc>
        <w:tc>
          <w:tcPr>
            <w:tcW w:w="1134" w:type="dxa"/>
          </w:tcPr>
          <w:p w:rsidR="00DD65C6" w:rsidRDefault="00DD65C6" w:rsidP="004210A2">
            <w:pPr>
              <w:jc w:val="center"/>
              <w:rPr>
                <w:lang w:val="en-US"/>
              </w:rPr>
            </w:pPr>
            <w:r>
              <w:rPr>
                <w:lang w:val="en-US"/>
              </w:rPr>
              <w:t>Yes</w:t>
            </w:r>
          </w:p>
        </w:tc>
        <w:tc>
          <w:tcPr>
            <w:tcW w:w="4253" w:type="dxa"/>
          </w:tcPr>
          <w:p w:rsidR="00DD65C6" w:rsidRPr="008C00FB" w:rsidRDefault="00DD65C6" w:rsidP="004210A2">
            <w:pPr>
              <w:rPr>
                <w:lang w:val="en-US"/>
              </w:rPr>
            </w:pPr>
            <w:r w:rsidRPr="008C00FB">
              <w:rPr>
                <w:lang w:val="en-US"/>
              </w:rPr>
              <w:t xml:space="preserve">Links to other resources that are in relationship to the notification (e.g. related chat session) </w:t>
            </w:r>
          </w:p>
        </w:tc>
      </w:tr>
      <w:tr w:rsidR="00DD65C6" w:rsidRPr="00476322" w:rsidTr="00DD65C6">
        <w:trPr>
          <w:trHeight w:val="412"/>
        </w:trPr>
        <w:tc>
          <w:tcPr>
            <w:tcW w:w="1951" w:type="dxa"/>
          </w:tcPr>
          <w:p w:rsidR="00DD65C6" w:rsidRPr="008C00FB" w:rsidRDefault="00DD65C6" w:rsidP="004210A2">
            <w:pPr>
              <w:rPr>
                <w:lang w:val="en-US"/>
              </w:rPr>
            </w:pPr>
            <w:r w:rsidRPr="00DD65C6">
              <w:rPr>
                <w:lang w:val="en-US"/>
              </w:rPr>
              <w:t xml:space="preserve">status  </w:t>
            </w:r>
          </w:p>
        </w:tc>
        <w:tc>
          <w:tcPr>
            <w:tcW w:w="2835" w:type="dxa"/>
          </w:tcPr>
          <w:p w:rsidR="00DD65C6" w:rsidRPr="008C00FB" w:rsidRDefault="00DD65C6" w:rsidP="004210A2">
            <w:pPr>
              <w:rPr>
                <w:lang w:val="en-US"/>
              </w:rPr>
            </w:pPr>
            <w:r w:rsidRPr="00DD65C6">
              <w:rPr>
                <w:lang w:val="en-US"/>
              </w:rPr>
              <w:t xml:space="preserve">MessageStatus  </w:t>
            </w:r>
          </w:p>
        </w:tc>
        <w:tc>
          <w:tcPr>
            <w:tcW w:w="1134" w:type="dxa"/>
          </w:tcPr>
          <w:p w:rsidR="00DD65C6" w:rsidRDefault="00DD65C6" w:rsidP="004210A2">
            <w:pPr>
              <w:jc w:val="center"/>
              <w:rPr>
                <w:lang w:val="en-US"/>
              </w:rPr>
            </w:pPr>
            <w:r>
              <w:rPr>
                <w:lang w:val="en-US"/>
              </w:rPr>
              <w:t>No</w:t>
            </w:r>
          </w:p>
        </w:tc>
        <w:tc>
          <w:tcPr>
            <w:tcW w:w="4253" w:type="dxa"/>
          </w:tcPr>
          <w:p w:rsidR="00DD65C6" w:rsidRPr="008C00FB" w:rsidRDefault="00DD65C6" w:rsidP="004210A2">
            <w:pPr>
              <w:rPr>
                <w:lang w:val="en-US"/>
              </w:rPr>
            </w:pPr>
            <w:r w:rsidRPr="00DD65C6">
              <w:rPr>
                <w:lang w:val="en-US"/>
              </w:rPr>
              <w:t>Indicates the status of the message</w:t>
            </w:r>
          </w:p>
        </w:tc>
      </w:tr>
      <w:tr w:rsidR="00DD65C6" w:rsidRPr="00476322" w:rsidTr="00DD65C6">
        <w:trPr>
          <w:trHeight w:val="412"/>
        </w:trPr>
        <w:tc>
          <w:tcPr>
            <w:tcW w:w="1951" w:type="dxa"/>
          </w:tcPr>
          <w:p w:rsidR="00DD65C6" w:rsidRPr="00DD65C6" w:rsidRDefault="00DD65C6" w:rsidP="004210A2">
            <w:pPr>
              <w:rPr>
                <w:lang w:val="en-US"/>
              </w:rPr>
            </w:pPr>
            <w:r w:rsidRPr="00DD65C6">
              <w:rPr>
                <w:lang w:val="en-US"/>
              </w:rPr>
              <w:t xml:space="preserve">errorCode  </w:t>
            </w:r>
          </w:p>
        </w:tc>
        <w:tc>
          <w:tcPr>
            <w:tcW w:w="2835" w:type="dxa"/>
          </w:tcPr>
          <w:p w:rsidR="00DD65C6" w:rsidRPr="00DD65C6" w:rsidRDefault="00DD65C6" w:rsidP="004210A2">
            <w:pPr>
              <w:rPr>
                <w:lang w:val="en-US"/>
              </w:rPr>
            </w:pPr>
            <w:r w:rsidRPr="00DD65C6">
              <w:rPr>
                <w:lang w:val="en-US"/>
              </w:rPr>
              <w:t xml:space="preserve">xsd:string  </w:t>
            </w:r>
          </w:p>
        </w:tc>
        <w:tc>
          <w:tcPr>
            <w:tcW w:w="1134" w:type="dxa"/>
          </w:tcPr>
          <w:p w:rsidR="00DD65C6" w:rsidRDefault="00DD65C6" w:rsidP="004210A2">
            <w:pPr>
              <w:jc w:val="center"/>
              <w:rPr>
                <w:lang w:val="en-US"/>
              </w:rPr>
            </w:pPr>
            <w:r>
              <w:rPr>
                <w:lang w:val="en-US"/>
              </w:rPr>
              <w:t>Yes</w:t>
            </w:r>
          </w:p>
        </w:tc>
        <w:tc>
          <w:tcPr>
            <w:tcW w:w="4253" w:type="dxa"/>
          </w:tcPr>
          <w:p w:rsidR="00DD65C6" w:rsidRPr="00DD65C6" w:rsidRDefault="00DD65C6" w:rsidP="004210A2">
            <w:pPr>
              <w:rPr>
                <w:lang w:val="en-US"/>
              </w:rPr>
            </w:pPr>
            <w:r w:rsidRPr="00DD65C6">
              <w:rPr>
                <w:lang w:val="en-US"/>
              </w:rPr>
              <w:t>Code of the error, if any</w:t>
            </w:r>
          </w:p>
        </w:tc>
      </w:tr>
      <w:tr w:rsidR="00DD65C6" w:rsidRPr="00476322" w:rsidTr="00DD65C6">
        <w:trPr>
          <w:trHeight w:val="412"/>
        </w:trPr>
        <w:tc>
          <w:tcPr>
            <w:tcW w:w="1951" w:type="dxa"/>
          </w:tcPr>
          <w:p w:rsidR="00DD65C6" w:rsidRPr="00DD65C6" w:rsidRDefault="00DD65C6" w:rsidP="004210A2">
            <w:pPr>
              <w:rPr>
                <w:lang w:val="en-US"/>
              </w:rPr>
            </w:pPr>
            <w:r w:rsidRPr="00DD65C6">
              <w:rPr>
                <w:lang w:val="en-US"/>
              </w:rPr>
              <w:t xml:space="preserve">description  </w:t>
            </w:r>
          </w:p>
        </w:tc>
        <w:tc>
          <w:tcPr>
            <w:tcW w:w="2835" w:type="dxa"/>
          </w:tcPr>
          <w:p w:rsidR="00DD65C6" w:rsidRPr="00DD65C6" w:rsidRDefault="00DD65C6" w:rsidP="004210A2">
            <w:pPr>
              <w:rPr>
                <w:lang w:val="en-US"/>
              </w:rPr>
            </w:pPr>
            <w:r w:rsidRPr="00DD65C6">
              <w:rPr>
                <w:lang w:val="en-US"/>
              </w:rPr>
              <w:t xml:space="preserve">xsd:string  </w:t>
            </w:r>
          </w:p>
        </w:tc>
        <w:tc>
          <w:tcPr>
            <w:tcW w:w="1134" w:type="dxa"/>
          </w:tcPr>
          <w:p w:rsidR="00DD65C6" w:rsidRDefault="00DD65C6" w:rsidP="004210A2">
            <w:pPr>
              <w:jc w:val="center"/>
              <w:rPr>
                <w:lang w:val="en-US"/>
              </w:rPr>
            </w:pPr>
            <w:r>
              <w:rPr>
                <w:lang w:val="en-US"/>
              </w:rPr>
              <w:t>Yes</w:t>
            </w:r>
          </w:p>
        </w:tc>
        <w:tc>
          <w:tcPr>
            <w:tcW w:w="4253" w:type="dxa"/>
          </w:tcPr>
          <w:p w:rsidR="00DD65C6" w:rsidRPr="00DD65C6" w:rsidRDefault="00DD65C6" w:rsidP="004210A2">
            <w:pPr>
              <w:rPr>
                <w:lang w:val="en-US"/>
              </w:rPr>
            </w:pPr>
            <w:r w:rsidRPr="00DD65C6">
              <w:rPr>
                <w:lang w:val="en-US"/>
              </w:rPr>
              <w:t>Description of the error, if any</w:t>
            </w:r>
          </w:p>
        </w:tc>
      </w:tr>
    </w:tbl>
    <w:p w:rsidR="00DD65C6" w:rsidRDefault="00DD65C6" w:rsidP="00DD65C6">
      <w:pPr>
        <w:tabs>
          <w:tab w:val="left" w:pos="1603"/>
        </w:tabs>
        <w:rPr>
          <w:lang w:val="en-US"/>
        </w:rPr>
      </w:pPr>
    </w:p>
    <w:p w:rsidR="00DF0901" w:rsidRDefault="00DF0901" w:rsidP="00DD65C6">
      <w:pPr>
        <w:tabs>
          <w:tab w:val="left" w:pos="1603"/>
        </w:tabs>
        <w:rPr>
          <w:lang w:val="en-US"/>
        </w:rPr>
      </w:pPr>
    </w:p>
    <w:p w:rsidR="00303EB1" w:rsidRPr="00303EB1" w:rsidRDefault="00303EB1" w:rsidP="00303EB1">
      <w:pPr>
        <w:tabs>
          <w:tab w:val="left" w:pos="1603"/>
        </w:tabs>
        <w:rPr>
          <w:b/>
          <w:lang w:val="en-US"/>
        </w:rPr>
      </w:pPr>
      <w:r w:rsidRPr="00303EB1">
        <w:rPr>
          <w:b/>
          <w:lang w:val="en-US"/>
        </w:rPr>
        <w:t xml:space="preserve">Type: ChatMessage </w:t>
      </w:r>
    </w:p>
    <w:p w:rsidR="00303EB1" w:rsidRDefault="00303EB1" w:rsidP="00303EB1">
      <w:pPr>
        <w:tabs>
          <w:tab w:val="left" w:pos="1603"/>
        </w:tabs>
        <w:rPr>
          <w:lang w:val="en-US"/>
        </w:rPr>
      </w:pPr>
      <w:r w:rsidRPr="00303EB1">
        <w:rPr>
          <w:lang w:val="en-US"/>
        </w:rPr>
        <w:t xml:space="preserve">This type represents a chat message. </w:t>
      </w:r>
    </w:p>
    <w:p w:rsidR="00303EB1" w:rsidRDefault="00303EB1" w:rsidP="00303EB1">
      <w:pPr>
        <w:tabs>
          <w:tab w:val="left" w:pos="1603"/>
        </w:tabs>
        <w:rPr>
          <w:lang w:val="en-US"/>
        </w:rPr>
      </w:pPr>
    </w:p>
    <w:tbl>
      <w:tblPr>
        <w:tblStyle w:val="Grilledutableau"/>
        <w:tblW w:w="10173" w:type="dxa"/>
        <w:tblLayout w:type="fixed"/>
        <w:tblLook w:val="04A0"/>
      </w:tblPr>
      <w:tblGrid>
        <w:gridCol w:w="1951"/>
        <w:gridCol w:w="2835"/>
        <w:gridCol w:w="1134"/>
        <w:gridCol w:w="4253"/>
      </w:tblGrid>
      <w:tr w:rsidR="00303EB1" w:rsidRPr="00864D34" w:rsidTr="004210A2">
        <w:trPr>
          <w:cantSplit/>
          <w:tblHeader/>
        </w:trPr>
        <w:tc>
          <w:tcPr>
            <w:tcW w:w="1951" w:type="dxa"/>
            <w:shd w:val="clear" w:color="auto" w:fill="BFBFBF" w:themeFill="background1" w:themeFillShade="BF"/>
            <w:vAlign w:val="center"/>
          </w:tcPr>
          <w:p w:rsidR="00303EB1" w:rsidRPr="00864D34" w:rsidRDefault="00303EB1"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303EB1" w:rsidRPr="00864D34" w:rsidRDefault="00303EB1"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303EB1" w:rsidRPr="00864D34" w:rsidRDefault="00303EB1"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303EB1" w:rsidRPr="00864D34" w:rsidRDefault="00303EB1" w:rsidP="004210A2">
            <w:pPr>
              <w:jc w:val="center"/>
              <w:rPr>
                <w:b/>
                <w:lang w:val="en-US"/>
              </w:rPr>
            </w:pPr>
            <w:r w:rsidRPr="00864D34">
              <w:rPr>
                <w:b/>
                <w:lang w:val="en-US"/>
              </w:rPr>
              <w:t>Description</w:t>
            </w:r>
          </w:p>
        </w:tc>
      </w:tr>
      <w:tr w:rsidR="00303EB1" w:rsidRPr="00476322" w:rsidTr="004210A2">
        <w:trPr>
          <w:cantSplit/>
        </w:trPr>
        <w:tc>
          <w:tcPr>
            <w:tcW w:w="1951" w:type="dxa"/>
          </w:tcPr>
          <w:p w:rsidR="00303EB1" w:rsidRDefault="00303EB1" w:rsidP="004210A2">
            <w:pPr>
              <w:rPr>
                <w:lang w:val="en-US"/>
              </w:rPr>
            </w:pPr>
            <w:r w:rsidRPr="00303EB1">
              <w:rPr>
                <w:lang w:val="en-US"/>
              </w:rPr>
              <w:t xml:space="preserve">text  </w:t>
            </w:r>
          </w:p>
        </w:tc>
        <w:tc>
          <w:tcPr>
            <w:tcW w:w="2835" w:type="dxa"/>
          </w:tcPr>
          <w:p w:rsidR="00303EB1" w:rsidRDefault="00303EB1" w:rsidP="004210A2">
            <w:pPr>
              <w:rPr>
                <w:lang w:val="en-US"/>
              </w:rPr>
            </w:pPr>
            <w:r w:rsidRPr="008C00FB">
              <w:rPr>
                <w:lang w:val="en-US"/>
              </w:rPr>
              <w:t xml:space="preserve">xsd:string  </w:t>
            </w:r>
          </w:p>
        </w:tc>
        <w:tc>
          <w:tcPr>
            <w:tcW w:w="1134" w:type="dxa"/>
          </w:tcPr>
          <w:p w:rsidR="00303EB1" w:rsidRDefault="00303EB1" w:rsidP="004210A2">
            <w:pPr>
              <w:jc w:val="center"/>
              <w:rPr>
                <w:lang w:val="en-US"/>
              </w:rPr>
            </w:pPr>
            <w:r>
              <w:rPr>
                <w:lang w:val="en-US"/>
              </w:rPr>
              <w:t>No</w:t>
            </w:r>
          </w:p>
        </w:tc>
        <w:tc>
          <w:tcPr>
            <w:tcW w:w="4253" w:type="dxa"/>
          </w:tcPr>
          <w:p w:rsidR="00303EB1" w:rsidRDefault="00303EB1" w:rsidP="007031E6">
            <w:pPr>
              <w:tabs>
                <w:tab w:val="left" w:pos="1603"/>
              </w:tabs>
              <w:rPr>
                <w:lang w:val="en-US"/>
              </w:rPr>
            </w:pPr>
            <w:r w:rsidRPr="00303EB1">
              <w:rPr>
                <w:lang w:val="en-US"/>
              </w:rPr>
              <w:t xml:space="preserve">content of a chat message </w:t>
            </w:r>
          </w:p>
        </w:tc>
      </w:tr>
      <w:tr w:rsidR="00303EB1" w:rsidRPr="00476322" w:rsidTr="004210A2">
        <w:trPr>
          <w:cantSplit/>
        </w:trPr>
        <w:tc>
          <w:tcPr>
            <w:tcW w:w="1951" w:type="dxa"/>
          </w:tcPr>
          <w:p w:rsidR="00303EB1" w:rsidRPr="00303EB1" w:rsidRDefault="00303EB1" w:rsidP="004210A2">
            <w:pPr>
              <w:rPr>
                <w:lang w:val="en-US"/>
              </w:rPr>
            </w:pPr>
            <w:r w:rsidRPr="00303EB1">
              <w:rPr>
                <w:lang w:val="en-US"/>
              </w:rPr>
              <w:t>reportRequest</w:t>
            </w:r>
          </w:p>
        </w:tc>
        <w:tc>
          <w:tcPr>
            <w:tcW w:w="2835" w:type="dxa"/>
          </w:tcPr>
          <w:p w:rsidR="00303EB1" w:rsidRPr="008C00FB" w:rsidRDefault="00303EB1" w:rsidP="00303EB1">
            <w:pPr>
              <w:tabs>
                <w:tab w:val="left" w:pos="1603"/>
              </w:tabs>
              <w:rPr>
                <w:lang w:val="en-US"/>
              </w:rPr>
            </w:pPr>
            <w:r w:rsidRPr="00303EB1">
              <w:rPr>
                <w:lang w:val="en-US"/>
              </w:rPr>
              <w:t xml:space="preserve">MessageStatus </w:t>
            </w:r>
            <w:r>
              <w:rPr>
                <w:lang w:val="en-US"/>
              </w:rPr>
              <w:t>[0..unbounded]</w:t>
            </w:r>
          </w:p>
        </w:tc>
        <w:tc>
          <w:tcPr>
            <w:tcW w:w="1134" w:type="dxa"/>
          </w:tcPr>
          <w:p w:rsidR="00303EB1" w:rsidRDefault="00303EB1" w:rsidP="004210A2">
            <w:pPr>
              <w:jc w:val="center"/>
              <w:rPr>
                <w:lang w:val="en-US"/>
              </w:rPr>
            </w:pPr>
            <w:r>
              <w:rPr>
                <w:lang w:val="en-US"/>
              </w:rPr>
              <w:t>Yes</w:t>
            </w:r>
          </w:p>
        </w:tc>
        <w:tc>
          <w:tcPr>
            <w:tcW w:w="4253" w:type="dxa"/>
          </w:tcPr>
          <w:p w:rsidR="00303EB1" w:rsidRPr="00303EB1" w:rsidRDefault="00303EB1" w:rsidP="00303EB1">
            <w:pPr>
              <w:tabs>
                <w:tab w:val="left" w:pos="1603"/>
              </w:tabs>
              <w:rPr>
                <w:lang w:val="en-US"/>
              </w:rPr>
            </w:pPr>
            <w:r w:rsidRPr="00303EB1">
              <w:rPr>
                <w:lang w:val="en-US"/>
              </w:rPr>
              <w:t xml:space="preserve">List of status events to report </w:t>
            </w:r>
          </w:p>
        </w:tc>
      </w:tr>
      <w:tr w:rsidR="00303EB1" w:rsidRPr="00476322" w:rsidTr="004210A2">
        <w:trPr>
          <w:cantSplit/>
        </w:trPr>
        <w:tc>
          <w:tcPr>
            <w:tcW w:w="1951" w:type="dxa"/>
          </w:tcPr>
          <w:p w:rsidR="00303EB1" w:rsidRPr="00303EB1" w:rsidRDefault="00303EB1" w:rsidP="004210A2">
            <w:pPr>
              <w:rPr>
                <w:lang w:val="en-US"/>
              </w:rPr>
            </w:pPr>
            <w:r w:rsidRPr="00303EB1">
              <w:rPr>
                <w:lang w:val="en-US"/>
              </w:rPr>
              <w:t>resourceURL</w:t>
            </w:r>
          </w:p>
        </w:tc>
        <w:tc>
          <w:tcPr>
            <w:tcW w:w="2835" w:type="dxa"/>
          </w:tcPr>
          <w:p w:rsidR="00303EB1" w:rsidRPr="00303EB1" w:rsidRDefault="00303EB1" w:rsidP="00303EB1">
            <w:pPr>
              <w:tabs>
                <w:tab w:val="left" w:pos="1603"/>
              </w:tabs>
              <w:rPr>
                <w:lang w:val="en-US"/>
              </w:rPr>
            </w:pPr>
            <w:r w:rsidRPr="00303EB1">
              <w:rPr>
                <w:lang w:val="en-US"/>
              </w:rPr>
              <w:t xml:space="preserve">xsd:anyURI  </w:t>
            </w:r>
          </w:p>
        </w:tc>
        <w:tc>
          <w:tcPr>
            <w:tcW w:w="1134" w:type="dxa"/>
          </w:tcPr>
          <w:p w:rsidR="00303EB1" w:rsidRDefault="00303EB1" w:rsidP="004210A2">
            <w:pPr>
              <w:jc w:val="center"/>
              <w:rPr>
                <w:lang w:val="en-US"/>
              </w:rPr>
            </w:pPr>
            <w:r>
              <w:rPr>
                <w:lang w:val="en-US"/>
              </w:rPr>
              <w:t>Yes</w:t>
            </w:r>
          </w:p>
        </w:tc>
        <w:tc>
          <w:tcPr>
            <w:tcW w:w="4253" w:type="dxa"/>
          </w:tcPr>
          <w:p w:rsidR="00B4237C" w:rsidRPr="00B4237C" w:rsidRDefault="00B4237C" w:rsidP="00B4237C">
            <w:pPr>
              <w:tabs>
                <w:tab w:val="left" w:pos="1603"/>
              </w:tabs>
              <w:rPr>
                <w:lang w:val="en-US"/>
              </w:rPr>
            </w:pPr>
            <w:proofErr w:type="gramStart"/>
            <w:r w:rsidRPr="00B4237C">
              <w:rPr>
                <w:lang w:val="en-US"/>
              </w:rPr>
              <w:t>Self referring</w:t>
            </w:r>
            <w:proofErr w:type="gramEnd"/>
            <w:r w:rsidRPr="00B4237C">
              <w:rPr>
                <w:lang w:val="en-US"/>
              </w:rPr>
              <w:t xml:space="preserve"> URL.</w:t>
            </w:r>
          </w:p>
          <w:p w:rsidR="00B4237C" w:rsidRPr="00B4237C" w:rsidRDefault="00B4237C" w:rsidP="00B4237C">
            <w:pPr>
              <w:tabs>
                <w:tab w:val="left" w:pos="1603"/>
              </w:tabs>
              <w:rPr>
                <w:lang w:val="en-US"/>
              </w:rPr>
            </w:pPr>
          </w:p>
          <w:p w:rsidR="00303EB1" w:rsidRPr="00303EB1" w:rsidRDefault="00B4237C" w:rsidP="00B4237C">
            <w:pPr>
              <w:tabs>
                <w:tab w:val="left" w:pos="1603"/>
              </w:tabs>
              <w:rPr>
                <w:lang w:val="en-US"/>
              </w:rPr>
            </w:pPr>
            <w:r w:rsidRPr="00B4237C">
              <w:rPr>
                <w:lang w:val="en-US"/>
              </w:rPr>
              <w:t>The resourceURL SHALL NOT be included in POST requests by the client, but is included in POST requests representing notifications by the server to the client, when a complete representation of the resource is embedded in the notification. The resourceURL is also included in responses to any HTTP method that returns an entity body, and in PUT requests.</w:t>
            </w:r>
          </w:p>
        </w:tc>
      </w:tr>
    </w:tbl>
    <w:p w:rsidR="00303EB1" w:rsidRDefault="00303EB1" w:rsidP="00303EB1">
      <w:pPr>
        <w:tabs>
          <w:tab w:val="left" w:pos="1603"/>
        </w:tabs>
        <w:rPr>
          <w:lang w:val="en-US"/>
        </w:rPr>
      </w:pPr>
    </w:p>
    <w:p w:rsidR="00DF0901" w:rsidRDefault="00DF0901" w:rsidP="00303EB1">
      <w:pPr>
        <w:tabs>
          <w:tab w:val="left" w:pos="1603"/>
        </w:tabs>
        <w:rPr>
          <w:lang w:val="en-US"/>
        </w:rPr>
      </w:pPr>
    </w:p>
    <w:p w:rsidR="007031E6" w:rsidRPr="007031E6" w:rsidRDefault="007031E6" w:rsidP="007031E6">
      <w:pPr>
        <w:tabs>
          <w:tab w:val="left" w:pos="1603"/>
        </w:tabs>
        <w:rPr>
          <w:b/>
          <w:lang w:val="en-US"/>
        </w:rPr>
      </w:pPr>
      <w:r w:rsidRPr="007031E6">
        <w:rPr>
          <w:b/>
          <w:lang w:val="en-US"/>
        </w:rPr>
        <w:t xml:space="preserve">Type: MessageStatusReport </w:t>
      </w:r>
    </w:p>
    <w:p w:rsidR="007031E6" w:rsidRPr="007031E6" w:rsidRDefault="007031E6" w:rsidP="007031E6">
      <w:pPr>
        <w:tabs>
          <w:tab w:val="left" w:pos="1603"/>
        </w:tabs>
        <w:rPr>
          <w:lang w:val="en-US"/>
        </w:rPr>
      </w:pPr>
      <w:r w:rsidRPr="007031E6">
        <w:rPr>
          <w:lang w:val="en-US"/>
        </w:rPr>
        <w:t xml:space="preserve">This type represents a response to a chat message notification. </w:t>
      </w:r>
    </w:p>
    <w:tbl>
      <w:tblPr>
        <w:tblStyle w:val="Grilledutableau"/>
        <w:tblW w:w="10173" w:type="dxa"/>
        <w:tblLayout w:type="fixed"/>
        <w:tblLook w:val="04A0"/>
      </w:tblPr>
      <w:tblGrid>
        <w:gridCol w:w="1951"/>
        <w:gridCol w:w="2835"/>
        <w:gridCol w:w="1134"/>
        <w:gridCol w:w="4253"/>
      </w:tblGrid>
      <w:tr w:rsidR="007031E6" w:rsidRPr="00864D34" w:rsidTr="004210A2">
        <w:trPr>
          <w:cantSplit/>
          <w:tblHeader/>
        </w:trPr>
        <w:tc>
          <w:tcPr>
            <w:tcW w:w="1951"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Description</w:t>
            </w:r>
          </w:p>
        </w:tc>
      </w:tr>
      <w:tr w:rsidR="007031E6" w:rsidRPr="00476322" w:rsidTr="007031E6">
        <w:tc>
          <w:tcPr>
            <w:tcW w:w="1951" w:type="dxa"/>
          </w:tcPr>
          <w:p w:rsidR="007031E6" w:rsidRDefault="007031E6" w:rsidP="004210A2">
            <w:pPr>
              <w:rPr>
                <w:lang w:val="en-US"/>
              </w:rPr>
            </w:pPr>
            <w:r w:rsidRPr="007031E6">
              <w:rPr>
                <w:lang w:val="en-US"/>
              </w:rPr>
              <w:t xml:space="preserve">status  </w:t>
            </w:r>
          </w:p>
        </w:tc>
        <w:tc>
          <w:tcPr>
            <w:tcW w:w="2835" w:type="dxa"/>
          </w:tcPr>
          <w:p w:rsidR="007031E6" w:rsidRDefault="007031E6" w:rsidP="004210A2">
            <w:pPr>
              <w:rPr>
                <w:lang w:val="en-US"/>
              </w:rPr>
            </w:pPr>
            <w:r w:rsidRPr="007031E6">
              <w:rPr>
                <w:lang w:val="en-US"/>
              </w:rPr>
              <w:t xml:space="preserve">MessageStatus  </w:t>
            </w:r>
          </w:p>
        </w:tc>
        <w:tc>
          <w:tcPr>
            <w:tcW w:w="1134" w:type="dxa"/>
          </w:tcPr>
          <w:p w:rsidR="007031E6" w:rsidRDefault="007031E6" w:rsidP="004210A2">
            <w:pPr>
              <w:jc w:val="center"/>
              <w:rPr>
                <w:lang w:val="en-US"/>
              </w:rPr>
            </w:pPr>
            <w:r>
              <w:rPr>
                <w:lang w:val="en-US"/>
              </w:rPr>
              <w:t>No</w:t>
            </w:r>
          </w:p>
        </w:tc>
        <w:tc>
          <w:tcPr>
            <w:tcW w:w="4253" w:type="dxa"/>
          </w:tcPr>
          <w:p w:rsidR="007031E6" w:rsidRDefault="007031E6" w:rsidP="007031E6">
            <w:pPr>
              <w:tabs>
                <w:tab w:val="left" w:pos="1603"/>
              </w:tabs>
              <w:rPr>
                <w:lang w:val="en-US"/>
              </w:rPr>
            </w:pPr>
            <w:r w:rsidRPr="007031E6">
              <w:rPr>
                <w:lang w:val="en-US"/>
              </w:rPr>
              <w:t xml:space="preserve">Indicates the status of the message </w:t>
            </w:r>
          </w:p>
        </w:tc>
      </w:tr>
    </w:tbl>
    <w:p w:rsidR="007031E6" w:rsidRDefault="007031E6" w:rsidP="007031E6">
      <w:pPr>
        <w:tabs>
          <w:tab w:val="left" w:pos="1603"/>
        </w:tabs>
        <w:rPr>
          <w:lang w:val="en-US"/>
        </w:rPr>
      </w:pPr>
    </w:p>
    <w:p w:rsidR="00DF0901" w:rsidRDefault="00DF0901" w:rsidP="007031E6">
      <w:pPr>
        <w:tabs>
          <w:tab w:val="left" w:pos="1603"/>
        </w:tabs>
        <w:rPr>
          <w:lang w:val="en-US"/>
        </w:rPr>
      </w:pPr>
    </w:p>
    <w:p w:rsidR="007031E6" w:rsidRPr="007031E6" w:rsidRDefault="007031E6" w:rsidP="007031E6">
      <w:pPr>
        <w:tabs>
          <w:tab w:val="left" w:pos="1603"/>
        </w:tabs>
        <w:rPr>
          <w:b/>
          <w:lang w:val="en-US"/>
        </w:rPr>
      </w:pPr>
      <w:r w:rsidRPr="007031E6">
        <w:rPr>
          <w:b/>
          <w:lang w:val="en-US"/>
        </w:rPr>
        <w:t xml:space="preserve">Type: ParticipantSessionStatus </w:t>
      </w:r>
    </w:p>
    <w:p w:rsidR="007031E6" w:rsidRDefault="007031E6" w:rsidP="007031E6">
      <w:pPr>
        <w:tabs>
          <w:tab w:val="left" w:pos="1603"/>
        </w:tabs>
        <w:rPr>
          <w:lang w:val="en-US"/>
        </w:rPr>
      </w:pPr>
      <w:r w:rsidRPr="007031E6">
        <w:rPr>
          <w:lang w:val="en-US"/>
        </w:rPr>
        <w:t xml:space="preserve">This type represents the status of a Participant in the chat session. </w:t>
      </w:r>
    </w:p>
    <w:tbl>
      <w:tblPr>
        <w:tblStyle w:val="Grilledutableau"/>
        <w:tblW w:w="10173" w:type="dxa"/>
        <w:tblLayout w:type="fixed"/>
        <w:tblLook w:val="04A0"/>
      </w:tblPr>
      <w:tblGrid>
        <w:gridCol w:w="1951"/>
        <w:gridCol w:w="2835"/>
        <w:gridCol w:w="1134"/>
        <w:gridCol w:w="4253"/>
      </w:tblGrid>
      <w:tr w:rsidR="007031E6" w:rsidRPr="00864D34" w:rsidTr="004210A2">
        <w:trPr>
          <w:cantSplit/>
          <w:tblHeader/>
        </w:trPr>
        <w:tc>
          <w:tcPr>
            <w:tcW w:w="1951"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Description</w:t>
            </w:r>
          </w:p>
        </w:tc>
      </w:tr>
      <w:tr w:rsidR="007031E6" w:rsidRPr="00476322" w:rsidTr="004210A2">
        <w:tc>
          <w:tcPr>
            <w:tcW w:w="1951" w:type="dxa"/>
          </w:tcPr>
          <w:p w:rsidR="007031E6" w:rsidRDefault="007031E6" w:rsidP="004210A2">
            <w:pPr>
              <w:rPr>
                <w:lang w:val="en-US"/>
              </w:rPr>
            </w:pPr>
            <w:r w:rsidRPr="007031E6">
              <w:rPr>
                <w:lang w:val="en-US"/>
              </w:rPr>
              <w:t xml:space="preserve">status  </w:t>
            </w:r>
          </w:p>
        </w:tc>
        <w:tc>
          <w:tcPr>
            <w:tcW w:w="2835" w:type="dxa"/>
          </w:tcPr>
          <w:p w:rsidR="007031E6" w:rsidRDefault="007031E6" w:rsidP="004210A2">
            <w:pPr>
              <w:rPr>
                <w:lang w:val="en-US"/>
              </w:rPr>
            </w:pPr>
            <w:r w:rsidRPr="007031E6">
              <w:rPr>
                <w:lang w:val="en-US"/>
              </w:rPr>
              <w:t xml:space="preserve">ParticipantStatus  </w:t>
            </w:r>
          </w:p>
        </w:tc>
        <w:tc>
          <w:tcPr>
            <w:tcW w:w="1134" w:type="dxa"/>
          </w:tcPr>
          <w:p w:rsidR="007031E6" w:rsidRDefault="007031E6" w:rsidP="004210A2">
            <w:pPr>
              <w:jc w:val="center"/>
              <w:rPr>
                <w:lang w:val="en-US"/>
              </w:rPr>
            </w:pPr>
            <w:r>
              <w:rPr>
                <w:lang w:val="en-US"/>
              </w:rPr>
              <w:t>No</w:t>
            </w:r>
          </w:p>
        </w:tc>
        <w:tc>
          <w:tcPr>
            <w:tcW w:w="4253" w:type="dxa"/>
          </w:tcPr>
          <w:p w:rsidR="007031E6" w:rsidRPr="007031E6" w:rsidRDefault="007031E6" w:rsidP="007031E6">
            <w:pPr>
              <w:tabs>
                <w:tab w:val="left" w:pos="1603"/>
              </w:tabs>
              <w:rPr>
                <w:lang w:val="en-US"/>
              </w:rPr>
            </w:pPr>
            <w:r w:rsidRPr="007031E6">
              <w:rPr>
                <w:lang w:val="en-US"/>
              </w:rPr>
              <w:t xml:space="preserve">Status of the Participant </w:t>
            </w:r>
          </w:p>
          <w:p w:rsidR="002A3513" w:rsidRPr="007031E6" w:rsidRDefault="002A3513" w:rsidP="007031E6">
            <w:pPr>
              <w:tabs>
                <w:tab w:val="left" w:pos="1603"/>
              </w:tabs>
              <w:rPr>
                <w:lang w:val="en-US"/>
              </w:rPr>
            </w:pPr>
          </w:p>
          <w:p w:rsidR="007031E6" w:rsidRDefault="007031E6" w:rsidP="007031E6">
            <w:pPr>
              <w:tabs>
                <w:tab w:val="left" w:pos="1603"/>
              </w:tabs>
              <w:rPr>
                <w:lang w:val="en-US"/>
              </w:rPr>
            </w:pPr>
            <w:r w:rsidRPr="007031E6">
              <w:rPr>
                <w:lang w:val="en-US"/>
              </w:rPr>
              <w:t xml:space="preserve">The client is not allowed to use in requests the remaining values of the ParticipantStatus enumeration. </w:t>
            </w:r>
          </w:p>
          <w:p w:rsidR="007031E6" w:rsidRDefault="007031E6" w:rsidP="002A3513">
            <w:pPr>
              <w:tabs>
                <w:tab w:val="left" w:pos="1603"/>
              </w:tabs>
              <w:rPr>
                <w:lang w:val="en-US"/>
              </w:rPr>
            </w:pPr>
            <w:r w:rsidRPr="007031E6">
              <w:rPr>
                <w:lang w:val="en-US"/>
              </w:rPr>
              <w:t>If the client uses one of these in a request, the server respond</w:t>
            </w:r>
            <w:r w:rsidR="009020F2">
              <w:rPr>
                <w:lang w:val="en-US"/>
              </w:rPr>
              <w:t>s</w:t>
            </w:r>
            <w:r w:rsidRPr="007031E6">
              <w:rPr>
                <w:lang w:val="en-US"/>
              </w:rPr>
              <w:t xml:space="preserve"> with an HTTP status code “400 Bad request” and return</w:t>
            </w:r>
            <w:r w:rsidR="009020F2">
              <w:rPr>
                <w:lang w:val="en-US"/>
              </w:rPr>
              <w:t>s</w:t>
            </w:r>
            <w:r w:rsidRPr="007031E6">
              <w:rPr>
                <w:lang w:val="en-US"/>
              </w:rPr>
              <w:t xml:space="preserve"> a SVC0003 exception with the list of va</w:t>
            </w:r>
            <w:r>
              <w:rPr>
                <w:lang w:val="en-US"/>
              </w:rPr>
              <w:t xml:space="preserve">lid values set to “Connected”. </w:t>
            </w:r>
          </w:p>
        </w:tc>
      </w:tr>
    </w:tbl>
    <w:p w:rsidR="00DF0901" w:rsidRDefault="00DF0901" w:rsidP="007031E6">
      <w:pPr>
        <w:tabs>
          <w:tab w:val="left" w:pos="1603"/>
        </w:tabs>
        <w:rPr>
          <w:lang w:val="en-US"/>
        </w:rPr>
      </w:pPr>
    </w:p>
    <w:p w:rsidR="00DB0482" w:rsidRDefault="00DB0482" w:rsidP="007031E6">
      <w:pPr>
        <w:tabs>
          <w:tab w:val="left" w:pos="1603"/>
        </w:tabs>
        <w:rPr>
          <w:lang w:val="en-US"/>
        </w:rPr>
      </w:pPr>
    </w:p>
    <w:p w:rsidR="007031E6" w:rsidRPr="007031E6" w:rsidRDefault="007031E6" w:rsidP="007031E6">
      <w:pPr>
        <w:tabs>
          <w:tab w:val="left" w:pos="1603"/>
        </w:tabs>
        <w:rPr>
          <w:b/>
          <w:lang w:val="en-US"/>
        </w:rPr>
      </w:pPr>
      <w:r w:rsidRPr="007031E6">
        <w:rPr>
          <w:b/>
          <w:lang w:val="en-US"/>
        </w:rPr>
        <w:t xml:space="preserve">Type: ChatSessionInformation </w:t>
      </w:r>
    </w:p>
    <w:p w:rsidR="007031E6" w:rsidRDefault="007031E6" w:rsidP="007031E6">
      <w:pPr>
        <w:tabs>
          <w:tab w:val="left" w:pos="1603"/>
        </w:tabs>
        <w:rPr>
          <w:lang w:val="en-US"/>
        </w:rPr>
      </w:pPr>
      <w:r w:rsidRPr="007031E6">
        <w:rPr>
          <w:lang w:val="en-US"/>
        </w:rPr>
        <w:t xml:space="preserve">This type represents information about a 1-1 chat session. </w:t>
      </w:r>
    </w:p>
    <w:tbl>
      <w:tblPr>
        <w:tblStyle w:val="Grilledutableau"/>
        <w:tblW w:w="10173" w:type="dxa"/>
        <w:tblLayout w:type="fixed"/>
        <w:tblLook w:val="04A0"/>
      </w:tblPr>
      <w:tblGrid>
        <w:gridCol w:w="1951"/>
        <w:gridCol w:w="2835"/>
        <w:gridCol w:w="1134"/>
        <w:gridCol w:w="4253"/>
      </w:tblGrid>
      <w:tr w:rsidR="007031E6" w:rsidRPr="00864D34" w:rsidTr="004210A2">
        <w:trPr>
          <w:cantSplit/>
          <w:tblHeader/>
        </w:trPr>
        <w:tc>
          <w:tcPr>
            <w:tcW w:w="1951"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7031E6" w:rsidRPr="00864D34" w:rsidRDefault="007031E6" w:rsidP="004210A2">
            <w:pPr>
              <w:jc w:val="center"/>
              <w:rPr>
                <w:b/>
                <w:lang w:val="en-US"/>
              </w:rPr>
            </w:pPr>
            <w:r w:rsidRPr="00864D34">
              <w:rPr>
                <w:b/>
                <w:lang w:val="en-US"/>
              </w:rPr>
              <w:t>Description</w:t>
            </w:r>
          </w:p>
        </w:tc>
      </w:tr>
      <w:tr w:rsidR="007031E6" w:rsidRPr="00476322" w:rsidTr="004210A2">
        <w:tc>
          <w:tcPr>
            <w:tcW w:w="1951" w:type="dxa"/>
          </w:tcPr>
          <w:p w:rsidR="007031E6" w:rsidRDefault="007031E6" w:rsidP="004210A2">
            <w:pPr>
              <w:rPr>
                <w:lang w:val="en-US"/>
              </w:rPr>
            </w:pPr>
            <w:r w:rsidRPr="007031E6">
              <w:rPr>
                <w:lang w:val="en-US"/>
              </w:rPr>
              <w:t xml:space="preserve">subject  </w:t>
            </w:r>
          </w:p>
        </w:tc>
        <w:tc>
          <w:tcPr>
            <w:tcW w:w="2835" w:type="dxa"/>
          </w:tcPr>
          <w:p w:rsidR="007031E6" w:rsidRDefault="007031E6" w:rsidP="004210A2">
            <w:pPr>
              <w:rPr>
                <w:lang w:val="en-US"/>
              </w:rPr>
            </w:pPr>
            <w:r w:rsidRPr="007031E6">
              <w:rPr>
                <w:lang w:val="en-US"/>
              </w:rPr>
              <w:t xml:space="preserve">xsd:string  </w:t>
            </w:r>
          </w:p>
        </w:tc>
        <w:tc>
          <w:tcPr>
            <w:tcW w:w="1134" w:type="dxa"/>
          </w:tcPr>
          <w:p w:rsidR="007031E6" w:rsidRDefault="007031E6" w:rsidP="004210A2">
            <w:pPr>
              <w:jc w:val="center"/>
              <w:rPr>
                <w:lang w:val="en-US"/>
              </w:rPr>
            </w:pPr>
            <w:r>
              <w:rPr>
                <w:lang w:val="en-US"/>
              </w:rPr>
              <w:t>Yes</w:t>
            </w:r>
          </w:p>
        </w:tc>
        <w:tc>
          <w:tcPr>
            <w:tcW w:w="4253" w:type="dxa"/>
          </w:tcPr>
          <w:p w:rsidR="007031E6" w:rsidRDefault="007031E6" w:rsidP="007031E6">
            <w:pPr>
              <w:tabs>
                <w:tab w:val="left" w:pos="1603"/>
              </w:tabs>
              <w:rPr>
                <w:lang w:val="en-US"/>
              </w:rPr>
            </w:pPr>
            <w:r w:rsidRPr="007031E6">
              <w:rPr>
                <w:lang w:val="en-US"/>
              </w:rPr>
              <w:t>Topic of the chat session, which MAY be set by the Originator and is passed to</w:t>
            </w:r>
            <w:r>
              <w:rPr>
                <w:lang w:val="en-US"/>
              </w:rPr>
              <w:t xml:space="preserve"> the invited Participant. </w:t>
            </w:r>
          </w:p>
        </w:tc>
      </w:tr>
      <w:tr w:rsidR="007031E6" w:rsidRPr="00476322" w:rsidTr="004210A2">
        <w:tc>
          <w:tcPr>
            <w:tcW w:w="1951" w:type="dxa"/>
          </w:tcPr>
          <w:p w:rsidR="007031E6" w:rsidRPr="007031E6" w:rsidRDefault="007031E6" w:rsidP="004210A2">
            <w:pPr>
              <w:rPr>
                <w:lang w:val="en-US"/>
              </w:rPr>
            </w:pPr>
            <w:r w:rsidRPr="007031E6">
              <w:rPr>
                <w:lang w:val="en-US"/>
              </w:rPr>
              <w:t xml:space="preserve">originatorAddress  </w:t>
            </w:r>
          </w:p>
        </w:tc>
        <w:tc>
          <w:tcPr>
            <w:tcW w:w="2835" w:type="dxa"/>
          </w:tcPr>
          <w:p w:rsidR="007031E6" w:rsidRPr="007031E6" w:rsidRDefault="007031E6" w:rsidP="004210A2">
            <w:pPr>
              <w:rPr>
                <w:lang w:val="en-US"/>
              </w:rPr>
            </w:pPr>
            <w:r w:rsidRPr="007031E6">
              <w:rPr>
                <w:lang w:val="en-US"/>
              </w:rPr>
              <w:t xml:space="preserve">xsd:anyURI  </w:t>
            </w:r>
          </w:p>
        </w:tc>
        <w:tc>
          <w:tcPr>
            <w:tcW w:w="1134" w:type="dxa"/>
          </w:tcPr>
          <w:p w:rsidR="007031E6" w:rsidRDefault="007031E6" w:rsidP="004210A2">
            <w:pPr>
              <w:jc w:val="center"/>
              <w:rPr>
                <w:lang w:val="en-US"/>
              </w:rPr>
            </w:pPr>
            <w:r>
              <w:rPr>
                <w:lang w:val="en-US"/>
              </w:rPr>
              <w:t>No</w:t>
            </w:r>
          </w:p>
        </w:tc>
        <w:tc>
          <w:tcPr>
            <w:tcW w:w="4253" w:type="dxa"/>
          </w:tcPr>
          <w:p w:rsidR="007031E6" w:rsidRPr="007031E6" w:rsidRDefault="007031E6" w:rsidP="007031E6">
            <w:pPr>
              <w:tabs>
                <w:tab w:val="left" w:pos="1603"/>
              </w:tabs>
              <w:rPr>
                <w:lang w:val="en-US"/>
              </w:rPr>
            </w:pPr>
            <w:r w:rsidRPr="007031E6">
              <w:rPr>
                <w:lang w:val="en-US"/>
              </w:rPr>
              <w:t xml:space="preserve">The address (e.g. 'tel' URI) of the Originator. </w:t>
            </w:r>
          </w:p>
          <w:p w:rsidR="007031E6" w:rsidRPr="007031E6" w:rsidRDefault="007031E6" w:rsidP="007031E6">
            <w:pPr>
              <w:tabs>
                <w:tab w:val="left" w:pos="1603"/>
              </w:tabs>
              <w:rPr>
                <w:lang w:val="en-US"/>
              </w:rPr>
            </w:pPr>
            <w:r w:rsidRPr="007031E6">
              <w:rPr>
                <w:lang w:val="en-US"/>
              </w:rPr>
              <w:t xml:space="preserve">If originatorAddress is also part of the request URL, the two MUST have the same value. </w:t>
            </w:r>
          </w:p>
        </w:tc>
      </w:tr>
      <w:tr w:rsidR="007031E6" w:rsidRPr="00476322" w:rsidTr="004210A2">
        <w:tc>
          <w:tcPr>
            <w:tcW w:w="1951" w:type="dxa"/>
          </w:tcPr>
          <w:p w:rsidR="007031E6" w:rsidRPr="007031E6" w:rsidRDefault="007031E6" w:rsidP="004210A2">
            <w:pPr>
              <w:rPr>
                <w:lang w:val="en-US"/>
              </w:rPr>
            </w:pPr>
            <w:r w:rsidRPr="007031E6">
              <w:rPr>
                <w:lang w:val="en-US"/>
              </w:rPr>
              <w:t xml:space="preserve">originatorName  </w:t>
            </w:r>
          </w:p>
        </w:tc>
        <w:tc>
          <w:tcPr>
            <w:tcW w:w="2835" w:type="dxa"/>
          </w:tcPr>
          <w:p w:rsidR="007031E6" w:rsidRPr="007031E6" w:rsidRDefault="007031E6" w:rsidP="004210A2">
            <w:pPr>
              <w:rPr>
                <w:lang w:val="en-US"/>
              </w:rPr>
            </w:pPr>
            <w:r w:rsidRPr="007031E6">
              <w:rPr>
                <w:lang w:val="en-US"/>
              </w:rPr>
              <w:t xml:space="preserve">xsd:string  </w:t>
            </w:r>
          </w:p>
        </w:tc>
        <w:tc>
          <w:tcPr>
            <w:tcW w:w="1134" w:type="dxa"/>
          </w:tcPr>
          <w:p w:rsidR="007031E6" w:rsidRDefault="007031E6" w:rsidP="004210A2">
            <w:pPr>
              <w:jc w:val="center"/>
              <w:rPr>
                <w:lang w:val="en-US"/>
              </w:rPr>
            </w:pPr>
            <w:r>
              <w:rPr>
                <w:lang w:val="en-US"/>
              </w:rPr>
              <w:t>Yes</w:t>
            </w:r>
          </w:p>
        </w:tc>
        <w:tc>
          <w:tcPr>
            <w:tcW w:w="4253" w:type="dxa"/>
          </w:tcPr>
          <w:p w:rsidR="007031E6" w:rsidRPr="007031E6" w:rsidRDefault="007031E6" w:rsidP="007031E6">
            <w:pPr>
              <w:tabs>
                <w:tab w:val="left" w:pos="1603"/>
              </w:tabs>
              <w:rPr>
                <w:lang w:val="en-US"/>
              </w:rPr>
            </w:pPr>
            <w:r w:rsidRPr="007031E6">
              <w:rPr>
                <w:lang w:val="en-US"/>
              </w:rPr>
              <w:t>Human readable name of the Originator</w:t>
            </w:r>
          </w:p>
        </w:tc>
      </w:tr>
      <w:tr w:rsidR="007031E6" w:rsidRPr="00476322" w:rsidTr="004210A2">
        <w:tc>
          <w:tcPr>
            <w:tcW w:w="1951" w:type="dxa"/>
          </w:tcPr>
          <w:p w:rsidR="007031E6" w:rsidRPr="007031E6" w:rsidRDefault="007031E6" w:rsidP="004210A2">
            <w:pPr>
              <w:rPr>
                <w:lang w:val="en-US"/>
              </w:rPr>
            </w:pPr>
            <w:r w:rsidRPr="007031E6">
              <w:rPr>
                <w:lang w:val="en-US"/>
              </w:rPr>
              <w:t xml:space="preserve">tParticipantAddress  </w:t>
            </w:r>
          </w:p>
        </w:tc>
        <w:tc>
          <w:tcPr>
            <w:tcW w:w="2835" w:type="dxa"/>
          </w:tcPr>
          <w:p w:rsidR="007031E6" w:rsidRPr="007031E6" w:rsidRDefault="007031E6" w:rsidP="004210A2">
            <w:pPr>
              <w:rPr>
                <w:lang w:val="en-US"/>
              </w:rPr>
            </w:pPr>
            <w:r w:rsidRPr="007031E6">
              <w:rPr>
                <w:lang w:val="en-US"/>
              </w:rPr>
              <w:t xml:space="preserve">xsd:anyURI  </w:t>
            </w:r>
          </w:p>
        </w:tc>
        <w:tc>
          <w:tcPr>
            <w:tcW w:w="1134" w:type="dxa"/>
          </w:tcPr>
          <w:p w:rsidR="007031E6" w:rsidRDefault="007031E6" w:rsidP="004210A2">
            <w:pPr>
              <w:jc w:val="center"/>
              <w:rPr>
                <w:lang w:val="en-US"/>
              </w:rPr>
            </w:pPr>
            <w:r>
              <w:rPr>
                <w:lang w:val="en-US"/>
              </w:rPr>
              <w:t>No</w:t>
            </w:r>
          </w:p>
        </w:tc>
        <w:tc>
          <w:tcPr>
            <w:tcW w:w="4253" w:type="dxa"/>
          </w:tcPr>
          <w:p w:rsidR="007031E6" w:rsidRPr="007031E6" w:rsidRDefault="007031E6" w:rsidP="007031E6">
            <w:pPr>
              <w:tabs>
                <w:tab w:val="left" w:pos="1603"/>
              </w:tabs>
              <w:rPr>
                <w:lang w:val="en-US"/>
              </w:rPr>
            </w:pPr>
            <w:r w:rsidRPr="007031E6">
              <w:rPr>
                <w:lang w:val="en-US"/>
              </w:rPr>
              <w:t>The address (e.g</w:t>
            </w:r>
            <w:r w:rsidR="009020F2">
              <w:rPr>
                <w:lang w:val="en-US"/>
              </w:rPr>
              <w:t xml:space="preserve">. </w:t>
            </w:r>
            <w:r w:rsidRPr="007031E6">
              <w:rPr>
                <w:lang w:val="en-US"/>
              </w:rPr>
              <w:t xml:space="preserve">'tel' URI) of the Terminating Participant </w:t>
            </w:r>
          </w:p>
          <w:p w:rsidR="007031E6" w:rsidRPr="007031E6" w:rsidRDefault="007031E6" w:rsidP="007031E6">
            <w:pPr>
              <w:tabs>
                <w:tab w:val="left" w:pos="1603"/>
              </w:tabs>
              <w:rPr>
                <w:lang w:val="en-US"/>
              </w:rPr>
            </w:pPr>
            <w:r w:rsidRPr="007031E6">
              <w:rPr>
                <w:lang w:val="en-US"/>
              </w:rPr>
              <w:t xml:space="preserve">If tParticipantAddress is also part of the request URL, the two MUST have the same value. </w:t>
            </w:r>
          </w:p>
        </w:tc>
      </w:tr>
      <w:tr w:rsidR="007031E6" w:rsidRPr="00476322" w:rsidTr="004210A2">
        <w:tc>
          <w:tcPr>
            <w:tcW w:w="1951" w:type="dxa"/>
          </w:tcPr>
          <w:p w:rsidR="007031E6" w:rsidRPr="007031E6" w:rsidRDefault="007031E6" w:rsidP="004210A2">
            <w:pPr>
              <w:rPr>
                <w:lang w:val="en-US"/>
              </w:rPr>
            </w:pPr>
            <w:r w:rsidRPr="007031E6">
              <w:rPr>
                <w:lang w:val="en-US"/>
              </w:rPr>
              <w:t xml:space="preserve">tParticipantName  </w:t>
            </w:r>
          </w:p>
        </w:tc>
        <w:tc>
          <w:tcPr>
            <w:tcW w:w="2835" w:type="dxa"/>
          </w:tcPr>
          <w:p w:rsidR="007031E6" w:rsidRPr="007031E6" w:rsidRDefault="007031E6" w:rsidP="004210A2">
            <w:pPr>
              <w:rPr>
                <w:lang w:val="en-US"/>
              </w:rPr>
            </w:pPr>
            <w:r w:rsidRPr="007031E6">
              <w:rPr>
                <w:lang w:val="en-US"/>
              </w:rPr>
              <w:t xml:space="preserve">xsd:string  </w:t>
            </w:r>
          </w:p>
        </w:tc>
        <w:tc>
          <w:tcPr>
            <w:tcW w:w="1134" w:type="dxa"/>
          </w:tcPr>
          <w:p w:rsidR="007031E6" w:rsidRDefault="007031E6" w:rsidP="004210A2">
            <w:pPr>
              <w:jc w:val="center"/>
              <w:rPr>
                <w:lang w:val="en-US"/>
              </w:rPr>
            </w:pPr>
            <w:r>
              <w:rPr>
                <w:lang w:val="en-US"/>
              </w:rPr>
              <w:t>Yes</w:t>
            </w:r>
          </w:p>
        </w:tc>
        <w:tc>
          <w:tcPr>
            <w:tcW w:w="4253" w:type="dxa"/>
          </w:tcPr>
          <w:p w:rsidR="007031E6" w:rsidRPr="007031E6" w:rsidRDefault="007031E6" w:rsidP="007031E6">
            <w:pPr>
              <w:tabs>
                <w:tab w:val="left" w:pos="1603"/>
              </w:tabs>
              <w:rPr>
                <w:lang w:val="en-US"/>
              </w:rPr>
            </w:pPr>
            <w:r w:rsidRPr="007031E6">
              <w:rPr>
                <w:lang w:val="en-US"/>
              </w:rPr>
              <w:t xml:space="preserve">Human readable name of the Terminating Participant </w:t>
            </w:r>
          </w:p>
        </w:tc>
      </w:tr>
      <w:tr w:rsidR="007031E6" w:rsidRPr="00476322" w:rsidTr="004210A2">
        <w:tc>
          <w:tcPr>
            <w:tcW w:w="1951" w:type="dxa"/>
          </w:tcPr>
          <w:p w:rsidR="007031E6" w:rsidRPr="007031E6" w:rsidRDefault="007031E6" w:rsidP="004210A2">
            <w:pPr>
              <w:rPr>
                <w:lang w:val="en-US"/>
              </w:rPr>
            </w:pPr>
            <w:r w:rsidRPr="007031E6">
              <w:rPr>
                <w:lang w:val="en-US"/>
              </w:rPr>
              <w:t xml:space="preserve">status  </w:t>
            </w:r>
          </w:p>
        </w:tc>
        <w:tc>
          <w:tcPr>
            <w:tcW w:w="2835" w:type="dxa"/>
          </w:tcPr>
          <w:p w:rsidR="007031E6" w:rsidRPr="007031E6" w:rsidRDefault="007031E6" w:rsidP="004210A2">
            <w:pPr>
              <w:rPr>
                <w:lang w:val="en-US"/>
              </w:rPr>
            </w:pPr>
            <w:r w:rsidRPr="007031E6">
              <w:rPr>
                <w:lang w:val="en-US"/>
              </w:rPr>
              <w:t xml:space="preserve">ParticipantStatus  </w:t>
            </w:r>
          </w:p>
        </w:tc>
        <w:tc>
          <w:tcPr>
            <w:tcW w:w="1134" w:type="dxa"/>
          </w:tcPr>
          <w:p w:rsidR="007031E6" w:rsidRDefault="007031E6" w:rsidP="004210A2">
            <w:pPr>
              <w:jc w:val="center"/>
              <w:rPr>
                <w:lang w:val="en-US"/>
              </w:rPr>
            </w:pPr>
            <w:r>
              <w:rPr>
                <w:lang w:val="en-US"/>
              </w:rPr>
              <w:t>Yes</w:t>
            </w:r>
          </w:p>
        </w:tc>
        <w:tc>
          <w:tcPr>
            <w:tcW w:w="4253" w:type="dxa"/>
          </w:tcPr>
          <w:p w:rsidR="007031E6" w:rsidRPr="007031E6" w:rsidRDefault="007031E6" w:rsidP="007031E6">
            <w:pPr>
              <w:tabs>
                <w:tab w:val="left" w:pos="1603"/>
              </w:tabs>
              <w:rPr>
                <w:lang w:val="en-US"/>
              </w:rPr>
            </w:pPr>
            <w:r w:rsidRPr="007031E6">
              <w:rPr>
                <w:lang w:val="en-US"/>
              </w:rPr>
              <w:t xml:space="preserve">Connection status of the Terminating Participant </w:t>
            </w:r>
          </w:p>
          <w:p w:rsidR="007031E6" w:rsidRPr="007031E6" w:rsidRDefault="002A3513" w:rsidP="002A3513">
            <w:pPr>
              <w:tabs>
                <w:tab w:val="left" w:pos="1603"/>
              </w:tabs>
              <w:rPr>
                <w:lang w:val="en-US"/>
              </w:rPr>
            </w:pPr>
            <w:r>
              <w:rPr>
                <w:lang w:val="en-US"/>
              </w:rPr>
              <w:t xml:space="preserve">Set by the server, </w:t>
            </w:r>
            <w:r w:rsidR="007031E6" w:rsidRPr="007031E6">
              <w:rPr>
                <w:lang w:val="en-US"/>
              </w:rPr>
              <w:t xml:space="preserve">SHALL NOT be present in request bodies during resource creation </w:t>
            </w:r>
          </w:p>
        </w:tc>
      </w:tr>
      <w:tr w:rsidR="007031E6" w:rsidRPr="00476322" w:rsidTr="004210A2">
        <w:tc>
          <w:tcPr>
            <w:tcW w:w="1951" w:type="dxa"/>
          </w:tcPr>
          <w:p w:rsidR="007031E6" w:rsidRPr="007031E6" w:rsidRDefault="007031E6" w:rsidP="004210A2">
            <w:pPr>
              <w:rPr>
                <w:lang w:val="en-US"/>
              </w:rPr>
            </w:pPr>
            <w:r w:rsidRPr="007031E6">
              <w:rPr>
                <w:lang w:val="en-US"/>
              </w:rPr>
              <w:t xml:space="preserve">clientCorrelator  </w:t>
            </w:r>
          </w:p>
        </w:tc>
        <w:tc>
          <w:tcPr>
            <w:tcW w:w="2835" w:type="dxa"/>
          </w:tcPr>
          <w:p w:rsidR="007031E6" w:rsidRPr="007031E6" w:rsidRDefault="007031E6" w:rsidP="004210A2">
            <w:pPr>
              <w:rPr>
                <w:lang w:val="en-US"/>
              </w:rPr>
            </w:pPr>
            <w:r w:rsidRPr="007031E6">
              <w:rPr>
                <w:lang w:val="en-US"/>
              </w:rPr>
              <w:t xml:space="preserve">xsd:string  </w:t>
            </w:r>
          </w:p>
        </w:tc>
        <w:tc>
          <w:tcPr>
            <w:tcW w:w="1134" w:type="dxa"/>
          </w:tcPr>
          <w:p w:rsidR="007031E6" w:rsidRDefault="007031E6" w:rsidP="004210A2">
            <w:pPr>
              <w:jc w:val="center"/>
              <w:rPr>
                <w:lang w:val="en-US"/>
              </w:rPr>
            </w:pPr>
            <w:r>
              <w:rPr>
                <w:lang w:val="en-US"/>
              </w:rPr>
              <w:t>Yes</w:t>
            </w:r>
          </w:p>
        </w:tc>
        <w:tc>
          <w:tcPr>
            <w:tcW w:w="4253" w:type="dxa"/>
          </w:tcPr>
          <w:p w:rsidR="00B500E9" w:rsidRPr="007031E6" w:rsidRDefault="00B500E9" w:rsidP="00B500E9">
            <w:pPr>
              <w:tabs>
                <w:tab w:val="left" w:pos="1603"/>
              </w:tabs>
              <w:rPr>
                <w:lang w:val="en-US"/>
              </w:rPr>
            </w:pPr>
            <w:r w:rsidRPr="007031E6">
              <w:rPr>
                <w:lang w:val="en-US"/>
              </w:rPr>
              <w:t xml:space="preserve">A correlator that the client can use to tag this particular resource representation during a request to create a resource on the server. </w:t>
            </w:r>
          </w:p>
          <w:p w:rsidR="00B500E9" w:rsidRPr="007031E6" w:rsidRDefault="00B500E9" w:rsidP="00B500E9">
            <w:pPr>
              <w:tabs>
                <w:tab w:val="left" w:pos="1603"/>
              </w:tabs>
              <w:rPr>
                <w:lang w:val="en-US"/>
              </w:rPr>
            </w:pPr>
          </w:p>
          <w:p w:rsidR="007031E6" w:rsidRPr="007031E6" w:rsidRDefault="00B500E9" w:rsidP="00B500E9">
            <w:pPr>
              <w:tabs>
                <w:tab w:val="left" w:pos="1603"/>
              </w:tabs>
              <w:rPr>
                <w:lang w:val="en-US"/>
              </w:rPr>
            </w:pPr>
            <w:r w:rsidRPr="007031E6">
              <w:rPr>
                <w:lang w:val="en-US"/>
              </w:rPr>
              <w:t xml:space="preserve">In case the element is present, the server </w:t>
            </w:r>
            <w:r>
              <w:rPr>
                <w:lang w:val="en-US"/>
              </w:rPr>
              <w:t>does</w:t>
            </w:r>
            <w:r w:rsidRPr="007031E6">
              <w:rPr>
                <w:lang w:val="en-US"/>
              </w:rPr>
              <w:t xml:space="preserve"> not alter its value, and provide</w:t>
            </w:r>
            <w:r>
              <w:rPr>
                <w:lang w:val="en-US"/>
              </w:rPr>
              <w:t>s</w:t>
            </w:r>
            <w:r w:rsidRPr="007031E6">
              <w:rPr>
                <w:lang w:val="en-US"/>
              </w:rPr>
              <w:t xml:space="preserve"> it as part of the representation of this resource</w:t>
            </w:r>
            <w:r>
              <w:rPr>
                <w:lang w:val="en-US"/>
              </w:rPr>
              <w:t>.</w:t>
            </w:r>
          </w:p>
        </w:tc>
      </w:tr>
      <w:tr w:rsidR="007031E6" w:rsidRPr="00476322" w:rsidTr="004210A2">
        <w:tc>
          <w:tcPr>
            <w:tcW w:w="1951" w:type="dxa"/>
          </w:tcPr>
          <w:p w:rsidR="00DB0482" w:rsidRDefault="007031E6" w:rsidP="004210A2">
            <w:pPr>
              <w:rPr>
                <w:lang w:val="en-US"/>
              </w:rPr>
            </w:pPr>
            <w:r w:rsidRPr="007031E6">
              <w:rPr>
                <w:lang w:val="en-US"/>
              </w:rPr>
              <w:t>resourceURL</w:t>
            </w:r>
          </w:p>
          <w:p w:rsidR="007031E6" w:rsidRPr="00DB0482" w:rsidRDefault="007031E6" w:rsidP="00DB0482">
            <w:pPr>
              <w:rPr>
                <w:lang w:val="en-US"/>
              </w:rPr>
            </w:pPr>
          </w:p>
        </w:tc>
        <w:tc>
          <w:tcPr>
            <w:tcW w:w="2835" w:type="dxa"/>
          </w:tcPr>
          <w:p w:rsidR="007031E6" w:rsidRPr="007031E6" w:rsidRDefault="007031E6" w:rsidP="004210A2">
            <w:pPr>
              <w:rPr>
                <w:lang w:val="en-US"/>
              </w:rPr>
            </w:pPr>
            <w:r w:rsidRPr="007031E6">
              <w:rPr>
                <w:lang w:val="en-US"/>
              </w:rPr>
              <w:t xml:space="preserve">xsd:anyURI  </w:t>
            </w:r>
          </w:p>
        </w:tc>
        <w:tc>
          <w:tcPr>
            <w:tcW w:w="1134" w:type="dxa"/>
          </w:tcPr>
          <w:p w:rsidR="007031E6" w:rsidRDefault="007031E6" w:rsidP="004210A2">
            <w:pPr>
              <w:jc w:val="center"/>
              <w:rPr>
                <w:lang w:val="en-US"/>
              </w:rPr>
            </w:pPr>
            <w:r>
              <w:rPr>
                <w:lang w:val="en-US"/>
              </w:rPr>
              <w:t>Yes</w:t>
            </w:r>
          </w:p>
        </w:tc>
        <w:tc>
          <w:tcPr>
            <w:tcW w:w="4253" w:type="dxa"/>
          </w:tcPr>
          <w:p w:rsidR="00EB7CAD" w:rsidRPr="00EB7CAD" w:rsidRDefault="00EB7CAD" w:rsidP="00EB7CAD">
            <w:pPr>
              <w:tabs>
                <w:tab w:val="left" w:pos="1603"/>
              </w:tabs>
              <w:rPr>
                <w:lang w:val="en-US"/>
              </w:rPr>
            </w:pPr>
            <w:proofErr w:type="gramStart"/>
            <w:r w:rsidRPr="007031E6">
              <w:rPr>
                <w:lang w:val="en-US"/>
              </w:rPr>
              <w:t>Self referring</w:t>
            </w:r>
            <w:proofErr w:type="gramEnd"/>
            <w:r w:rsidRPr="007031E6">
              <w:rPr>
                <w:lang w:val="en-US"/>
              </w:rPr>
              <w:t xml:space="preserve"> </w:t>
            </w:r>
            <w:r w:rsidRPr="00EB7CAD">
              <w:rPr>
                <w:lang w:val="en-US"/>
              </w:rPr>
              <w:t>URL.</w:t>
            </w:r>
          </w:p>
          <w:p w:rsidR="00EB7CAD" w:rsidRPr="00EB7CAD" w:rsidRDefault="00EB7CAD" w:rsidP="00EB7CAD">
            <w:pPr>
              <w:tabs>
                <w:tab w:val="left" w:pos="1603"/>
              </w:tabs>
              <w:rPr>
                <w:lang w:val="en-US"/>
              </w:rPr>
            </w:pPr>
          </w:p>
          <w:p w:rsidR="007031E6" w:rsidRPr="007031E6" w:rsidRDefault="00EB7CAD" w:rsidP="00EB7CAD">
            <w:pPr>
              <w:tabs>
                <w:tab w:val="left" w:pos="1603"/>
              </w:tabs>
              <w:rPr>
                <w:lang w:val="en-US"/>
              </w:rPr>
            </w:pPr>
            <w:r w:rsidRPr="00EB7CAD">
              <w:rPr>
                <w:lang w:val="en-US"/>
              </w:rPr>
              <w:t>The resourceURL SHALL NOT be included in POST requests by the client, but is included in POST requests representing notifications by the server to the client, when a complete representation of the resource is embedded in the notification. The resourceURL is also included in responses to any HTTP method that returns an entity body, and in PUT requests.</w:t>
            </w:r>
            <w:r w:rsidR="007031E6" w:rsidRPr="007031E6">
              <w:rPr>
                <w:lang w:val="en-US"/>
              </w:rPr>
              <w:t xml:space="preserve"> </w:t>
            </w:r>
          </w:p>
        </w:tc>
      </w:tr>
    </w:tbl>
    <w:p w:rsidR="004210A2" w:rsidRDefault="004210A2" w:rsidP="007031E6">
      <w:pPr>
        <w:tabs>
          <w:tab w:val="left" w:pos="1603"/>
        </w:tabs>
        <w:rPr>
          <w:lang w:val="en-US"/>
        </w:rPr>
      </w:pPr>
    </w:p>
    <w:p w:rsidR="004210A2" w:rsidRDefault="004210A2" w:rsidP="007031E6">
      <w:pPr>
        <w:tabs>
          <w:tab w:val="left" w:pos="1603"/>
        </w:tabs>
        <w:rPr>
          <w:lang w:val="en-US"/>
        </w:rPr>
      </w:pPr>
    </w:p>
    <w:p w:rsidR="004210A2" w:rsidRPr="004210A2" w:rsidRDefault="004210A2" w:rsidP="004210A2">
      <w:pPr>
        <w:tabs>
          <w:tab w:val="left" w:pos="1603"/>
        </w:tabs>
        <w:rPr>
          <w:b/>
          <w:lang w:val="en-US"/>
        </w:rPr>
      </w:pPr>
      <w:r w:rsidRPr="004210A2">
        <w:rPr>
          <w:b/>
          <w:lang w:val="en-US"/>
        </w:rPr>
        <w:t xml:space="preserve">Type: IsComposing </w:t>
      </w:r>
    </w:p>
    <w:p w:rsidR="004210A2" w:rsidRDefault="004210A2" w:rsidP="004210A2">
      <w:pPr>
        <w:tabs>
          <w:tab w:val="left" w:pos="1603"/>
        </w:tabs>
        <w:rPr>
          <w:lang w:val="en-US"/>
        </w:rPr>
      </w:pPr>
      <w:r w:rsidRPr="004210A2">
        <w:rPr>
          <w:lang w:val="en-US"/>
        </w:rPr>
        <w:t xml:space="preserve">This type represents a message indicates to the recipient that the Sender is editing (composing) a message. </w:t>
      </w:r>
    </w:p>
    <w:tbl>
      <w:tblPr>
        <w:tblStyle w:val="Grilledutableau"/>
        <w:tblW w:w="10173" w:type="dxa"/>
        <w:tblLayout w:type="fixed"/>
        <w:tblLook w:val="04A0"/>
      </w:tblPr>
      <w:tblGrid>
        <w:gridCol w:w="1951"/>
        <w:gridCol w:w="2835"/>
        <w:gridCol w:w="1134"/>
        <w:gridCol w:w="4253"/>
      </w:tblGrid>
      <w:tr w:rsidR="004210A2" w:rsidRPr="00864D34" w:rsidTr="004210A2">
        <w:trPr>
          <w:cantSplit/>
          <w:tblHeader/>
        </w:trPr>
        <w:tc>
          <w:tcPr>
            <w:tcW w:w="1951" w:type="dxa"/>
            <w:shd w:val="clear" w:color="auto" w:fill="BFBFBF" w:themeFill="background1" w:themeFillShade="BF"/>
            <w:vAlign w:val="center"/>
          </w:tcPr>
          <w:p w:rsidR="004210A2" w:rsidRPr="00864D34" w:rsidRDefault="004210A2"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4210A2" w:rsidRPr="00864D34" w:rsidRDefault="004210A2"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4210A2" w:rsidRPr="00864D34" w:rsidRDefault="004210A2"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4210A2" w:rsidRPr="00864D34" w:rsidRDefault="004210A2" w:rsidP="004210A2">
            <w:pPr>
              <w:jc w:val="center"/>
              <w:rPr>
                <w:b/>
                <w:lang w:val="en-US"/>
              </w:rPr>
            </w:pPr>
            <w:r w:rsidRPr="00864D34">
              <w:rPr>
                <w:b/>
                <w:lang w:val="en-US"/>
              </w:rPr>
              <w:t>Description</w:t>
            </w:r>
          </w:p>
        </w:tc>
      </w:tr>
      <w:tr w:rsidR="004210A2" w:rsidTr="004210A2">
        <w:tc>
          <w:tcPr>
            <w:tcW w:w="1951" w:type="dxa"/>
          </w:tcPr>
          <w:p w:rsidR="004210A2" w:rsidRDefault="004210A2" w:rsidP="004210A2">
            <w:pPr>
              <w:rPr>
                <w:lang w:val="en-US"/>
              </w:rPr>
            </w:pPr>
            <w:r w:rsidRPr="004210A2">
              <w:rPr>
                <w:lang w:val="en-US"/>
              </w:rPr>
              <w:t xml:space="preserve">state  </w:t>
            </w:r>
          </w:p>
        </w:tc>
        <w:tc>
          <w:tcPr>
            <w:tcW w:w="2835" w:type="dxa"/>
          </w:tcPr>
          <w:p w:rsidR="004210A2" w:rsidRDefault="004210A2" w:rsidP="004210A2">
            <w:pPr>
              <w:rPr>
                <w:lang w:val="en-US"/>
              </w:rPr>
            </w:pPr>
            <w:r w:rsidRPr="007031E6">
              <w:rPr>
                <w:lang w:val="en-US"/>
              </w:rPr>
              <w:t xml:space="preserve">xsd:string  </w:t>
            </w:r>
          </w:p>
        </w:tc>
        <w:tc>
          <w:tcPr>
            <w:tcW w:w="1134" w:type="dxa"/>
          </w:tcPr>
          <w:p w:rsidR="004210A2" w:rsidRDefault="004210A2" w:rsidP="004210A2">
            <w:pPr>
              <w:jc w:val="center"/>
              <w:rPr>
                <w:lang w:val="en-US"/>
              </w:rPr>
            </w:pPr>
            <w:r>
              <w:rPr>
                <w:lang w:val="en-US"/>
              </w:rPr>
              <w:t>No</w:t>
            </w:r>
          </w:p>
        </w:tc>
        <w:tc>
          <w:tcPr>
            <w:tcW w:w="4253" w:type="dxa"/>
          </w:tcPr>
          <w:p w:rsidR="004210A2" w:rsidRDefault="004210A2" w:rsidP="004210A2">
            <w:pPr>
              <w:tabs>
                <w:tab w:val="left" w:pos="1603"/>
              </w:tabs>
              <w:rPr>
                <w:lang w:val="en-US"/>
              </w:rPr>
            </w:pPr>
            <w:r w:rsidRPr="004210A2">
              <w:rPr>
                <w:lang w:val="en-US"/>
              </w:rPr>
              <w:t xml:space="preserve">Sender state, as defined in [RFC3994]. One of “idle”, “active” </w:t>
            </w:r>
          </w:p>
        </w:tc>
      </w:tr>
      <w:tr w:rsidR="004210A2" w:rsidRPr="00476322" w:rsidTr="004210A2">
        <w:tc>
          <w:tcPr>
            <w:tcW w:w="1951" w:type="dxa"/>
          </w:tcPr>
          <w:p w:rsidR="004210A2" w:rsidRPr="004210A2" w:rsidRDefault="004210A2" w:rsidP="004210A2">
            <w:pPr>
              <w:rPr>
                <w:lang w:val="en-US"/>
              </w:rPr>
            </w:pPr>
            <w:r w:rsidRPr="004210A2">
              <w:rPr>
                <w:lang w:val="en-US"/>
              </w:rPr>
              <w:t xml:space="preserve">lastactive  </w:t>
            </w:r>
          </w:p>
        </w:tc>
        <w:tc>
          <w:tcPr>
            <w:tcW w:w="2835" w:type="dxa"/>
          </w:tcPr>
          <w:p w:rsidR="004210A2" w:rsidRPr="007031E6" w:rsidRDefault="004210A2" w:rsidP="004210A2">
            <w:pPr>
              <w:rPr>
                <w:lang w:val="en-US"/>
              </w:rPr>
            </w:pPr>
            <w:r w:rsidRPr="004210A2">
              <w:rPr>
                <w:lang w:val="en-US"/>
              </w:rPr>
              <w:t xml:space="preserve">xsd:dateTime  </w:t>
            </w:r>
          </w:p>
        </w:tc>
        <w:tc>
          <w:tcPr>
            <w:tcW w:w="1134" w:type="dxa"/>
          </w:tcPr>
          <w:p w:rsidR="004210A2" w:rsidRDefault="004210A2" w:rsidP="004210A2">
            <w:pPr>
              <w:jc w:val="center"/>
              <w:rPr>
                <w:lang w:val="en-US"/>
              </w:rPr>
            </w:pPr>
            <w:r>
              <w:rPr>
                <w:lang w:val="en-US"/>
              </w:rPr>
              <w:t>Yes</w:t>
            </w:r>
          </w:p>
        </w:tc>
        <w:tc>
          <w:tcPr>
            <w:tcW w:w="4253" w:type="dxa"/>
          </w:tcPr>
          <w:p w:rsidR="004210A2" w:rsidRPr="004210A2" w:rsidRDefault="004210A2" w:rsidP="004210A2">
            <w:pPr>
              <w:tabs>
                <w:tab w:val="left" w:pos="1603"/>
              </w:tabs>
              <w:rPr>
                <w:lang w:val="en-US"/>
              </w:rPr>
            </w:pPr>
            <w:r w:rsidRPr="004210A2">
              <w:rPr>
                <w:lang w:val="en-US"/>
              </w:rPr>
              <w:t xml:space="preserve">Time of last activity, as defined in [RFC3994] </w:t>
            </w:r>
          </w:p>
        </w:tc>
      </w:tr>
      <w:tr w:rsidR="004210A2" w:rsidRPr="00476322" w:rsidTr="004210A2">
        <w:tc>
          <w:tcPr>
            <w:tcW w:w="1951" w:type="dxa"/>
          </w:tcPr>
          <w:p w:rsidR="004210A2" w:rsidRPr="004210A2" w:rsidRDefault="004210A2" w:rsidP="004210A2">
            <w:pPr>
              <w:rPr>
                <w:lang w:val="en-US"/>
              </w:rPr>
            </w:pPr>
            <w:r w:rsidRPr="004210A2">
              <w:rPr>
                <w:lang w:val="en-US"/>
              </w:rPr>
              <w:t xml:space="preserve">contenttype  </w:t>
            </w:r>
          </w:p>
        </w:tc>
        <w:tc>
          <w:tcPr>
            <w:tcW w:w="2835" w:type="dxa"/>
          </w:tcPr>
          <w:p w:rsidR="004210A2" w:rsidRPr="004210A2" w:rsidRDefault="004210A2" w:rsidP="004210A2">
            <w:pPr>
              <w:rPr>
                <w:lang w:val="en-US"/>
              </w:rPr>
            </w:pPr>
            <w:r w:rsidRPr="004210A2">
              <w:rPr>
                <w:lang w:val="en-US"/>
              </w:rPr>
              <w:t xml:space="preserve">xsd:string  </w:t>
            </w:r>
          </w:p>
        </w:tc>
        <w:tc>
          <w:tcPr>
            <w:tcW w:w="1134" w:type="dxa"/>
          </w:tcPr>
          <w:p w:rsidR="004210A2" w:rsidRDefault="004210A2" w:rsidP="004210A2">
            <w:pPr>
              <w:jc w:val="center"/>
              <w:rPr>
                <w:lang w:val="en-US"/>
              </w:rPr>
            </w:pPr>
            <w:r>
              <w:rPr>
                <w:lang w:val="en-US"/>
              </w:rPr>
              <w:t>Yes</w:t>
            </w:r>
          </w:p>
        </w:tc>
        <w:tc>
          <w:tcPr>
            <w:tcW w:w="4253" w:type="dxa"/>
          </w:tcPr>
          <w:p w:rsidR="004210A2" w:rsidRPr="004210A2" w:rsidRDefault="004210A2" w:rsidP="004210A2">
            <w:pPr>
              <w:tabs>
                <w:tab w:val="left" w:pos="1603"/>
              </w:tabs>
              <w:rPr>
                <w:lang w:val="en-US"/>
              </w:rPr>
            </w:pPr>
            <w:r w:rsidRPr="004210A2">
              <w:rPr>
                <w:lang w:val="en-US"/>
              </w:rPr>
              <w:t xml:space="preserve">Type of message being created, as defined in [RFC3994] </w:t>
            </w:r>
          </w:p>
          <w:p w:rsidR="004210A2" w:rsidRPr="004210A2" w:rsidRDefault="004210A2" w:rsidP="004210A2">
            <w:pPr>
              <w:tabs>
                <w:tab w:val="left" w:pos="1603"/>
              </w:tabs>
              <w:rPr>
                <w:lang w:val="en-US"/>
              </w:rPr>
            </w:pPr>
            <w:r w:rsidRPr="004210A2">
              <w:rPr>
                <w:lang w:val="en-US"/>
              </w:rPr>
              <w:t xml:space="preserve">This element contains either a MIME media type, or a combination of media type and subtype. </w:t>
            </w:r>
          </w:p>
        </w:tc>
      </w:tr>
      <w:tr w:rsidR="004210A2" w:rsidRPr="00476322" w:rsidTr="004210A2">
        <w:tc>
          <w:tcPr>
            <w:tcW w:w="1951" w:type="dxa"/>
          </w:tcPr>
          <w:p w:rsidR="004210A2" w:rsidRPr="004210A2" w:rsidRDefault="004210A2" w:rsidP="004210A2">
            <w:pPr>
              <w:rPr>
                <w:lang w:val="en-US"/>
              </w:rPr>
            </w:pPr>
            <w:r w:rsidRPr="004210A2">
              <w:rPr>
                <w:lang w:val="en-US"/>
              </w:rPr>
              <w:t xml:space="preserve">refresh  </w:t>
            </w:r>
          </w:p>
        </w:tc>
        <w:tc>
          <w:tcPr>
            <w:tcW w:w="2835" w:type="dxa"/>
          </w:tcPr>
          <w:p w:rsidR="004210A2" w:rsidRPr="004210A2" w:rsidRDefault="004210A2" w:rsidP="004210A2">
            <w:pPr>
              <w:rPr>
                <w:lang w:val="en-US"/>
              </w:rPr>
            </w:pPr>
            <w:r w:rsidRPr="004210A2">
              <w:rPr>
                <w:lang w:val="en-US"/>
              </w:rPr>
              <w:t xml:space="preserve">xsd:positiveInteger  </w:t>
            </w:r>
          </w:p>
        </w:tc>
        <w:tc>
          <w:tcPr>
            <w:tcW w:w="1134" w:type="dxa"/>
          </w:tcPr>
          <w:p w:rsidR="004210A2" w:rsidRDefault="004210A2" w:rsidP="004210A2">
            <w:pPr>
              <w:jc w:val="center"/>
              <w:rPr>
                <w:lang w:val="en-US"/>
              </w:rPr>
            </w:pPr>
            <w:r>
              <w:rPr>
                <w:lang w:val="en-US"/>
              </w:rPr>
              <w:t>Yes</w:t>
            </w:r>
          </w:p>
        </w:tc>
        <w:tc>
          <w:tcPr>
            <w:tcW w:w="4253" w:type="dxa"/>
          </w:tcPr>
          <w:p w:rsidR="004210A2" w:rsidRPr="004210A2" w:rsidRDefault="004210A2" w:rsidP="004210A2">
            <w:pPr>
              <w:tabs>
                <w:tab w:val="left" w:pos="1603"/>
              </w:tabs>
              <w:rPr>
                <w:lang w:val="en-US"/>
              </w:rPr>
            </w:pPr>
            <w:r w:rsidRPr="004210A2">
              <w:rPr>
                <w:lang w:val="en-US"/>
              </w:rPr>
              <w:t xml:space="preserve">Time interval in seconds after which the Receiver can expect an update from the Sender, as defined in [RFC3994] </w:t>
            </w:r>
          </w:p>
        </w:tc>
      </w:tr>
      <w:tr w:rsidR="004210A2" w:rsidRPr="00476322" w:rsidTr="004210A2">
        <w:tc>
          <w:tcPr>
            <w:tcW w:w="1951" w:type="dxa"/>
          </w:tcPr>
          <w:p w:rsidR="004210A2" w:rsidRPr="004210A2" w:rsidRDefault="004210A2" w:rsidP="004210A2">
            <w:pPr>
              <w:rPr>
                <w:lang w:val="en-US"/>
              </w:rPr>
            </w:pPr>
            <w:r w:rsidRPr="004210A2">
              <w:rPr>
                <w:lang w:val="en-US"/>
              </w:rPr>
              <w:t xml:space="preserve">(any)  </w:t>
            </w:r>
          </w:p>
        </w:tc>
        <w:tc>
          <w:tcPr>
            <w:tcW w:w="2835" w:type="dxa"/>
          </w:tcPr>
          <w:p w:rsidR="004210A2" w:rsidRPr="004210A2" w:rsidRDefault="004210A2" w:rsidP="004210A2">
            <w:pPr>
              <w:rPr>
                <w:lang w:val="en-US"/>
              </w:rPr>
            </w:pPr>
            <w:r w:rsidRPr="004210A2">
              <w:rPr>
                <w:lang w:val="en-US"/>
              </w:rPr>
              <w:t xml:space="preserve">any[0..unbounded]  </w:t>
            </w:r>
          </w:p>
        </w:tc>
        <w:tc>
          <w:tcPr>
            <w:tcW w:w="1134" w:type="dxa"/>
          </w:tcPr>
          <w:p w:rsidR="004210A2" w:rsidRDefault="004210A2" w:rsidP="004210A2">
            <w:pPr>
              <w:jc w:val="center"/>
              <w:rPr>
                <w:lang w:val="en-US"/>
              </w:rPr>
            </w:pPr>
            <w:r>
              <w:rPr>
                <w:lang w:val="en-US"/>
              </w:rPr>
              <w:t>Yes</w:t>
            </w:r>
          </w:p>
        </w:tc>
        <w:tc>
          <w:tcPr>
            <w:tcW w:w="4253" w:type="dxa"/>
          </w:tcPr>
          <w:p w:rsidR="004210A2" w:rsidRPr="004210A2" w:rsidRDefault="004210A2" w:rsidP="004210A2">
            <w:pPr>
              <w:tabs>
                <w:tab w:val="left" w:pos="1603"/>
              </w:tabs>
              <w:rPr>
                <w:lang w:val="en-US"/>
              </w:rPr>
            </w:pPr>
            <w:r w:rsidRPr="004210A2">
              <w:rPr>
                <w:lang w:val="en-US"/>
              </w:rPr>
              <w:t>Any element from another namespace, as defined in [RFC3994]</w:t>
            </w:r>
          </w:p>
        </w:tc>
      </w:tr>
    </w:tbl>
    <w:p w:rsidR="004210A2" w:rsidRDefault="004210A2" w:rsidP="004210A2">
      <w:pPr>
        <w:tabs>
          <w:tab w:val="left" w:pos="1603"/>
        </w:tabs>
        <w:rPr>
          <w:lang w:val="en-US"/>
        </w:rPr>
      </w:pPr>
    </w:p>
    <w:p w:rsidR="00DF0901" w:rsidRDefault="00DF0901" w:rsidP="004210A2">
      <w:pPr>
        <w:tabs>
          <w:tab w:val="left" w:pos="1603"/>
        </w:tabs>
        <w:rPr>
          <w:lang w:val="en-US"/>
        </w:rPr>
      </w:pPr>
    </w:p>
    <w:p w:rsidR="004210A2" w:rsidRDefault="004210A2" w:rsidP="004210A2">
      <w:pPr>
        <w:tabs>
          <w:tab w:val="left" w:pos="1603"/>
        </w:tabs>
        <w:rPr>
          <w:b/>
          <w:lang w:val="en-US"/>
        </w:rPr>
      </w:pPr>
      <w:r w:rsidRPr="004210A2">
        <w:rPr>
          <w:b/>
          <w:lang w:val="en-US"/>
        </w:rPr>
        <w:t>Type: ChatSubscriptionCancellationNotification</w:t>
      </w:r>
    </w:p>
    <w:p w:rsidR="004210A2" w:rsidRDefault="004210A2" w:rsidP="004210A2">
      <w:pPr>
        <w:tabs>
          <w:tab w:val="left" w:pos="1603"/>
        </w:tabs>
        <w:rPr>
          <w:lang w:val="en-US"/>
        </w:rPr>
      </w:pPr>
      <w:proofErr w:type="gramStart"/>
      <w:r w:rsidRPr="004210A2">
        <w:rPr>
          <w:lang w:val="en-US"/>
        </w:rPr>
        <w:t>A type containing the subscription cancellation notification.</w:t>
      </w:r>
      <w:proofErr w:type="gramEnd"/>
    </w:p>
    <w:tbl>
      <w:tblPr>
        <w:tblStyle w:val="Grilledutableau"/>
        <w:tblW w:w="10173" w:type="dxa"/>
        <w:tblLayout w:type="fixed"/>
        <w:tblLook w:val="04A0"/>
      </w:tblPr>
      <w:tblGrid>
        <w:gridCol w:w="1951"/>
        <w:gridCol w:w="2835"/>
        <w:gridCol w:w="1134"/>
        <w:gridCol w:w="4253"/>
      </w:tblGrid>
      <w:tr w:rsidR="004210A2" w:rsidRPr="00864D34" w:rsidTr="004210A2">
        <w:trPr>
          <w:cantSplit/>
          <w:tblHeader/>
        </w:trPr>
        <w:tc>
          <w:tcPr>
            <w:tcW w:w="1951" w:type="dxa"/>
            <w:shd w:val="clear" w:color="auto" w:fill="BFBFBF" w:themeFill="background1" w:themeFillShade="BF"/>
            <w:vAlign w:val="center"/>
          </w:tcPr>
          <w:p w:rsidR="004210A2" w:rsidRPr="00864D34" w:rsidRDefault="004210A2" w:rsidP="004210A2">
            <w:pPr>
              <w:jc w:val="center"/>
              <w:rPr>
                <w:b/>
                <w:lang w:val="en-US"/>
              </w:rPr>
            </w:pPr>
            <w:r w:rsidRPr="00864D34">
              <w:rPr>
                <w:b/>
                <w:lang w:val="en-US"/>
              </w:rPr>
              <w:t>Element</w:t>
            </w:r>
          </w:p>
        </w:tc>
        <w:tc>
          <w:tcPr>
            <w:tcW w:w="2835" w:type="dxa"/>
            <w:shd w:val="clear" w:color="auto" w:fill="BFBFBF" w:themeFill="background1" w:themeFillShade="BF"/>
            <w:vAlign w:val="center"/>
          </w:tcPr>
          <w:p w:rsidR="004210A2" w:rsidRPr="00864D34" w:rsidRDefault="004210A2" w:rsidP="004210A2">
            <w:pPr>
              <w:jc w:val="center"/>
              <w:rPr>
                <w:b/>
                <w:lang w:val="en-US"/>
              </w:rPr>
            </w:pPr>
            <w:r w:rsidRPr="00864D34">
              <w:rPr>
                <w:b/>
                <w:lang w:val="en-US"/>
              </w:rPr>
              <w:t>Type</w:t>
            </w:r>
          </w:p>
        </w:tc>
        <w:tc>
          <w:tcPr>
            <w:tcW w:w="1134" w:type="dxa"/>
            <w:shd w:val="clear" w:color="auto" w:fill="BFBFBF" w:themeFill="background1" w:themeFillShade="BF"/>
            <w:vAlign w:val="center"/>
          </w:tcPr>
          <w:p w:rsidR="004210A2" w:rsidRPr="00864D34" w:rsidRDefault="004210A2" w:rsidP="004210A2">
            <w:pPr>
              <w:jc w:val="center"/>
              <w:rPr>
                <w:b/>
                <w:lang w:val="en-US"/>
              </w:rPr>
            </w:pPr>
            <w:r w:rsidRPr="00864D34">
              <w:rPr>
                <w:b/>
                <w:lang w:val="en-US"/>
              </w:rPr>
              <w:t>Optional</w:t>
            </w:r>
          </w:p>
        </w:tc>
        <w:tc>
          <w:tcPr>
            <w:tcW w:w="4253" w:type="dxa"/>
            <w:shd w:val="clear" w:color="auto" w:fill="BFBFBF" w:themeFill="background1" w:themeFillShade="BF"/>
            <w:vAlign w:val="center"/>
          </w:tcPr>
          <w:p w:rsidR="004210A2" w:rsidRPr="00864D34" w:rsidRDefault="004210A2" w:rsidP="004210A2">
            <w:pPr>
              <w:jc w:val="center"/>
              <w:rPr>
                <w:b/>
                <w:lang w:val="en-US"/>
              </w:rPr>
            </w:pPr>
            <w:r w:rsidRPr="00864D34">
              <w:rPr>
                <w:b/>
                <w:lang w:val="en-US"/>
              </w:rPr>
              <w:t>Description</w:t>
            </w:r>
          </w:p>
        </w:tc>
      </w:tr>
      <w:tr w:rsidR="004210A2" w:rsidRPr="00476322" w:rsidTr="004210A2">
        <w:tc>
          <w:tcPr>
            <w:tcW w:w="1951" w:type="dxa"/>
          </w:tcPr>
          <w:p w:rsidR="004210A2" w:rsidRDefault="004210A2" w:rsidP="004210A2">
            <w:pPr>
              <w:rPr>
                <w:lang w:val="en-US"/>
              </w:rPr>
            </w:pPr>
            <w:r w:rsidRPr="004210A2">
              <w:rPr>
                <w:lang w:val="en-US"/>
              </w:rPr>
              <w:t xml:space="preserve">callbackData  </w:t>
            </w:r>
          </w:p>
        </w:tc>
        <w:tc>
          <w:tcPr>
            <w:tcW w:w="2835" w:type="dxa"/>
          </w:tcPr>
          <w:p w:rsidR="004210A2" w:rsidRDefault="004210A2" w:rsidP="004210A2">
            <w:pPr>
              <w:rPr>
                <w:lang w:val="en-US"/>
              </w:rPr>
            </w:pPr>
            <w:r w:rsidRPr="007031E6">
              <w:rPr>
                <w:lang w:val="en-US"/>
              </w:rPr>
              <w:t xml:space="preserve">xsd:string  </w:t>
            </w:r>
          </w:p>
        </w:tc>
        <w:tc>
          <w:tcPr>
            <w:tcW w:w="1134" w:type="dxa"/>
          </w:tcPr>
          <w:p w:rsidR="004210A2" w:rsidRDefault="004210A2" w:rsidP="004210A2">
            <w:pPr>
              <w:jc w:val="center"/>
              <w:rPr>
                <w:lang w:val="en-US"/>
              </w:rPr>
            </w:pPr>
            <w:r>
              <w:rPr>
                <w:lang w:val="en-US"/>
              </w:rPr>
              <w:t>Yes</w:t>
            </w:r>
          </w:p>
        </w:tc>
        <w:tc>
          <w:tcPr>
            <w:tcW w:w="4253" w:type="dxa"/>
          </w:tcPr>
          <w:p w:rsidR="004210A2" w:rsidRDefault="004210A2" w:rsidP="004210A2">
            <w:pPr>
              <w:tabs>
                <w:tab w:val="left" w:pos="1603"/>
              </w:tabs>
              <w:rPr>
                <w:lang w:val="en-US"/>
              </w:rPr>
            </w:pPr>
            <w:r w:rsidRPr="004210A2">
              <w:rPr>
                <w:lang w:val="en-US"/>
              </w:rPr>
              <w:t xml:space="preserve">CallbackData if passed by the application in the receiptRequest element during the associated subscription operation. </w:t>
            </w:r>
          </w:p>
        </w:tc>
      </w:tr>
      <w:tr w:rsidR="004210A2" w:rsidRPr="00476322" w:rsidTr="004210A2">
        <w:tc>
          <w:tcPr>
            <w:tcW w:w="1951" w:type="dxa"/>
          </w:tcPr>
          <w:p w:rsidR="004210A2" w:rsidRPr="004210A2" w:rsidRDefault="004210A2" w:rsidP="004210A2">
            <w:pPr>
              <w:rPr>
                <w:lang w:val="en-US"/>
              </w:rPr>
            </w:pPr>
            <w:r w:rsidRPr="004210A2">
              <w:rPr>
                <w:lang w:val="en-US"/>
              </w:rPr>
              <w:t xml:space="preserve">reason  </w:t>
            </w:r>
          </w:p>
        </w:tc>
        <w:tc>
          <w:tcPr>
            <w:tcW w:w="2835" w:type="dxa"/>
          </w:tcPr>
          <w:p w:rsidR="004210A2" w:rsidRPr="007031E6" w:rsidRDefault="004210A2" w:rsidP="004210A2">
            <w:pPr>
              <w:rPr>
                <w:lang w:val="en-US"/>
              </w:rPr>
            </w:pPr>
            <w:r w:rsidRPr="004210A2">
              <w:rPr>
                <w:lang w:val="en-US"/>
              </w:rPr>
              <w:t xml:space="preserve">common:ServiceError  </w:t>
            </w:r>
          </w:p>
        </w:tc>
        <w:tc>
          <w:tcPr>
            <w:tcW w:w="1134" w:type="dxa"/>
          </w:tcPr>
          <w:p w:rsidR="004210A2" w:rsidRDefault="004210A2" w:rsidP="004210A2">
            <w:pPr>
              <w:jc w:val="center"/>
              <w:rPr>
                <w:lang w:val="en-US"/>
              </w:rPr>
            </w:pPr>
            <w:r>
              <w:rPr>
                <w:lang w:val="en-US"/>
              </w:rPr>
              <w:t>Yes</w:t>
            </w:r>
          </w:p>
        </w:tc>
        <w:tc>
          <w:tcPr>
            <w:tcW w:w="4253" w:type="dxa"/>
          </w:tcPr>
          <w:p w:rsidR="004210A2" w:rsidRPr="004210A2" w:rsidRDefault="004210A2" w:rsidP="002A3513">
            <w:pPr>
              <w:tabs>
                <w:tab w:val="left" w:pos="1603"/>
              </w:tabs>
              <w:rPr>
                <w:lang w:val="en-US"/>
              </w:rPr>
            </w:pPr>
            <w:r w:rsidRPr="004210A2">
              <w:rPr>
                <w:lang w:val="en-US"/>
              </w:rPr>
              <w:t xml:space="preserve">Reason notification is being discontinued. </w:t>
            </w:r>
            <w:r w:rsidR="002A3513">
              <w:rPr>
                <w:lang w:val="en-US"/>
              </w:rPr>
              <w:t xml:space="preserve">Is </w:t>
            </w:r>
            <w:r w:rsidRPr="004210A2">
              <w:rPr>
                <w:lang w:val="en-US"/>
              </w:rPr>
              <w:t xml:space="preserve">present if the reason is different from a regular expiry of the subscription. </w:t>
            </w:r>
          </w:p>
        </w:tc>
      </w:tr>
      <w:tr w:rsidR="004210A2" w:rsidRPr="00476322" w:rsidTr="004210A2">
        <w:tc>
          <w:tcPr>
            <w:tcW w:w="1951" w:type="dxa"/>
          </w:tcPr>
          <w:p w:rsidR="004210A2" w:rsidRPr="004210A2" w:rsidRDefault="004210A2" w:rsidP="004210A2">
            <w:pPr>
              <w:rPr>
                <w:lang w:val="en-US"/>
              </w:rPr>
            </w:pPr>
            <w:r w:rsidRPr="004210A2">
              <w:rPr>
                <w:lang w:val="en-US"/>
              </w:rPr>
              <w:t>link</w:t>
            </w:r>
          </w:p>
        </w:tc>
        <w:tc>
          <w:tcPr>
            <w:tcW w:w="2835" w:type="dxa"/>
          </w:tcPr>
          <w:p w:rsidR="004210A2" w:rsidRPr="004210A2" w:rsidRDefault="004210A2" w:rsidP="004210A2">
            <w:pPr>
              <w:tabs>
                <w:tab w:val="left" w:pos="1603"/>
              </w:tabs>
              <w:rPr>
                <w:lang w:val="en-US"/>
              </w:rPr>
            </w:pPr>
            <w:r w:rsidRPr="004210A2">
              <w:rPr>
                <w:lang w:val="en-US"/>
              </w:rPr>
              <w:t xml:space="preserve">common:Link[1..unbounded] </w:t>
            </w:r>
          </w:p>
        </w:tc>
        <w:tc>
          <w:tcPr>
            <w:tcW w:w="1134" w:type="dxa"/>
          </w:tcPr>
          <w:p w:rsidR="004210A2" w:rsidRDefault="004210A2" w:rsidP="004210A2">
            <w:pPr>
              <w:jc w:val="center"/>
              <w:rPr>
                <w:lang w:val="en-US"/>
              </w:rPr>
            </w:pPr>
            <w:r>
              <w:rPr>
                <w:lang w:val="en-US"/>
              </w:rPr>
              <w:t>No</w:t>
            </w:r>
          </w:p>
        </w:tc>
        <w:tc>
          <w:tcPr>
            <w:tcW w:w="4253" w:type="dxa"/>
          </w:tcPr>
          <w:p w:rsidR="004210A2" w:rsidRPr="00DB0482" w:rsidRDefault="004210A2" w:rsidP="004210A2">
            <w:pPr>
              <w:tabs>
                <w:tab w:val="left" w:pos="1603"/>
              </w:tabs>
              <w:rPr>
                <w:highlight w:val="yellow"/>
                <w:lang w:val="en-US"/>
              </w:rPr>
            </w:pPr>
            <w:r w:rsidRPr="00DB0482">
              <w:rPr>
                <w:lang w:val="en-US"/>
              </w:rPr>
              <w:t xml:space="preserve">Link to other resources that are in relationship with the resource. </w:t>
            </w:r>
          </w:p>
        </w:tc>
      </w:tr>
    </w:tbl>
    <w:p w:rsidR="004210A2" w:rsidRDefault="004210A2">
      <w:pPr>
        <w:spacing w:before="0" w:after="0"/>
        <w:jc w:val="left"/>
        <w:rPr>
          <w:lang w:val="en-US"/>
        </w:rPr>
      </w:pPr>
      <w:r>
        <w:rPr>
          <w:lang w:val="en-US"/>
        </w:rPr>
        <w:br w:type="page"/>
      </w:r>
    </w:p>
    <w:p w:rsidR="00623FCB" w:rsidRDefault="00110315" w:rsidP="00623FCB">
      <w:pPr>
        <w:pStyle w:val="Titre4"/>
        <w:rPr>
          <w:lang w:val="en-US"/>
        </w:rPr>
      </w:pPr>
      <w:bookmarkStart w:id="102" w:name="_Toc367807088"/>
      <w:r>
        <w:rPr>
          <w:lang w:val="en-US"/>
        </w:rPr>
        <w:t>Enumerations</w:t>
      </w:r>
      <w:bookmarkEnd w:id="102"/>
    </w:p>
    <w:p w:rsidR="004210A2" w:rsidRDefault="004210A2" w:rsidP="004210A2">
      <w:pPr>
        <w:rPr>
          <w:lang w:val="en-US"/>
        </w:rPr>
      </w:pPr>
      <w:r w:rsidRPr="004210A2">
        <w:rPr>
          <w:lang w:val="en-US"/>
        </w:rPr>
        <w:t>The subsections of this section define the enumerations used in the Chat API.</w:t>
      </w:r>
    </w:p>
    <w:p w:rsidR="004210A2" w:rsidRDefault="004210A2" w:rsidP="004210A2">
      <w:pPr>
        <w:rPr>
          <w:lang w:val="en-US"/>
        </w:rPr>
      </w:pPr>
    </w:p>
    <w:p w:rsidR="004210A2" w:rsidRPr="004210A2" w:rsidRDefault="004210A2" w:rsidP="004210A2">
      <w:pPr>
        <w:rPr>
          <w:b/>
          <w:lang w:val="en-US"/>
        </w:rPr>
      </w:pPr>
      <w:r w:rsidRPr="004210A2">
        <w:rPr>
          <w:b/>
          <w:lang w:val="en-US"/>
        </w:rPr>
        <w:t xml:space="preserve">Enumeration: ParticipantStatus </w:t>
      </w:r>
    </w:p>
    <w:p w:rsidR="004210A2" w:rsidRDefault="004210A2" w:rsidP="004210A2">
      <w:pPr>
        <w:rPr>
          <w:lang w:val="en-US"/>
        </w:rPr>
      </w:pPr>
      <w:r w:rsidRPr="004210A2">
        <w:rPr>
          <w:lang w:val="en-US"/>
        </w:rPr>
        <w:t xml:space="preserve">This enumeration defines the possible values for chat Participant status. </w:t>
      </w:r>
    </w:p>
    <w:tbl>
      <w:tblPr>
        <w:tblStyle w:val="Grilledutableau"/>
        <w:tblW w:w="0" w:type="auto"/>
        <w:jc w:val="center"/>
        <w:tblLook w:val="04A0"/>
      </w:tblPr>
      <w:tblGrid>
        <w:gridCol w:w="1898"/>
        <w:gridCol w:w="6715"/>
      </w:tblGrid>
      <w:tr w:rsidR="004210A2" w:rsidTr="00EB3C94">
        <w:trPr>
          <w:cantSplit/>
          <w:tblHeader/>
          <w:jc w:val="center"/>
        </w:trPr>
        <w:tc>
          <w:tcPr>
            <w:tcW w:w="1898" w:type="dxa"/>
            <w:shd w:val="clear" w:color="auto" w:fill="BFBFBF" w:themeFill="background1" w:themeFillShade="BF"/>
          </w:tcPr>
          <w:p w:rsidR="004210A2" w:rsidRDefault="004210A2" w:rsidP="004210A2">
            <w:pPr>
              <w:jc w:val="center"/>
              <w:rPr>
                <w:lang w:val="en-US"/>
              </w:rPr>
            </w:pPr>
            <w:r w:rsidRPr="004210A2">
              <w:rPr>
                <w:b/>
                <w:lang w:val="en-US"/>
              </w:rPr>
              <w:t>Enumeration</w:t>
            </w:r>
          </w:p>
        </w:tc>
        <w:tc>
          <w:tcPr>
            <w:tcW w:w="6715" w:type="dxa"/>
            <w:shd w:val="clear" w:color="auto" w:fill="BFBFBF" w:themeFill="background1" w:themeFillShade="BF"/>
          </w:tcPr>
          <w:p w:rsidR="004210A2" w:rsidRDefault="004210A2" w:rsidP="004210A2">
            <w:pPr>
              <w:jc w:val="center"/>
              <w:rPr>
                <w:lang w:val="en-US"/>
              </w:rPr>
            </w:pPr>
            <w:r w:rsidRPr="004210A2">
              <w:rPr>
                <w:b/>
                <w:lang w:val="en-US"/>
              </w:rPr>
              <w:t>Description</w:t>
            </w:r>
          </w:p>
        </w:tc>
      </w:tr>
      <w:tr w:rsidR="004210A2" w:rsidRPr="00476322" w:rsidTr="00EB3C94">
        <w:trPr>
          <w:cantSplit/>
          <w:jc w:val="center"/>
        </w:trPr>
        <w:tc>
          <w:tcPr>
            <w:tcW w:w="1898" w:type="dxa"/>
          </w:tcPr>
          <w:p w:rsidR="004210A2" w:rsidRDefault="004210A2" w:rsidP="004210A2">
            <w:pPr>
              <w:rPr>
                <w:lang w:val="en-US"/>
              </w:rPr>
            </w:pPr>
            <w:r w:rsidRPr="004210A2">
              <w:rPr>
                <w:lang w:val="en-US"/>
              </w:rPr>
              <w:t xml:space="preserve">Invited  </w:t>
            </w:r>
          </w:p>
        </w:tc>
        <w:tc>
          <w:tcPr>
            <w:tcW w:w="6715" w:type="dxa"/>
          </w:tcPr>
          <w:p w:rsidR="004210A2" w:rsidRDefault="004210A2" w:rsidP="004210A2">
            <w:pPr>
              <w:rPr>
                <w:lang w:val="en-US"/>
              </w:rPr>
            </w:pPr>
            <w:r w:rsidRPr="004210A2">
              <w:rPr>
                <w:lang w:val="en-US"/>
              </w:rPr>
              <w:t xml:space="preserve">Participant was invited to the session. </w:t>
            </w:r>
          </w:p>
        </w:tc>
      </w:tr>
      <w:tr w:rsidR="004210A2" w:rsidRPr="00476322" w:rsidTr="00EB3C94">
        <w:trPr>
          <w:cantSplit/>
          <w:jc w:val="center"/>
        </w:trPr>
        <w:tc>
          <w:tcPr>
            <w:tcW w:w="1898" w:type="dxa"/>
          </w:tcPr>
          <w:p w:rsidR="004210A2" w:rsidRDefault="004210A2" w:rsidP="004210A2">
            <w:pPr>
              <w:rPr>
                <w:lang w:val="en-US"/>
              </w:rPr>
            </w:pPr>
            <w:r w:rsidRPr="004210A2">
              <w:rPr>
                <w:lang w:val="en-US"/>
              </w:rPr>
              <w:t xml:space="preserve">Connected  </w:t>
            </w:r>
          </w:p>
        </w:tc>
        <w:tc>
          <w:tcPr>
            <w:tcW w:w="6715" w:type="dxa"/>
          </w:tcPr>
          <w:p w:rsidR="004210A2" w:rsidRDefault="004210A2" w:rsidP="004210A2">
            <w:pPr>
              <w:rPr>
                <w:lang w:val="en-US"/>
              </w:rPr>
            </w:pPr>
            <w:r w:rsidRPr="004210A2">
              <w:rPr>
                <w:lang w:val="en-US"/>
              </w:rPr>
              <w:t xml:space="preserve">Participant is connected to the session. </w:t>
            </w:r>
          </w:p>
        </w:tc>
      </w:tr>
      <w:tr w:rsidR="004210A2" w:rsidRPr="00476322" w:rsidTr="00EB3C94">
        <w:trPr>
          <w:cantSplit/>
          <w:jc w:val="center"/>
        </w:trPr>
        <w:tc>
          <w:tcPr>
            <w:tcW w:w="1898" w:type="dxa"/>
          </w:tcPr>
          <w:p w:rsidR="004210A2" w:rsidRDefault="004210A2" w:rsidP="004210A2">
            <w:pPr>
              <w:rPr>
                <w:lang w:val="en-US"/>
              </w:rPr>
            </w:pPr>
            <w:r w:rsidRPr="004210A2">
              <w:rPr>
                <w:lang w:val="en-US"/>
              </w:rPr>
              <w:t xml:space="preserve">Disconnected  </w:t>
            </w:r>
          </w:p>
        </w:tc>
        <w:tc>
          <w:tcPr>
            <w:tcW w:w="6715" w:type="dxa"/>
          </w:tcPr>
          <w:p w:rsidR="004210A2" w:rsidRDefault="004210A2" w:rsidP="004210A2">
            <w:pPr>
              <w:rPr>
                <w:lang w:val="en-US"/>
              </w:rPr>
            </w:pPr>
            <w:r w:rsidRPr="004210A2">
              <w:rPr>
                <w:lang w:val="en-US"/>
              </w:rPr>
              <w:t>Participant is disconnected from the session.</w:t>
            </w:r>
          </w:p>
        </w:tc>
      </w:tr>
    </w:tbl>
    <w:p w:rsidR="004210A2" w:rsidRDefault="004210A2" w:rsidP="004210A2">
      <w:pPr>
        <w:rPr>
          <w:lang w:val="en-US"/>
        </w:rPr>
      </w:pPr>
    </w:p>
    <w:p w:rsidR="00DF0901" w:rsidRDefault="00DF0901" w:rsidP="004210A2">
      <w:pPr>
        <w:rPr>
          <w:lang w:val="en-US"/>
        </w:rPr>
      </w:pPr>
    </w:p>
    <w:p w:rsidR="004210A2" w:rsidRPr="004210A2" w:rsidRDefault="004210A2" w:rsidP="004210A2">
      <w:pPr>
        <w:rPr>
          <w:b/>
          <w:lang w:val="en-US"/>
        </w:rPr>
      </w:pPr>
      <w:r w:rsidRPr="004210A2">
        <w:rPr>
          <w:b/>
          <w:lang w:val="en-US"/>
        </w:rPr>
        <w:t xml:space="preserve">Enumeration: EventType </w:t>
      </w:r>
    </w:p>
    <w:p w:rsidR="004210A2" w:rsidRDefault="004210A2" w:rsidP="004210A2">
      <w:pPr>
        <w:rPr>
          <w:lang w:val="en-US"/>
        </w:rPr>
      </w:pPr>
      <w:r w:rsidRPr="004210A2">
        <w:rPr>
          <w:lang w:val="en-US"/>
        </w:rPr>
        <w:t xml:space="preserve">This enumeration is defines the types of events. It is used in notifications. </w:t>
      </w:r>
    </w:p>
    <w:tbl>
      <w:tblPr>
        <w:tblStyle w:val="Grilledutableau"/>
        <w:tblW w:w="8494" w:type="dxa"/>
        <w:jc w:val="center"/>
        <w:tblInd w:w="-396" w:type="dxa"/>
        <w:tblLook w:val="04A0"/>
      </w:tblPr>
      <w:tblGrid>
        <w:gridCol w:w="2040"/>
        <w:gridCol w:w="6454"/>
      </w:tblGrid>
      <w:tr w:rsidR="004210A2" w:rsidTr="009020F2">
        <w:trPr>
          <w:cantSplit/>
          <w:tblHeader/>
          <w:jc w:val="center"/>
        </w:trPr>
        <w:tc>
          <w:tcPr>
            <w:tcW w:w="2040" w:type="dxa"/>
            <w:shd w:val="clear" w:color="auto" w:fill="BFBFBF" w:themeFill="background1" w:themeFillShade="BF"/>
          </w:tcPr>
          <w:p w:rsidR="004210A2" w:rsidRDefault="004210A2" w:rsidP="004210A2">
            <w:pPr>
              <w:jc w:val="center"/>
              <w:rPr>
                <w:lang w:val="en-US"/>
              </w:rPr>
            </w:pPr>
            <w:r w:rsidRPr="004210A2">
              <w:rPr>
                <w:b/>
                <w:lang w:val="en-US"/>
              </w:rPr>
              <w:t>Enumeration</w:t>
            </w:r>
          </w:p>
        </w:tc>
        <w:tc>
          <w:tcPr>
            <w:tcW w:w="6454" w:type="dxa"/>
            <w:shd w:val="clear" w:color="auto" w:fill="BFBFBF" w:themeFill="background1" w:themeFillShade="BF"/>
          </w:tcPr>
          <w:p w:rsidR="004210A2" w:rsidRDefault="004210A2" w:rsidP="004210A2">
            <w:pPr>
              <w:jc w:val="center"/>
              <w:rPr>
                <w:lang w:val="en-US"/>
              </w:rPr>
            </w:pPr>
            <w:r w:rsidRPr="004210A2">
              <w:rPr>
                <w:b/>
                <w:lang w:val="en-US"/>
              </w:rPr>
              <w:t>Description</w:t>
            </w:r>
          </w:p>
        </w:tc>
      </w:tr>
      <w:tr w:rsidR="004210A2" w:rsidRPr="00476322" w:rsidTr="009020F2">
        <w:trPr>
          <w:cantSplit/>
          <w:jc w:val="center"/>
        </w:trPr>
        <w:tc>
          <w:tcPr>
            <w:tcW w:w="2040" w:type="dxa"/>
            <w:vAlign w:val="center"/>
          </w:tcPr>
          <w:p w:rsidR="004210A2" w:rsidRDefault="004210A2" w:rsidP="00DB0482">
            <w:pPr>
              <w:jc w:val="left"/>
              <w:rPr>
                <w:lang w:val="en-US"/>
              </w:rPr>
            </w:pPr>
            <w:r w:rsidRPr="004210A2">
              <w:rPr>
                <w:lang w:val="en-US"/>
              </w:rPr>
              <w:t xml:space="preserve">SessionCancelled  </w:t>
            </w:r>
          </w:p>
        </w:tc>
        <w:tc>
          <w:tcPr>
            <w:tcW w:w="6454" w:type="dxa"/>
          </w:tcPr>
          <w:p w:rsidR="007D36DF" w:rsidRDefault="004210A2">
            <w:pPr>
              <w:rPr>
                <w:lang w:val="en-US"/>
              </w:rPr>
            </w:pPr>
            <w:r w:rsidRPr="004210A2">
              <w:rPr>
                <w:lang w:val="en-US"/>
              </w:rPr>
              <w:t>The Originator has cancelled the chat session during the invite phase</w:t>
            </w:r>
          </w:p>
        </w:tc>
      </w:tr>
      <w:tr w:rsidR="004210A2" w:rsidRPr="00110315" w:rsidTr="009020F2">
        <w:trPr>
          <w:cantSplit/>
          <w:jc w:val="center"/>
        </w:trPr>
        <w:tc>
          <w:tcPr>
            <w:tcW w:w="2040" w:type="dxa"/>
            <w:vAlign w:val="center"/>
          </w:tcPr>
          <w:p w:rsidR="004210A2" w:rsidRPr="004210A2" w:rsidRDefault="004210A2" w:rsidP="00DB0482">
            <w:pPr>
              <w:jc w:val="left"/>
              <w:rPr>
                <w:lang w:val="en-US"/>
              </w:rPr>
            </w:pPr>
            <w:r w:rsidRPr="004210A2">
              <w:rPr>
                <w:lang w:val="en-US"/>
              </w:rPr>
              <w:t xml:space="preserve">SessionEnded  </w:t>
            </w:r>
          </w:p>
        </w:tc>
        <w:tc>
          <w:tcPr>
            <w:tcW w:w="6454" w:type="dxa"/>
          </w:tcPr>
          <w:p w:rsidR="007D36DF" w:rsidRDefault="004210A2">
            <w:pPr>
              <w:rPr>
                <w:lang w:val="en-US"/>
              </w:rPr>
            </w:pPr>
            <w:r w:rsidRPr="004210A2">
              <w:rPr>
                <w:lang w:val="en-US"/>
              </w:rPr>
              <w:t>The session has ended</w:t>
            </w:r>
          </w:p>
        </w:tc>
      </w:tr>
      <w:tr w:rsidR="004210A2" w:rsidRPr="00476322" w:rsidTr="009020F2">
        <w:trPr>
          <w:cantSplit/>
          <w:jc w:val="center"/>
        </w:trPr>
        <w:tc>
          <w:tcPr>
            <w:tcW w:w="2040" w:type="dxa"/>
            <w:vAlign w:val="center"/>
          </w:tcPr>
          <w:p w:rsidR="004210A2" w:rsidRPr="004210A2" w:rsidRDefault="004210A2" w:rsidP="00DB0482">
            <w:pPr>
              <w:jc w:val="left"/>
              <w:rPr>
                <w:lang w:val="en-US"/>
              </w:rPr>
            </w:pPr>
            <w:r w:rsidRPr="004210A2">
              <w:rPr>
                <w:lang w:val="en-US"/>
              </w:rPr>
              <w:t xml:space="preserve">Declined  </w:t>
            </w:r>
          </w:p>
        </w:tc>
        <w:tc>
          <w:tcPr>
            <w:tcW w:w="6454" w:type="dxa"/>
          </w:tcPr>
          <w:p w:rsidR="007D36DF" w:rsidRDefault="004210A2">
            <w:pPr>
              <w:rPr>
                <w:lang w:val="en-US"/>
              </w:rPr>
            </w:pPr>
            <w:r w:rsidRPr="004210A2">
              <w:rPr>
                <w:lang w:val="en-US"/>
              </w:rPr>
              <w:t xml:space="preserve">The Participant has declined the chat session invite </w:t>
            </w:r>
          </w:p>
        </w:tc>
      </w:tr>
      <w:tr w:rsidR="004210A2" w:rsidRPr="00476322" w:rsidTr="009020F2">
        <w:trPr>
          <w:cantSplit/>
          <w:jc w:val="center"/>
        </w:trPr>
        <w:tc>
          <w:tcPr>
            <w:tcW w:w="2040" w:type="dxa"/>
            <w:vAlign w:val="center"/>
          </w:tcPr>
          <w:p w:rsidR="004210A2" w:rsidRPr="004210A2" w:rsidRDefault="004210A2" w:rsidP="00DB0482">
            <w:pPr>
              <w:jc w:val="left"/>
              <w:rPr>
                <w:lang w:val="en-US"/>
              </w:rPr>
            </w:pPr>
            <w:r w:rsidRPr="004210A2">
              <w:rPr>
                <w:lang w:val="en-US"/>
              </w:rPr>
              <w:t xml:space="preserve">Accepted  </w:t>
            </w:r>
          </w:p>
        </w:tc>
        <w:tc>
          <w:tcPr>
            <w:tcW w:w="6454" w:type="dxa"/>
          </w:tcPr>
          <w:p w:rsidR="007D36DF" w:rsidRDefault="004210A2">
            <w:pPr>
              <w:rPr>
                <w:lang w:val="en-US"/>
              </w:rPr>
            </w:pPr>
            <w:r w:rsidRPr="004210A2">
              <w:rPr>
                <w:lang w:val="en-US"/>
              </w:rPr>
              <w:t>The Participant has accepted the chat invite</w:t>
            </w:r>
          </w:p>
        </w:tc>
      </w:tr>
      <w:tr w:rsidR="004210A2" w:rsidRPr="00476322" w:rsidTr="009020F2">
        <w:trPr>
          <w:cantSplit/>
          <w:jc w:val="center"/>
        </w:trPr>
        <w:tc>
          <w:tcPr>
            <w:tcW w:w="2040" w:type="dxa"/>
            <w:vAlign w:val="center"/>
          </w:tcPr>
          <w:p w:rsidR="004210A2" w:rsidRPr="004210A2" w:rsidRDefault="004210A2" w:rsidP="00DB0482">
            <w:pPr>
              <w:jc w:val="left"/>
              <w:rPr>
                <w:lang w:val="en-US"/>
              </w:rPr>
            </w:pPr>
            <w:r w:rsidRPr="004210A2">
              <w:rPr>
                <w:lang w:val="en-US"/>
              </w:rPr>
              <w:t xml:space="preserve">Timeout  </w:t>
            </w:r>
          </w:p>
        </w:tc>
        <w:tc>
          <w:tcPr>
            <w:tcW w:w="6454" w:type="dxa"/>
          </w:tcPr>
          <w:p w:rsidR="007D36DF" w:rsidRDefault="004210A2">
            <w:pPr>
              <w:rPr>
                <w:lang w:val="en-US"/>
              </w:rPr>
            </w:pPr>
            <w:r w:rsidRPr="004210A2">
              <w:rPr>
                <w:lang w:val="en-US"/>
              </w:rPr>
              <w:t xml:space="preserve">The session invitation to the Participant has timed out </w:t>
            </w:r>
          </w:p>
        </w:tc>
      </w:tr>
      <w:tr w:rsidR="004210A2" w:rsidRPr="00476322" w:rsidTr="009020F2">
        <w:trPr>
          <w:cantSplit/>
          <w:jc w:val="center"/>
        </w:trPr>
        <w:tc>
          <w:tcPr>
            <w:tcW w:w="2040" w:type="dxa"/>
            <w:vAlign w:val="center"/>
          </w:tcPr>
          <w:p w:rsidR="004210A2" w:rsidRPr="004210A2" w:rsidRDefault="004210A2" w:rsidP="00DB0482">
            <w:pPr>
              <w:jc w:val="left"/>
              <w:rPr>
                <w:lang w:val="en-US"/>
              </w:rPr>
            </w:pPr>
            <w:r w:rsidRPr="004210A2">
              <w:rPr>
                <w:lang w:val="en-US"/>
              </w:rPr>
              <w:t xml:space="preserve">Unreachable  </w:t>
            </w:r>
          </w:p>
        </w:tc>
        <w:tc>
          <w:tcPr>
            <w:tcW w:w="6454" w:type="dxa"/>
          </w:tcPr>
          <w:p w:rsidR="007D36DF" w:rsidRDefault="004210A2">
            <w:pPr>
              <w:rPr>
                <w:lang w:val="en-US"/>
              </w:rPr>
            </w:pPr>
            <w:r w:rsidRPr="004210A2">
              <w:rPr>
                <w:lang w:val="en-US"/>
              </w:rPr>
              <w:t xml:space="preserve">The Participant could not be reached or is unknown </w:t>
            </w:r>
          </w:p>
        </w:tc>
      </w:tr>
    </w:tbl>
    <w:p w:rsidR="004210A2" w:rsidRDefault="004210A2" w:rsidP="004210A2">
      <w:pPr>
        <w:rPr>
          <w:lang w:val="en-US"/>
        </w:rPr>
      </w:pPr>
    </w:p>
    <w:p w:rsidR="00DF0901" w:rsidRDefault="00DF0901" w:rsidP="004210A2">
      <w:pPr>
        <w:rPr>
          <w:lang w:val="en-US"/>
        </w:rPr>
      </w:pPr>
    </w:p>
    <w:p w:rsidR="004210A2" w:rsidRPr="004210A2" w:rsidRDefault="004210A2" w:rsidP="004210A2">
      <w:pPr>
        <w:rPr>
          <w:b/>
          <w:lang w:val="en-US"/>
        </w:rPr>
      </w:pPr>
      <w:r w:rsidRPr="004210A2">
        <w:rPr>
          <w:b/>
          <w:lang w:val="en-US"/>
        </w:rPr>
        <w:t xml:space="preserve">Enumeration: MessageStatus </w:t>
      </w:r>
    </w:p>
    <w:p w:rsidR="004210A2" w:rsidRDefault="004210A2" w:rsidP="004210A2">
      <w:pPr>
        <w:rPr>
          <w:lang w:val="en-US"/>
        </w:rPr>
      </w:pPr>
      <w:r w:rsidRPr="004210A2">
        <w:rPr>
          <w:lang w:val="en-US"/>
        </w:rPr>
        <w:t xml:space="preserve">This enumeration defines the possible values for the message status. </w:t>
      </w:r>
    </w:p>
    <w:tbl>
      <w:tblPr>
        <w:tblStyle w:val="Grilledutableau"/>
        <w:tblW w:w="0" w:type="auto"/>
        <w:jc w:val="center"/>
        <w:tblLook w:val="04A0"/>
      </w:tblPr>
      <w:tblGrid>
        <w:gridCol w:w="3259"/>
        <w:gridCol w:w="5354"/>
      </w:tblGrid>
      <w:tr w:rsidR="004210A2" w:rsidTr="004210A2">
        <w:trPr>
          <w:cantSplit/>
          <w:tblHeader/>
          <w:jc w:val="center"/>
        </w:trPr>
        <w:tc>
          <w:tcPr>
            <w:tcW w:w="3259" w:type="dxa"/>
            <w:shd w:val="clear" w:color="auto" w:fill="BFBFBF" w:themeFill="background1" w:themeFillShade="BF"/>
          </w:tcPr>
          <w:p w:rsidR="004210A2" w:rsidRDefault="004210A2" w:rsidP="004210A2">
            <w:pPr>
              <w:jc w:val="center"/>
              <w:rPr>
                <w:lang w:val="en-US"/>
              </w:rPr>
            </w:pPr>
            <w:r w:rsidRPr="004210A2">
              <w:rPr>
                <w:b/>
                <w:lang w:val="en-US"/>
              </w:rPr>
              <w:t>Enumeration</w:t>
            </w:r>
          </w:p>
        </w:tc>
        <w:tc>
          <w:tcPr>
            <w:tcW w:w="5354" w:type="dxa"/>
            <w:shd w:val="clear" w:color="auto" w:fill="BFBFBF" w:themeFill="background1" w:themeFillShade="BF"/>
          </w:tcPr>
          <w:p w:rsidR="004210A2" w:rsidRDefault="004210A2" w:rsidP="004210A2">
            <w:pPr>
              <w:jc w:val="center"/>
              <w:rPr>
                <w:lang w:val="en-US"/>
              </w:rPr>
            </w:pPr>
            <w:r w:rsidRPr="004210A2">
              <w:rPr>
                <w:b/>
                <w:lang w:val="en-US"/>
              </w:rPr>
              <w:t>Description</w:t>
            </w:r>
          </w:p>
        </w:tc>
      </w:tr>
      <w:tr w:rsidR="004210A2" w:rsidRPr="00476322" w:rsidTr="00DB0482">
        <w:trPr>
          <w:cantSplit/>
          <w:jc w:val="center"/>
        </w:trPr>
        <w:tc>
          <w:tcPr>
            <w:tcW w:w="3259" w:type="dxa"/>
            <w:vAlign w:val="center"/>
          </w:tcPr>
          <w:p w:rsidR="004210A2" w:rsidRDefault="004210A2" w:rsidP="00DB0482">
            <w:pPr>
              <w:jc w:val="left"/>
              <w:rPr>
                <w:lang w:val="en-US"/>
              </w:rPr>
            </w:pPr>
            <w:r w:rsidRPr="004210A2">
              <w:rPr>
                <w:lang w:val="en-US"/>
              </w:rPr>
              <w:t xml:space="preserve">Sent  </w:t>
            </w:r>
          </w:p>
        </w:tc>
        <w:tc>
          <w:tcPr>
            <w:tcW w:w="5354" w:type="dxa"/>
          </w:tcPr>
          <w:p w:rsidR="007D36DF" w:rsidRDefault="004210A2">
            <w:pPr>
              <w:rPr>
                <w:lang w:val="en-US"/>
              </w:rPr>
            </w:pPr>
            <w:r w:rsidRPr="004210A2">
              <w:rPr>
                <w:lang w:val="en-US"/>
              </w:rPr>
              <w:t xml:space="preserve">Message was sent and has not yet reached the recipient. </w:t>
            </w:r>
            <w:r>
              <w:rPr>
                <w:lang w:val="en-US"/>
              </w:rPr>
              <w:t xml:space="preserve">Initial </w:t>
            </w:r>
            <w:r w:rsidRPr="004210A2">
              <w:rPr>
                <w:lang w:val="en-US"/>
              </w:rPr>
              <w:t xml:space="preserve">status of a message, not used in PUT requests from the client. </w:t>
            </w:r>
          </w:p>
        </w:tc>
      </w:tr>
      <w:tr w:rsidR="004210A2" w:rsidRPr="00476322" w:rsidTr="00DB0482">
        <w:trPr>
          <w:cantSplit/>
          <w:jc w:val="center"/>
        </w:trPr>
        <w:tc>
          <w:tcPr>
            <w:tcW w:w="3259" w:type="dxa"/>
            <w:vAlign w:val="center"/>
          </w:tcPr>
          <w:p w:rsidR="004210A2" w:rsidRPr="004210A2" w:rsidRDefault="004210A2" w:rsidP="00DB0482">
            <w:pPr>
              <w:jc w:val="left"/>
              <w:rPr>
                <w:lang w:val="en-US"/>
              </w:rPr>
            </w:pPr>
            <w:r w:rsidRPr="004210A2">
              <w:rPr>
                <w:lang w:val="en-US"/>
              </w:rPr>
              <w:t xml:space="preserve">Delivered  </w:t>
            </w:r>
          </w:p>
        </w:tc>
        <w:tc>
          <w:tcPr>
            <w:tcW w:w="5354" w:type="dxa"/>
          </w:tcPr>
          <w:p w:rsidR="007D36DF" w:rsidRDefault="004210A2">
            <w:pPr>
              <w:rPr>
                <w:lang w:val="en-US"/>
              </w:rPr>
            </w:pPr>
            <w:r w:rsidRPr="004210A2">
              <w:rPr>
                <w:lang w:val="en-US"/>
              </w:rPr>
              <w:t>Messa</w:t>
            </w:r>
            <w:r w:rsidR="00EB3C94">
              <w:rPr>
                <w:lang w:val="en-US"/>
              </w:rPr>
              <w:t>ge was delivered to the client.</w:t>
            </w:r>
          </w:p>
        </w:tc>
      </w:tr>
      <w:tr w:rsidR="004210A2" w:rsidRPr="00476322" w:rsidTr="00DB0482">
        <w:trPr>
          <w:cantSplit/>
          <w:jc w:val="center"/>
        </w:trPr>
        <w:tc>
          <w:tcPr>
            <w:tcW w:w="3259" w:type="dxa"/>
            <w:vAlign w:val="center"/>
          </w:tcPr>
          <w:p w:rsidR="004210A2" w:rsidRPr="004210A2" w:rsidRDefault="004210A2" w:rsidP="00DB0482">
            <w:pPr>
              <w:jc w:val="left"/>
              <w:rPr>
                <w:lang w:val="en-US"/>
              </w:rPr>
            </w:pPr>
            <w:r w:rsidRPr="004210A2">
              <w:rPr>
                <w:lang w:val="en-US"/>
              </w:rPr>
              <w:t xml:space="preserve">Displayed  </w:t>
            </w:r>
          </w:p>
        </w:tc>
        <w:tc>
          <w:tcPr>
            <w:tcW w:w="5354" w:type="dxa"/>
          </w:tcPr>
          <w:p w:rsidR="004210A2" w:rsidRPr="004210A2" w:rsidRDefault="004210A2" w:rsidP="00EB3C94">
            <w:pPr>
              <w:rPr>
                <w:lang w:val="en-US"/>
              </w:rPr>
            </w:pPr>
            <w:r w:rsidRPr="004210A2">
              <w:rPr>
                <w:lang w:val="en-US"/>
              </w:rPr>
              <w:t>Message was displayed by the client.</w:t>
            </w:r>
          </w:p>
        </w:tc>
      </w:tr>
      <w:tr w:rsidR="004210A2" w:rsidRPr="00476322" w:rsidTr="00DB0482">
        <w:trPr>
          <w:cantSplit/>
          <w:jc w:val="center"/>
        </w:trPr>
        <w:tc>
          <w:tcPr>
            <w:tcW w:w="3259" w:type="dxa"/>
            <w:vAlign w:val="center"/>
          </w:tcPr>
          <w:p w:rsidR="004210A2" w:rsidRPr="004210A2" w:rsidRDefault="004210A2" w:rsidP="00DB0482">
            <w:pPr>
              <w:jc w:val="left"/>
              <w:rPr>
                <w:lang w:val="en-US"/>
              </w:rPr>
            </w:pPr>
            <w:r w:rsidRPr="004210A2">
              <w:rPr>
                <w:lang w:val="en-US"/>
              </w:rPr>
              <w:t xml:space="preserve">Failed  </w:t>
            </w:r>
          </w:p>
        </w:tc>
        <w:tc>
          <w:tcPr>
            <w:tcW w:w="5354" w:type="dxa"/>
          </w:tcPr>
          <w:p w:rsidR="004210A2" w:rsidRPr="004210A2" w:rsidRDefault="004210A2" w:rsidP="004210A2">
            <w:pPr>
              <w:rPr>
                <w:lang w:val="en-US"/>
              </w:rPr>
            </w:pPr>
            <w:r w:rsidRPr="004210A2">
              <w:rPr>
                <w:lang w:val="en-US"/>
              </w:rPr>
              <w:t xml:space="preserve">Message was not delivered to the client. Only used in notifications from the server, but not in PUT requests from the client. </w:t>
            </w:r>
          </w:p>
        </w:tc>
      </w:tr>
    </w:tbl>
    <w:p w:rsidR="00F246C5" w:rsidRDefault="00F246C5" w:rsidP="004210A2">
      <w:pPr>
        <w:rPr>
          <w:lang w:val="en-US"/>
        </w:rPr>
      </w:pPr>
    </w:p>
    <w:p w:rsidR="00DD64BE" w:rsidRDefault="00DD64BE">
      <w:pPr>
        <w:spacing w:before="0" w:after="0"/>
        <w:jc w:val="left"/>
        <w:rPr>
          <w:b/>
          <w:i/>
          <w:caps/>
          <w:color w:val="0000FF"/>
          <w:sz w:val="22"/>
          <w:lang w:val="en-US"/>
        </w:rPr>
      </w:pPr>
      <w:bookmarkStart w:id="103" w:name="_Toc367172965"/>
      <w:bookmarkEnd w:id="103"/>
      <w:r>
        <w:rPr>
          <w:lang w:val="en-US"/>
        </w:rPr>
        <w:br w:type="page"/>
      </w:r>
    </w:p>
    <w:p w:rsidR="00623FCB" w:rsidRDefault="00390B50" w:rsidP="00623FCB">
      <w:pPr>
        <w:pStyle w:val="Titre2"/>
        <w:rPr>
          <w:lang w:val="en-US"/>
        </w:rPr>
      </w:pPr>
      <w:bookmarkStart w:id="104" w:name="_Toc367807089"/>
      <w:r>
        <w:rPr>
          <w:lang w:val="en-US"/>
        </w:rPr>
        <w:t>File Transfer</w:t>
      </w:r>
      <w:r w:rsidR="00DF0901" w:rsidRPr="00DF0901">
        <w:rPr>
          <w:lang w:val="en-US"/>
        </w:rPr>
        <w:t xml:space="preserve"> API definition</w:t>
      </w:r>
      <w:bookmarkEnd w:id="104"/>
    </w:p>
    <w:p w:rsidR="00623FCB" w:rsidRDefault="006E7F80" w:rsidP="00623FCB">
      <w:pPr>
        <w:pStyle w:val="Titre3"/>
        <w:rPr>
          <w:lang w:val="en-US"/>
        </w:rPr>
      </w:pPr>
      <w:bookmarkStart w:id="105" w:name="_Toc367807090"/>
      <w:r w:rsidRPr="00B46B77">
        <w:rPr>
          <w:lang w:val="en-US"/>
        </w:rPr>
        <w:t>Resources Summary</w:t>
      </w:r>
      <w:bookmarkEnd w:id="105"/>
      <w:r w:rsidRPr="00B46B77">
        <w:rPr>
          <w:lang w:val="en-US"/>
        </w:rPr>
        <w:t xml:space="preserve"> </w:t>
      </w:r>
    </w:p>
    <w:p w:rsidR="006E7F80" w:rsidRPr="006E7F80" w:rsidRDefault="006E7F80" w:rsidP="006E7F80">
      <w:pPr>
        <w:rPr>
          <w:lang w:val="en-US"/>
        </w:rPr>
      </w:pPr>
      <w:r w:rsidRPr="006E7F80">
        <w:rPr>
          <w:lang w:val="en-US"/>
        </w:rPr>
        <w:t>This section summarizes all the resources used by</w:t>
      </w:r>
      <w:r w:rsidR="0004244C">
        <w:rPr>
          <w:lang w:val="en-US"/>
        </w:rPr>
        <w:t xml:space="preserve"> </w:t>
      </w:r>
      <w:r w:rsidRPr="006E7F80">
        <w:rPr>
          <w:lang w:val="en-US"/>
        </w:rPr>
        <w:t xml:space="preserve">the RESTful Network API for File Transfer. </w:t>
      </w:r>
    </w:p>
    <w:p w:rsidR="006E7F80" w:rsidRDefault="006E7F80" w:rsidP="006E7F80">
      <w:pPr>
        <w:rPr>
          <w:lang w:val="en-US"/>
        </w:rPr>
      </w:pPr>
      <w:r w:rsidRPr="006E7F80">
        <w:rPr>
          <w:lang w:val="en-US"/>
        </w:rPr>
        <w:t>The "apiVersion" URL variable SHALL have the value "v1" to</w:t>
      </w:r>
      <w:r w:rsidR="00EB3C94">
        <w:rPr>
          <w:lang w:val="en-US"/>
        </w:rPr>
        <w:t xml:space="preserve"> </w:t>
      </w:r>
      <w:r w:rsidRPr="006E7F80">
        <w:rPr>
          <w:lang w:val="en-US"/>
        </w:rPr>
        <w:t>indicate that the API corresponds to this version of the specification</w:t>
      </w:r>
      <w:r w:rsidR="00EB3C94">
        <w:rPr>
          <w:lang w:val="en-US"/>
        </w:rPr>
        <w:t>.</w:t>
      </w:r>
      <w:r w:rsidRPr="006E7F80">
        <w:rPr>
          <w:lang w:val="en-US"/>
        </w:rPr>
        <w:t xml:space="preserve"> </w:t>
      </w:r>
    </w:p>
    <w:p w:rsidR="00EB3C94" w:rsidRPr="006E7F80" w:rsidRDefault="00EB3C94" w:rsidP="006E7F80">
      <w:pPr>
        <w:rPr>
          <w:lang w:val="en-US"/>
        </w:rPr>
      </w:pPr>
    </w:p>
    <w:p w:rsidR="00351FC8" w:rsidRDefault="006E7F80" w:rsidP="006E7F80">
      <w:pPr>
        <w:rPr>
          <w:lang w:val="en-US"/>
        </w:rPr>
      </w:pPr>
      <w:r w:rsidRPr="006E7F80">
        <w:rPr>
          <w:lang w:val="en-US"/>
        </w:rPr>
        <w:t>The figure below visualizes the resource structure defined by this specification.</w:t>
      </w:r>
    </w:p>
    <w:p w:rsidR="006E7F80" w:rsidRDefault="006E7F80" w:rsidP="006E7F80">
      <w:pPr>
        <w:rPr>
          <w:lang w:val="en-US"/>
        </w:rPr>
      </w:pPr>
    </w:p>
    <w:tbl>
      <w:tblPr>
        <w:tblStyle w:val="Grilledutableau"/>
        <w:tblW w:w="0" w:type="auto"/>
        <w:jc w:val="center"/>
        <w:tblLook w:val="04A0"/>
      </w:tblPr>
      <w:tblGrid>
        <w:gridCol w:w="3936"/>
        <w:gridCol w:w="5918"/>
      </w:tblGrid>
      <w:tr w:rsidR="00202697" w:rsidRPr="001F1DA9" w:rsidTr="00BA7477">
        <w:trPr>
          <w:jc w:val="center"/>
        </w:trPr>
        <w:tc>
          <w:tcPr>
            <w:tcW w:w="3936" w:type="dxa"/>
            <w:shd w:val="clear" w:color="auto" w:fill="8DB3E2" w:themeFill="text2" w:themeFillTint="66"/>
          </w:tcPr>
          <w:p w:rsidR="00202697" w:rsidRDefault="00202697" w:rsidP="00BA7477">
            <w:pPr>
              <w:jc w:val="center"/>
              <w:rPr>
                <w:lang w:val="en-US"/>
              </w:rPr>
            </w:pPr>
            <w:r w:rsidRPr="009E1156">
              <w:rPr>
                <w:b/>
                <w:lang w:val="en-US"/>
              </w:rPr>
              <w:t>Resource URI</w:t>
            </w:r>
          </w:p>
        </w:tc>
        <w:tc>
          <w:tcPr>
            <w:tcW w:w="5918" w:type="dxa"/>
            <w:shd w:val="clear" w:color="auto" w:fill="8DB3E2" w:themeFill="text2" w:themeFillTint="66"/>
          </w:tcPr>
          <w:p w:rsidR="00202697" w:rsidRDefault="00202697" w:rsidP="00BA7477">
            <w:pPr>
              <w:jc w:val="center"/>
              <w:rPr>
                <w:lang w:val="en-US"/>
              </w:rPr>
            </w:pPr>
            <w:r w:rsidRPr="009E1156">
              <w:rPr>
                <w:b/>
                <w:lang w:val="en-US"/>
              </w:rPr>
              <w:t>Lifecycle</w:t>
            </w:r>
          </w:p>
        </w:tc>
      </w:tr>
      <w:tr w:rsidR="00202697" w:rsidRPr="00476322" w:rsidTr="00BA7477">
        <w:trPr>
          <w:jc w:val="center"/>
        </w:trPr>
        <w:tc>
          <w:tcPr>
            <w:tcW w:w="3936" w:type="dxa"/>
          </w:tcPr>
          <w:p w:rsidR="00202697" w:rsidRPr="001F1DA9" w:rsidRDefault="00202697" w:rsidP="00BA7477">
            <w:pPr>
              <w:rPr>
                <w:lang w:val="en-US"/>
              </w:rPr>
            </w:pPr>
            <w:r w:rsidRPr="001F1DA9">
              <w:rPr>
                <w:lang w:val="en-US"/>
              </w:rPr>
              <w:t>{serverRoot}/filetransfer/{version}/{userid}</w:t>
            </w:r>
          </w:p>
        </w:tc>
        <w:tc>
          <w:tcPr>
            <w:tcW w:w="5918" w:type="dxa"/>
            <w:vMerge w:val="restart"/>
            <w:vAlign w:val="center"/>
          </w:tcPr>
          <w:p w:rsidR="00202697" w:rsidRDefault="00202697" w:rsidP="00BA7477">
            <w:pPr>
              <w:rPr>
                <w:lang w:val="en-US"/>
              </w:rPr>
            </w:pPr>
            <w:r w:rsidRPr="001F1DA9">
              <w:rPr>
                <w:lang w:val="en-US"/>
              </w:rPr>
              <w:t>Implicit creation when a REST client subscribes notification for this user.</w:t>
            </w:r>
            <w:r>
              <w:rPr>
                <w:lang w:val="en-US"/>
              </w:rPr>
              <w:t xml:space="preserve"> The resource is destroyed when no more sub-branches resources is active for the considered user.</w:t>
            </w:r>
          </w:p>
        </w:tc>
      </w:tr>
      <w:tr w:rsidR="00202697" w:rsidRPr="001F1DA9" w:rsidTr="00BA7477">
        <w:trPr>
          <w:jc w:val="center"/>
        </w:trPr>
        <w:tc>
          <w:tcPr>
            <w:tcW w:w="3936" w:type="dxa"/>
          </w:tcPr>
          <w:p w:rsidR="00202697" w:rsidRPr="001F1DA9" w:rsidRDefault="00202697" w:rsidP="00BA7477">
            <w:pPr>
              <w:rPr>
                <w:lang w:val="en-US"/>
              </w:rPr>
            </w:pPr>
            <w:r w:rsidRPr="001F1DA9">
              <w:rPr>
                <w:lang w:val="en-US"/>
              </w:rPr>
              <w:tab/>
              <w:t>/subscriptions</w:t>
            </w:r>
          </w:p>
        </w:tc>
        <w:tc>
          <w:tcPr>
            <w:tcW w:w="5918" w:type="dxa"/>
            <w:vMerge/>
          </w:tcPr>
          <w:p w:rsidR="00202697" w:rsidRPr="001F1DA9" w:rsidRDefault="00202697" w:rsidP="00BA7477">
            <w:pPr>
              <w:rPr>
                <w:lang w:val="en-US"/>
              </w:rPr>
            </w:pPr>
          </w:p>
        </w:tc>
      </w:tr>
      <w:tr w:rsidR="00202697" w:rsidRPr="00476322" w:rsidTr="00BA7477">
        <w:trPr>
          <w:jc w:val="center"/>
        </w:trPr>
        <w:tc>
          <w:tcPr>
            <w:tcW w:w="3936" w:type="dxa"/>
          </w:tcPr>
          <w:p w:rsidR="00202697" w:rsidRPr="001F1DA9" w:rsidRDefault="00202697" w:rsidP="00BA7477">
            <w:pPr>
              <w:rPr>
                <w:lang w:val="en-US"/>
              </w:rPr>
            </w:pPr>
            <w:r w:rsidRPr="001F1DA9">
              <w:rPr>
                <w:lang w:val="en-US"/>
              </w:rPr>
              <w:tab/>
            </w:r>
            <w:r w:rsidRPr="001F1DA9">
              <w:rPr>
                <w:lang w:val="en-US"/>
              </w:rPr>
              <w:tab/>
              <w:t>/{subscriptionId}</w:t>
            </w:r>
          </w:p>
        </w:tc>
        <w:tc>
          <w:tcPr>
            <w:tcW w:w="5918" w:type="dxa"/>
          </w:tcPr>
          <w:p w:rsidR="00202697" w:rsidRPr="001F1DA9" w:rsidRDefault="00202697" w:rsidP="00BA7477">
            <w:pPr>
              <w:rPr>
                <w:lang w:val="en-US"/>
              </w:rPr>
            </w:pPr>
            <w:r>
              <w:rPr>
                <w:lang w:val="en-US"/>
              </w:rPr>
              <w:t>Available from the subscription of the notification to the cancel of this subscription.</w:t>
            </w:r>
          </w:p>
        </w:tc>
      </w:tr>
      <w:tr w:rsidR="00202697" w:rsidRPr="00476322" w:rsidTr="00BA7477">
        <w:trPr>
          <w:jc w:val="center"/>
        </w:trPr>
        <w:tc>
          <w:tcPr>
            <w:tcW w:w="3936" w:type="dxa"/>
          </w:tcPr>
          <w:p w:rsidR="00202697" w:rsidRPr="001F1DA9" w:rsidRDefault="00202697" w:rsidP="00BA7477">
            <w:pPr>
              <w:rPr>
                <w:lang w:val="en-US"/>
              </w:rPr>
            </w:pPr>
            <w:r w:rsidRPr="001F1DA9">
              <w:rPr>
                <w:lang w:val="en-US"/>
              </w:rPr>
              <w:tab/>
            </w:r>
            <w:r w:rsidRPr="006D0984">
              <w:rPr>
                <w:lang w:val="en-US"/>
              </w:rPr>
              <w:t>/sessions</w:t>
            </w:r>
          </w:p>
        </w:tc>
        <w:tc>
          <w:tcPr>
            <w:tcW w:w="5918" w:type="dxa"/>
          </w:tcPr>
          <w:p w:rsidR="00202697" w:rsidRDefault="00202697" w:rsidP="00BA7477">
            <w:pPr>
              <w:rPr>
                <w:lang w:val="en-US"/>
              </w:rPr>
            </w:pPr>
            <w:r w:rsidRPr="001F1DA9">
              <w:rPr>
                <w:lang w:val="en-US"/>
              </w:rPr>
              <w:t>Implicit creation when a REST client</w:t>
            </w:r>
            <w:r>
              <w:rPr>
                <w:lang w:val="en-US"/>
              </w:rPr>
              <w:t xml:space="preserve"> starts a File Transfer session. This sub-branch is delete</w:t>
            </w:r>
            <w:r w:rsidR="004A4AD2">
              <w:rPr>
                <w:lang w:val="en-US"/>
              </w:rPr>
              <w:t>d</w:t>
            </w:r>
            <w:r>
              <w:rPr>
                <w:lang w:val="en-US"/>
              </w:rPr>
              <w:t xml:space="preserve"> when no more FT session still alive.</w:t>
            </w:r>
          </w:p>
        </w:tc>
      </w:tr>
      <w:tr w:rsidR="00202697" w:rsidRPr="00476322" w:rsidTr="00BA7477">
        <w:trPr>
          <w:jc w:val="center"/>
        </w:trPr>
        <w:tc>
          <w:tcPr>
            <w:tcW w:w="3936" w:type="dxa"/>
          </w:tcPr>
          <w:p w:rsidR="00202697" w:rsidRPr="001F1DA9" w:rsidRDefault="00202697" w:rsidP="00BA7477">
            <w:pPr>
              <w:rPr>
                <w:lang w:val="en-US"/>
              </w:rPr>
            </w:pPr>
            <w:r w:rsidRPr="001F1DA9">
              <w:rPr>
                <w:lang w:val="en-US"/>
              </w:rPr>
              <w:tab/>
            </w:r>
            <w:r w:rsidRPr="001F1DA9">
              <w:rPr>
                <w:lang w:val="en-US"/>
              </w:rPr>
              <w:tab/>
              <w:t>/{sessionId}</w:t>
            </w:r>
          </w:p>
        </w:tc>
        <w:tc>
          <w:tcPr>
            <w:tcW w:w="5918" w:type="dxa"/>
            <w:vMerge w:val="restart"/>
          </w:tcPr>
          <w:p w:rsidR="00202697" w:rsidRDefault="00202697" w:rsidP="00BA7477">
            <w:pPr>
              <w:rPr>
                <w:lang w:val="en-US"/>
              </w:rPr>
            </w:pPr>
            <w:r>
              <w:rPr>
                <w:lang w:val="en-US"/>
              </w:rPr>
              <w:t xml:space="preserve">Resources available during the file transfer session life time. I.e., when the session is closed, all sub-resources are not available in the </w:t>
            </w:r>
            <w:r w:rsidR="0034266C">
              <w:rPr>
                <w:lang w:val="en-US"/>
              </w:rPr>
              <w:t>NetAPI</w:t>
            </w:r>
            <w:r>
              <w:rPr>
                <w:lang w:val="en-US"/>
              </w:rPr>
              <w:t xml:space="preserve"> anymore.</w:t>
            </w:r>
          </w:p>
        </w:tc>
      </w:tr>
      <w:tr w:rsidR="00202697" w:rsidRPr="001F1DA9" w:rsidTr="00BA7477">
        <w:trPr>
          <w:jc w:val="center"/>
        </w:trPr>
        <w:tc>
          <w:tcPr>
            <w:tcW w:w="3936" w:type="dxa"/>
          </w:tcPr>
          <w:p w:rsidR="00202697" w:rsidRPr="001F1DA9" w:rsidRDefault="00202697" w:rsidP="00BA7477">
            <w:pPr>
              <w:rPr>
                <w:lang w:val="en-US"/>
              </w:rPr>
            </w:pPr>
            <w:r w:rsidRPr="001F1DA9">
              <w:rPr>
                <w:lang w:val="en-US"/>
              </w:rPr>
              <w:tab/>
            </w:r>
            <w:r w:rsidRPr="001F1DA9">
              <w:rPr>
                <w:lang w:val="en-US"/>
              </w:rPr>
              <w:tab/>
            </w:r>
            <w:r w:rsidRPr="001F1DA9">
              <w:rPr>
                <w:lang w:val="en-US"/>
              </w:rPr>
              <w:tab/>
              <w:t>/status</w:t>
            </w:r>
          </w:p>
        </w:tc>
        <w:tc>
          <w:tcPr>
            <w:tcW w:w="5918" w:type="dxa"/>
            <w:vMerge/>
          </w:tcPr>
          <w:p w:rsidR="00202697" w:rsidRPr="001F1DA9" w:rsidRDefault="00202697" w:rsidP="00BA7477">
            <w:pPr>
              <w:rPr>
                <w:lang w:val="en-US"/>
              </w:rPr>
            </w:pPr>
          </w:p>
        </w:tc>
      </w:tr>
    </w:tbl>
    <w:p w:rsidR="006E7F80" w:rsidRDefault="0004244C" w:rsidP="006E7F80">
      <w:pPr>
        <w:jc w:val="center"/>
        <w:rPr>
          <w:b/>
          <w:lang w:val="en-US"/>
        </w:rPr>
      </w:pPr>
      <w:r>
        <w:rPr>
          <w:b/>
          <w:lang w:val="en-US"/>
        </w:rPr>
        <w:t>Figure 2 -</w:t>
      </w:r>
      <w:r w:rsidR="006E7F80" w:rsidRPr="006E7F80">
        <w:rPr>
          <w:b/>
          <w:lang w:val="en-US"/>
        </w:rPr>
        <w:t xml:space="preserve"> Resource structure defined by this specification</w:t>
      </w:r>
    </w:p>
    <w:p w:rsidR="006E7F80" w:rsidRDefault="006E7F80" w:rsidP="006E7F80">
      <w:pPr>
        <w:rPr>
          <w:b/>
          <w:lang w:val="en-US"/>
        </w:rPr>
      </w:pPr>
    </w:p>
    <w:p w:rsidR="006E7F80" w:rsidRDefault="006E7F80" w:rsidP="006E7F80">
      <w:pPr>
        <w:spacing w:before="0" w:after="0"/>
        <w:jc w:val="left"/>
        <w:rPr>
          <w:b/>
          <w:lang w:val="en-US"/>
        </w:rPr>
      </w:pPr>
      <w:r w:rsidRPr="006E7F80">
        <w:rPr>
          <w:lang w:val="en-US"/>
        </w:rPr>
        <w:t>The following tables give a detailed overview of the resources defined in this specification, the data type of their representation and the allowed HTTP methods</w:t>
      </w:r>
      <w:r>
        <w:rPr>
          <w:lang w:val="en-US"/>
        </w:rPr>
        <w:t>.</w:t>
      </w:r>
      <w:r w:rsidRPr="006E7F80">
        <w:rPr>
          <w:b/>
          <w:lang w:val="en-US"/>
        </w:rPr>
        <w:t xml:space="preserve"> </w:t>
      </w:r>
    </w:p>
    <w:p w:rsidR="006E7F80" w:rsidRDefault="006E7F80" w:rsidP="006E7F80">
      <w:pPr>
        <w:spacing w:before="0" w:after="0"/>
        <w:jc w:val="left"/>
        <w:rPr>
          <w:b/>
          <w:lang w:val="en-US"/>
        </w:rPr>
      </w:pPr>
    </w:p>
    <w:p w:rsidR="006E7F80" w:rsidRDefault="006E7F80" w:rsidP="006E7F80">
      <w:pPr>
        <w:rPr>
          <w:b/>
          <w:lang w:val="en-US"/>
        </w:rPr>
        <w:sectPr w:rsidR="006E7F80" w:rsidSect="0028457B">
          <w:headerReference w:type="default" r:id="rId32"/>
          <w:footerReference w:type="default" r:id="rId33"/>
          <w:pgSz w:w="11906" w:h="16838" w:code="9"/>
          <w:pgMar w:top="1134" w:right="1134" w:bottom="1134" w:left="1134" w:header="680" w:footer="509" w:gutter="0"/>
          <w:cols w:space="720"/>
          <w:docGrid w:linePitch="360"/>
        </w:sectPr>
      </w:pPr>
    </w:p>
    <w:p w:rsidR="006E7F80" w:rsidRPr="002F6C84" w:rsidRDefault="006E7F80" w:rsidP="006E7F80">
      <w:pPr>
        <w:rPr>
          <w:b/>
          <w:lang w:val="en-US"/>
        </w:rPr>
      </w:pPr>
      <w:r w:rsidRPr="002F6C84">
        <w:rPr>
          <w:b/>
          <w:lang w:val="en-US"/>
        </w:rPr>
        <w:t xml:space="preserve">Purpose: </w:t>
      </w:r>
      <w:r w:rsidR="00390B50">
        <w:rPr>
          <w:b/>
          <w:lang w:val="en-US"/>
        </w:rPr>
        <w:t>A</w:t>
      </w:r>
      <w:r w:rsidR="00390B50" w:rsidRPr="00390B50">
        <w:rPr>
          <w:b/>
          <w:lang w:val="en-US"/>
        </w:rPr>
        <w:t>llow client to manage file transfer notifications subscriptions</w:t>
      </w:r>
    </w:p>
    <w:tbl>
      <w:tblPr>
        <w:tblStyle w:val="Grilledutableau"/>
        <w:tblW w:w="0" w:type="auto"/>
        <w:jc w:val="center"/>
        <w:tblLayout w:type="fixed"/>
        <w:tblLook w:val="04A0"/>
      </w:tblPr>
      <w:tblGrid>
        <w:gridCol w:w="1694"/>
        <w:gridCol w:w="3137"/>
        <w:gridCol w:w="3212"/>
        <w:gridCol w:w="1725"/>
        <w:gridCol w:w="1725"/>
        <w:gridCol w:w="1568"/>
        <w:gridCol w:w="1725"/>
      </w:tblGrid>
      <w:tr w:rsidR="006E7F80" w:rsidRPr="002F6C84" w:rsidTr="006E7F80">
        <w:trPr>
          <w:jc w:val="center"/>
        </w:trPr>
        <w:tc>
          <w:tcPr>
            <w:tcW w:w="1694" w:type="dxa"/>
            <w:vMerge w:val="restart"/>
            <w:shd w:val="clear" w:color="auto" w:fill="BFBFBF" w:themeFill="background1" w:themeFillShade="BF"/>
            <w:vAlign w:val="center"/>
          </w:tcPr>
          <w:p w:rsidR="006E7F80" w:rsidRPr="002F6C84" w:rsidRDefault="006E7F80" w:rsidP="006E7F80">
            <w:pPr>
              <w:jc w:val="center"/>
              <w:rPr>
                <w:b/>
                <w:lang w:val="en-US"/>
              </w:rPr>
            </w:pPr>
            <w:r w:rsidRPr="002F6C84">
              <w:rPr>
                <w:b/>
                <w:lang w:val="en-US"/>
              </w:rPr>
              <w:t>Resource  URL</w:t>
            </w:r>
          </w:p>
        </w:tc>
        <w:tc>
          <w:tcPr>
            <w:tcW w:w="3137" w:type="dxa"/>
            <w:vMerge w:val="restart"/>
            <w:shd w:val="clear" w:color="auto" w:fill="BFBFBF" w:themeFill="background1" w:themeFillShade="BF"/>
            <w:vAlign w:val="center"/>
          </w:tcPr>
          <w:p w:rsidR="00390B50" w:rsidRPr="00390B50" w:rsidRDefault="006E7F80" w:rsidP="00390B50">
            <w:pPr>
              <w:jc w:val="center"/>
              <w:rPr>
                <w:b/>
                <w:lang w:val="en-US"/>
              </w:rPr>
            </w:pPr>
            <w:r w:rsidRPr="002F6C84">
              <w:rPr>
                <w:b/>
                <w:lang w:val="en-US"/>
              </w:rPr>
              <w:t xml:space="preserve">Base URL: </w:t>
            </w:r>
            <w:r w:rsidR="00390B50">
              <w:rPr>
                <w:b/>
                <w:lang w:val="en-US"/>
              </w:rPr>
              <w:t>h</w:t>
            </w:r>
            <w:r w:rsidR="00390B50" w:rsidRPr="00390B50">
              <w:rPr>
                <w:b/>
                <w:lang w:val="en-US"/>
              </w:rPr>
              <w:t>ttp://{serverRoot}/filetran</w:t>
            </w:r>
          </w:p>
          <w:p w:rsidR="006E7F80" w:rsidRPr="002F6C84" w:rsidRDefault="00390B50" w:rsidP="00390B50">
            <w:pPr>
              <w:jc w:val="center"/>
              <w:rPr>
                <w:b/>
                <w:lang w:val="en-US"/>
              </w:rPr>
            </w:pPr>
            <w:r w:rsidRPr="00390B50">
              <w:rPr>
                <w:b/>
                <w:lang w:val="en-US"/>
              </w:rPr>
              <w:t>sfer/{apiVersion}/{userId}</w:t>
            </w:r>
          </w:p>
        </w:tc>
        <w:tc>
          <w:tcPr>
            <w:tcW w:w="3212" w:type="dxa"/>
            <w:vMerge w:val="restart"/>
            <w:shd w:val="clear" w:color="auto" w:fill="BFBFBF" w:themeFill="background1" w:themeFillShade="BF"/>
            <w:vAlign w:val="center"/>
          </w:tcPr>
          <w:p w:rsidR="006E7F80" w:rsidRPr="002F6C84" w:rsidRDefault="006E7F80" w:rsidP="006E7F80">
            <w:pPr>
              <w:jc w:val="center"/>
              <w:rPr>
                <w:b/>
                <w:lang w:val="en-US"/>
              </w:rPr>
            </w:pPr>
            <w:r w:rsidRPr="002F6C84">
              <w:rPr>
                <w:b/>
                <w:lang w:val="en-US"/>
              </w:rPr>
              <w:t>Data Structures</w:t>
            </w:r>
          </w:p>
        </w:tc>
        <w:tc>
          <w:tcPr>
            <w:tcW w:w="6743" w:type="dxa"/>
            <w:gridSpan w:val="4"/>
            <w:shd w:val="clear" w:color="auto" w:fill="BFBFBF" w:themeFill="background1" w:themeFillShade="BF"/>
            <w:vAlign w:val="center"/>
          </w:tcPr>
          <w:p w:rsidR="006E7F80" w:rsidRPr="002F6C84" w:rsidRDefault="006E7F80" w:rsidP="006E7F80">
            <w:pPr>
              <w:jc w:val="center"/>
              <w:rPr>
                <w:b/>
                <w:lang w:val="en-US"/>
              </w:rPr>
            </w:pPr>
            <w:r w:rsidRPr="002F6C84">
              <w:rPr>
                <w:b/>
                <w:lang w:val="en-US"/>
              </w:rPr>
              <w:t>HTTP verbs</w:t>
            </w:r>
          </w:p>
        </w:tc>
      </w:tr>
      <w:tr w:rsidR="006E7F80" w:rsidRPr="002F6C84" w:rsidTr="006E7F80">
        <w:trPr>
          <w:jc w:val="center"/>
        </w:trPr>
        <w:tc>
          <w:tcPr>
            <w:tcW w:w="1694" w:type="dxa"/>
            <w:vMerge/>
            <w:shd w:val="clear" w:color="auto" w:fill="BFBFBF" w:themeFill="background1" w:themeFillShade="BF"/>
            <w:vAlign w:val="center"/>
          </w:tcPr>
          <w:p w:rsidR="006E7F80" w:rsidRPr="002F6C84" w:rsidRDefault="006E7F80" w:rsidP="006E7F80">
            <w:pPr>
              <w:jc w:val="center"/>
              <w:rPr>
                <w:b/>
                <w:lang w:val="en-US"/>
              </w:rPr>
            </w:pPr>
          </w:p>
        </w:tc>
        <w:tc>
          <w:tcPr>
            <w:tcW w:w="3137" w:type="dxa"/>
            <w:vMerge/>
            <w:shd w:val="clear" w:color="auto" w:fill="BFBFBF" w:themeFill="background1" w:themeFillShade="BF"/>
            <w:vAlign w:val="center"/>
          </w:tcPr>
          <w:p w:rsidR="006E7F80" w:rsidRPr="002F6C84" w:rsidRDefault="006E7F80" w:rsidP="006E7F80">
            <w:pPr>
              <w:jc w:val="center"/>
              <w:rPr>
                <w:b/>
                <w:lang w:val="en-US"/>
              </w:rPr>
            </w:pPr>
          </w:p>
        </w:tc>
        <w:tc>
          <w:tcPr>
            <w:tcW w:w="3212" w:type="dxa"/>
            <w:vMerge/>
            <w:shd w:val="clear" w:color="auto" w:fill="BFBFBF" w:themeFill="background1" w:themeFillShade="BF"/>
            <w:vAlign w:val="center"/>
          </w:tcPr>
          <w:p w:rsidR="006E7F80" w:rsidRPr="002F6C84" w:rsidRDefault="006E7F80" w:rsidP="006E7F80">
            <w:pPr>
              <w:jc w:val="center"/>
              <w:rPr>
                <w:b/>
                <w:lang w:val="en-US"/>
              </w:rPr>
            </w:pPr>
          </w:p>
        </w:tc>
        <w:tc>
          <w:tcPr>
            <w:tcW w:w="1725" w:type="dxa"/>
            <w:shd w:val="clear" w:color="auto" w:fill="BFBFBF" w:themeFill="background1" w:themeFillShade="BF"/>
            <w:vAlign w:val="center"/>
          </w:tcPr>
          <w:p w:rsidR="006E7F80" w:rsidRPr="002F6C84" w:rsidRDefault="006E7F80" w:rsidP="006E7F80">
            <w:pPr>
              <w:jc w:val="center"/>
              <w:rPr>
                <w:b/>
                <w:lang w:val="en-US"/>
              </w:rPr>
            </w:pPr>
            <w:r w:rsidRPr="002F6C84">
              <w:rPr>
                <w:b/>
                <w:lang w:val="en-US"/>
              </w:rPr>
              <w:t>GET</w:t>
            </w:r>
          </w:p>
        </w:tc>
        <w:tc>
          <w:tcPr>
            <w:tcW w:w="1725" w:type="dxa"/>
            <w:shd w:val="clear" w:color="auto" w:fill="BFBFBF" w:themeFill="background1" w:themeFillShade="BF"/>
            <w:vAlign w:val="center"/>
          </w:tcPr>
          <w:p w:rsidR="006E7F80" w:rsidRPr="002F6C84" w:rsidRDefault="006E7F80" w:rsidP="006E7F80">
            <w:pPr>
              <w:jc w:val="center"/>
              <w:rPr>
                <w:b/>
                <w:lang w:val="en-US"/>
              </w:rPr>
            </w:pPr>
            <w:r w:rsidRPr="002F6C84">
              <w:rPr>
                <w:b/>
                <w:lang w:val="en-US"/>
              </w:rPr>
              <w:t>PUT</w:t>
            </w:r>
          </w:p>
        </w:tc>
        <w:tc>
          <w:tcPr>
            <w:tcW w:w="1568" w:type="dxa"/>
            <w:shd w:val="clear" w:color="auto" w:fill="BFBFBF" w:themeFill="background1" w:themeFillShade="BF"/>
            <w:vAlign w:val="center"/>
          </w:tcPr>
          <w:p w:rsidR="006E7F80" w:rsidRPr="002F6C84" w:rsidRDefault="006E7F80" w:rsidP="006E7F80">
            <w:pPr>
              <w:jc w:val="center"/>
              <w:rPr>
                <w:b/>
                <w:lang w:val="en-US"/>
              </w:rPr>
            </w:pPr>
            <w:r w:rsidRPr="002F6C84">
              <w:rPr>
                <w:b/>
                <w:lang w:val="en-US"/>
              </w:rPr>
              <w:t>POST</w:t>
            </w:r>
          </w:p>
        </w:tc>
        <w:tc>
          <w:tcPr>
            <w:tcW w:w="1725" w:type="dxa"/>
            <w:shd w:val="clear" w:color="auto" w:fill="BFBFBF" w:themeFill="background1" w:themeFillShade="BF"/>
            <w:vAlign w:val="center"/>
          </w:tcPr>
          <w:p w:rsidR="006E7F80" w:rsidRPr="002F6C84" w:rsidRDefault="006E7F80" w:rsidP="006E7F80">
            <w:pPr>
              <w:jc w:val="center"/>
              <w:rPr>
                <w:b/>
                <w:lang w:val="en-US"/>
              </w:rPr>
            </w:pPr>
            <w:r w:rsidRPr="002F6C84">
              <w:rPr>
                <w:b/>
                <w:lang w:val="en-US"/>
              </w:rPr>
              <w:t>DELETE</w:t>
            </w:r>
          </w:p>
        </w:tc>
      </w:tr>
      <w:tr w:rsidR="006E7F80" w:rsidRPr="002F6C84" w:rsidTr="006E7F80">
        <w:trPr>
          <w:jc w:val="center"/>
        </w:trPr>
        <w:tc>
          <w:tcPr>
            <w:tcW w:w="1694" w:type="dxa"/>
            <w:vAlign w:val="center"/>
          </w:tcPr>
          <w:p w:rsidR="006E7F80" w:rsidRPr="002F6C84" w:rsidRDefault="00390B50" w:rsidP="00390B50">
            <w:pPr>
              <w:jc w:val="left"/>
              <w:rPr>
                <w:lang w:val="en-US"/>
              </w:rPr>
            </w:pPr>
            <w:r w:rsidRPr="00390B50">
              <w:rPr>
                <w:lang w:val="en-US"/>
              </w:rPr>
              <w:t xml:space="preserve">All subscriptions to file transfer </w:t>
            </w:r>
            <w:r>
              <w:rPr>
                <w:lang w:val="en-US"/>
              </w:rPr>
              <w:t xml:space="preserve">notifications </w:t>
            </w:r>
          </w:p>
        </w:tc>
        <w:tc>
          <w:tcPr>
            <w:tcW w:w="3137" w:type="dxa"/>
            <w:vAlign w:val="center"/>
          </w:tcPr>
          <w:p w:rsidR="006E7F80" w:rsidRPr="002F6C84" w:rsidRDefault="006E7F80" w:rsidP="006E7F80">
            <w:pPr>
              <w:jc w:val="left"/>
              <w:rPr>
                <w:lang w:val="en-US"/>
              </w:rPr>
            </w:pPr>
            <w:r w:rsidRPr="002F6C84">
              <w:rPr>
                <w:lang w:val="en-US"/>
              </w:rPr>
              <w:t>/subscriptions</w:t>
            </w:r>
          </w:p>
        </w:tc>
        <w:tc>
          <w:tcPr>
            <w:tcW w:w="3212" w:type="dxa"/>
            <w:vAlign w:val="center"/>
          </w:tcPr>
          <w:p w:rsidR="00390B50" w:rsidRPr="00390B50" w:rsidRDefault="00390B50" w:rsidP="00390B50">
            <w:pPr>
              <w:rPr>
                <w:lang w:val="en-US"/>
              </w:rPr>
            </w:pPr>
            <w:r w:rsidRPr="00390B50">
              <w:rPr>
                <w:lang w:val="en-US"/>
              </w:rPr>
              <w:t xml:space="preserve">FileTransferSubscriptionList (used for GET) </w:t>
            </w:r>
          </w:p>
          <w:p w:rsidR="006E7F80" w:rsidRPr="002F6C84" w:rsidRDefault="00390B50" w:rsidP="00EB3C94">
            <w:pPr>
              <w:rPr>
                <w:lang w:val="en-US"/>
              </w:rPr>
            </w:pPr>
            <w:r w:rsidRPr="00390B50">
              <w:rPr>
                <w:lang w:val="en-US"/>
              </w:rPr>
              <w:t xml:space="preserve">FileTransferSubscription (used for POST) </w:t>
            </w:r>
          </w:p>
        </w:tc>
        <w:tc>
          <w:tcPr>
            <w:tcW w:w="1725" w:type="dxa"/>
            <w:vAlign w:val="center"/>
          </w:tcPr>
          <w:p w:rsidR="006E7F80" w:rsidRDefault="00390B50" w:rsidP="00390B50">
            <w:pPr>
              <w:rPr>
                <w:lang w:val="en-US"/>
              </w:rPr>
            </w:pPr>
            <w:r w:rsidRPr="00390B50">
              <w:rPr>
                <w:lang w:val="en-US"/>
              </w:rPr>
              <w:t xml:space="preserve">Read all active file transfer subscriptions related to a user </w:t>
            </w:r>
          </w:p>
        </w:tc>
        <w:tc>
          <w:tcPr>
            <w:tcW w:w="1725" w:type="dxa"/>
            <w:vAlign w:val="center"/>
          </w:tcPr>
          <w:p w:rsidR="006E7F80" w:rsidRDefault="006E7F80" w:rsidP="006E7F80">
            <w:pPr>
              <w:jc w:val="left"/>
              <w:rPr>
                <w:lang w:val="en-US"/>
              </w:rPr>
            </w:pPr>
            <w:r>
              <w:rPr>
                <w:lang w:val="en-US"/>
              </w:rPr>
              <w:t>No</w:t>
            </w:r>
          </w:p>
        </w:tc>
        <w:tc>
          <w:tcPr>
            <w:tcW w:w="1568" w:type="dxa"/>
            <w:vAlign w:val="center"/>
          </w:tcPr>
          <w:p w:rsidR="006E7F80" w:rsidRPr="002F6C84" w:rsidRDefault="00390B50" w:rsidP="00390B50">
            <w:pPr>
              <w:rPr>
                <w:lang w:val="en-US"/>
              </w:rPr>
            </w:pPr>
            <w:r w:rsidRPr="00390B50">
              <w:rPr>
                <w:lang w:val="en-US"/>
              </w:rPr>
              <w:t xml:space="preserve">Create new subscription for file transfer notification of an user </w:t>
            </w:r>
          </w:p>
        </w:tc>
        <w:tc>
          <w:tcPr>
            <w:tcW w:w="1725" w:type="dxa"/>
            <w:vAlign w:val="center"/>
          </w:tcPr>
          <w:p w:rsidR="006E7F80" w:rsidRDefault="006E7F80" w:rsidP="006E7F80">
            <w:pPr>
              <w:jc w:val="left"/>
              <w:rPr>
                <w:lang w:val="en-US"/>
              </w:rPr>
            </w:pPr>
            <w:r>
              <w:rPr>
                <w:lang w:val="en-US"/>
              </w:rPr>
              <w:t>No</w:t>
            </w:r>
          </w:p>
        </w:tc>
      </w:tr>
      <w:tr w:rsidR="00390B50" w:rsidRPr="00476322" w:rsidTr="006E7F80">
        <w:trPr>
          <w:jc w:val="center"/>
        </w:trPr>
        <w:tc>
          <w:tcPr>
            <w:tcW w:w="1694" w:type="dxa"/>
            <w:vAlign w:val="center"/>
          </w:tcPr>
          <w:p w:rsidR="00390B50" w:rsidRPr="00390B50" w:rsidRDefault="00390B50" w:rsidP="00FB35B5">
            <w:pPr>
              <w:rPr>
                <w:lang w:val="en-US"/>
              </w:rPr>
            </w:pPr>
            <w:r w:rsidRPr="00390B50">
              <w:rPr>
                <w:lang w:val="en-US"/>
              </w:rPr>
              <w:t xml:space="preserve">Individual subscription to file transfer notifications </w:t>
            </w:r>
          </w:p>
        </w:tc>
        <w:tc>
          <w:tcPr>
            <w:tcW w:w="3137" w:type="dxa"/>
            <w:vAlign w:val="center"/>
          </w:tcPr>
          <w:p w:rsidR="00390B50" w:rsidRPr="002F6C84" w:rsidRDefault="00390B50" w:rsidP="00390B50">
            <w:pPr>
              <w:rPr>
                <w:lang w:val="en-US"/>
              </w:rPr>
            </w:pPr>
            <w:r w:rsidRPr="00390B50">
              <w:rPr>
                <w:lang w:val="en-US"/>
              </w:rPr>
              <w:t xml:space="preserve">/subscriptions/{subscriptionId} </w:t>
            </w:r>
          </w:p>
        </w:tc>
        <w:tc>
          <w:tcPr>
            <w:tcW w:w="3212" w:type="dxa"/>
            <w:vAlign w:val="center"/>
          </w:tcPr>
          <w:p w:rsidR="00390B50" w:rsidRPr="00390B50" w:rsidRDefault="00390B50" w:rsidP="00390B50">
            <w:pPr>
              <w:rPr>
                <w:lang w:val="en-US"/>
              </w:rPr>
            </w:pPr>
            <w:r w:rsidRPr="00390B50">
              <w:rPr>
                <w:lang w:val="en-US"/>
              </w:rPr>
              <w:t xml:space="preserve">FileTransferSubscription  </w:t>
            </w:r>
          </w:p>
        </w:tc>
        <w:tc>
          <w:tcPr>
            <w:tcW w:w="1725" w:type="dxa"/>
            <w:vAlign w:val="center"/>
          </w:tcPr>
          <w:p w:rsidR="00390B50" w:rsidRPr="00390B50" w:rsidRDefault="00390B50" w:rsidP="00390B50">
            <w:pPr>
              <w:rPr>
                <w:lang w:val="en-US"/>
              </w:rPr>
            </w:pPr>
            <w:r w:rsidRPr="00390B50">
              <w:rPr>
                <w:lang w:val="en-US"/>
              </w:rPr>
              <w:t xml:space="preserve">Retrieves an active file transfer subscription related to a user </w:t>
            </w:r>
          </w:p>
        </w:tc>
        <w:tc>
          <w:tcPr>
            <w:tcW w:w="1725" w:type="dxa"/>
            <w:vAlign w:val="center"/>
          </w:tcPr>
          <w:p w:rsidR="00390B50" w:rsidRDefault="00390B50" w:rsidP="006E7F80">
            <w:pPr>
              <w:jc w:val="left"/>
              <w:rPr>
                <w:lang w:val="en-US"/>
              </w:rPr>
            </w:pPr>
            <w:r>
              <w:rPr>
                <w:lang w:val="en-US"/>
              </w:rPr>
              <w:t>No</w:t>
            </w:r>
          </w:p>
        </w:tc>
        <w:tc>
          <w:tcPr>
            <w:tcW w:w="1568" w:type="dxa"/>
            <w:vAlign w:val="center"/>
          </w:tcPr>
          <w:p w:rsidR="00390B50" w:rsidRPr="00390B50" w:rsidRDefault="00390B50" w:rsidP="00390B50">
            <w:pPr>
              <w:rPr>
                <w:lang w:val="en-US"/>
              </w:rPr>
            </w:pPr>
            <w:r>
              <w:rPr>
                <w:lang w:val="en-US"/>
              </w:rPr>
              <w:t>No</w:t>
            </w:r>
          </w:p>
        </w:tc>
        <w:tc>
          <w:tcPr>
            <w:tcW w:w="1725" w:type="dxa"/>
            <w:vAlign w:val="center"/>
          </w:tcPr>
          <w:p w:rsidR="00390B50" w:rsidRDefault="00390B50" w:rsidP="00390B50">
            <w:pPr>
              <w:rPr>
                <w:lang w:val="en-US"/>
              </w:rPr>
            </w:pPr>
            <w:r w:rsidRPr="00390B50">
              <w:rPr>
                <w:lang w:val="en-US"/>
              </w:rPr>
              <w:t>Cancel subscription and stop corresponding notifications</w:t>
            </w:r>
          </w:p>
        </w:tc>
      </w:tr>
    </w:tbl>
    <w:p w:rsidR="00390B50" w:rsidRDefault="00390B50" w:rsidP="00390B50">
      <w:pPr>
        <w:rPr>
          <w:lang w:val="en-US"/>
        </w:rPr>
      </w:pPr>
    </w:p>
    <w:p w:rsidR="00390B50" w:rsidRDefault="00390B50" w:rsidP="00390B50">
      <w:pPr>
        <w:rPr>
          <w:b/>
          <w:lang w:val="en-US"/>
        </w:rPr>
      </w:pPr>
      <w:r w:rsidRPr="00390B50">
        <w:rPr>
          <w:b/>
          <w:lang w:val="en-US"/>
        </w:rPr>
        <w:t>Purpose: To allow client to manage 1-1 file transfer sessions</w:t>
      </w:r>
    </w:p>
    <w:tbl>
      <w:tblPr>
        <w:tblStyle w:val="Grilledutableau"/>
        <w:tblW w:w="0" w:type="auto"/>
        <w:jc w:val="center"/>
        <w:tblLayout w:type="fixed"/>
        <w:tblLook w:val="04A0"/>
      </w:tblPr>
      <w:tblGrid>
        <w:gridCol w:w="1694"/>
        <w:gridCol w:w="3137"/>
        <w:gridCol w:w="3212"/>
        <w:gridCol w:w="1725"/>
        <w:gridCol w:w="1725"/>
        <w:gridCol w:w="1568"/>
        <w:gridCol w:w="1725"/>
      </w:tblGrid>
      <w:tr w:rsidR="00390B50" w:rsidRPr="002F6C84" w:rsidTr="00D4198C">
        <w:trPr>
          <w:jc w:val="center"/>
        </w:trPr>
        <w:tc>
          <w:tcPr>
            <w:tcW w:w="1694" w:type="dxa"/>
            <w:vMerge w:val="restart"/>
            <w:shd w:val="clear" w:color="auto" w:fill="BFBFBF" w:themeFill="background1" w:themeFillShade="BF"/>
            <w:vAlign w:val="center"/>
          </w:tcPr>
          <w:p w:rsidR="00390B50" w:rsidRPr="002F6C84" w:rsidRDefault="00390B50" w:rsidP="00D4198C">
            <w:pPr>
              <w:jc w:val="center"/>
              <w:rPr>
                <w:b/>
                <w:lang w:val="en-US"/>
              </w:rPr>
            </w:pPr>
            <w:r w:rsidRPr="002F6C84">
              <w:rPr>
                <w:b/>
                <w:lang w:val="en-US"/>
              </w:rPr>
              <w:t>Resource  URL</w:t>
            </w:r>
          </w:p>
        </w:tc>
        <w:tc>
          <w:tcPr>
            <w:tcW w:w="3137" w:type="dxa"/>
            <w:vMerge w:val="restart"/>
            <w:shd w:val="clear" w:color="auto" w:fill="BFBFBF" w:themeFill="background1" w:themeFillShade="BF"/>
            <w:vAlign w:val="center"/>
          </w:tcPr>
          <w:p w:rsidR="00390B50" w:rsidRPr="00390B50" w:rsidRDefault="00390B50" w:rsidP="00D4198C">
            <w:pPr>
              <w:jc w:val="center"/>
              <w:rPr>
                <w:b/>
                <w:lang w:val="en-US"/>
              </w:rPr>
            </w:pPr>
            <w:r w:rsidRPr="002F6C84">
              <w:rPr>
                <w:b/>
                <w:lang w:val="en-US"/>
              </w:rPr>
              <w:t xml:space="preserve">Base URL: </w:t>
            </w:r>
            <w:r>
              <w:rPr>
                <w:b/>
                <w:lang w:val="en-US"/>
              </w:rPr>
              <w:t>h</w:t>
            </w:r>
            <w:r w:rsidRPr="00390B50">
              <w:rPr>
                <w:b/>
                <w:lang w:val="en-US"/>
              </w:rPr>
              <w:t>ttp://{serverRoot}/filetran</w:t>
            </w:r>
          </w:p>
          <w:p w:rsidR="00390B50" w:rsidRPr="002F6C84" w:rsidRDefault="00390B50" w:rsidP="00D4198C">
            <w:pPr>
              <w:jc w:val="center"/>
              <w:rPr>
                <w:b/>
                <w:lang w:val="en-US"/>
              </w:rPr>
            </w:pPr>
            <w:r w:rsidRPr="00390B50">
              <w:rPr>
                <w:b/>
                <w:lang w:val="en-US"/>
              </w:rPr>
              <w:t>sfer/{apiVersion}/{userId}</w:t>
            </w:r>
          </w:p>
        </w:tc>
        <w:tc>
          <w:tcPr>
            <w:tcW w:w="3212" w:type="dxa"/>
            <w:vMerge w:val="restart"/>
            <w:shd w:val="clear" w:color="auto" w:fill="BFBFBF" w:themeFill="background1" w:themeFillShade="BF"/>
            <w:vAlign w:val="center"/>
          </w:tcPr>
          <w:p w:rsidR="00390B50" w:rsidRPr="002F6C84" w:rsidRDefault="00390B50" w:rsidP="00D4198C">
            <w:pPr>
              <w:jc w:val="center"/>
              <w:rPr>
                <w:b/>
                <w:lang w:val="en-US"/>
              </w:rPr>
            </w:pPr>
            <w:r w:rsidRPr="002F6C84">
              <w:rPr>
                <w:b/>
                <w:lang w:val="en-US"/>
              </w:rPr>
              <w:t>Data Structures</w:t>
            </w:r>
          </w:p>
        </w:tc>
        <w:tc>
          <w:tcPr>
            <w:tcW w:w="6743" w:type="dxa"/>
            <w:gridSpan w:val="4"/>
            <w:shd w:val="clear" w:color="auto" w:fill="BFBFBF" w:themeFill="background1" w:themeFillShade="BF"/>
            <w:vAlign w:val="center"/>
          </w:tcPr>
          <w:p w:rsidR="00390B50" w:rsidRPr="002F6C84" w:rsidRDefault="00390B50" w:rsidP="00D4198C">
            <w:pPr>
              <w:jc w:val="center"/>
              <w:rPr>
                <w:b/>
                <w:lang w:val="en-US"/>
              </w:rPr>
            </w:pPr>
            <w:r w:rsidRPr="002F6C84">
              <w:rPr>
                <w:b/>
                <w:lang w:val="en-US"/>
              </w:rPr>
              <w:t>HTTP verbs</w:t>
            </w:r>
          </w:p>
        </w:tc>
      </w:tr>
      <w:tr w:rsidR="00390B50" w:rsidRPr="002F6C84" w:rsidTr="00D4198C">
        <w:trPr>
          <w:jc w:val="center"/>
        </w:trPr>
        <w:tc>
          <w:tcPr>
            <w:tcW w:w="1694" w:type="dxa"/>
            <w:vMerge/>
            <w:shd w:val="clear" w:color="auto" w:fill="BFBFBF" w:themeFill="background1" w:themeFillShade="BF"/>
            <w:vAlign w:val="center"/>
          </w:tcPr>
          <w:p w:rsidR="00390B50" w:rsidRPr="002F6C84" w:rsidRDefault="00390B50" w:rsidP="00D4198C">
            <w:pPr>
              <w:jc w:val="center"/>
              <w:rPr>
                <w:b/>
                <w:lang w:val="en-US"/>
              </w:rPr>
            </w:pPr>
          </w:p>
        </w:tc>
        <w:tc>
          <w:tcPr>
            <w:tcW w:w="3137" w:type="dxa"/>
            <w:vMerge/>
            <w:shd w:val="clear" w:color="auto" w:fill="BFBFBF" w:themeFill="background1" w:themeFillShade="BF"/>
            <w:vAlign w:val="center"/>
          </w:tcPr>
          <w:p w:rsidR="00390B50" w:rsidRPr="002F6C84" w:rsidRDefault="00390B50" w:rsidP="00D4198C">
            <w:pPr>
              <w:jc w:val="center"/>
              <w:rPr>
                <w:b/>
                <w:lang w:val="en-US"/>
              </w:rPr>
            </w:pPr>
          </w:p>
        </w:tc>
        <w:tc>
          <w:tcPr>
            <w:tcW w:w="3212" w:type="dxa"/>
            <w:vMerge/>
            <w:shd w:val="clear" w:color="auto" w:fill="BFBFBF" w:themeFill="background1" w:themeFillShade="BF"/>
            <w:vAlign w:val="center"/>
          </w:tcPr>
          <w:p w:rsidR="00390B50" w:rsidRPr="002F6C84" w:rsidRDefault="00390B50" w:rsidP="00D4198C">
            <w:pPr>
              <w:jc w:val="center"/>
              <w:rPr>
                <w:b/>
                <w:lang w:val="en-US"/>
              </w:rPr>
            </w:pPr>
          </w:p>
        </w:tc>
        <w:tc>
          <w:tcPr>
            <w:tcW w:w="1725" w:type="dxa"/>
            <w:shd w:val="clear" w:color="auto" w:fill="BFBFBF" w:themeFill="background1" w:themeFillShade="BF"/>
            <w:vAlign w:val="center"/>
          </w:tcPr>
          <w:p w:rsidR="00390B50" w:rsidRPr="002F6C84" w:rsidRDefault="00390B50" w:rsidP="00D4198C">
            <w:pPr>
              <w:jc w:val="center"/>
              <w:rPr>
                <w:b/>
                <w:lang w:val="en-US"/>
              </w:rPr>
            </w:pPr>
            <w:r w:rsidRPr="002F6C84">
              <w:rPr>
                <w:b/>
                <w:lang w:val="en-US"/>
              </w:rPr>
              <w:t>GET</w:t>
            </w:r>
          </w:p>
        </w:tc>
        <w:tc>
          <w:tcPr>
            <w:tcW w:w="1725" w:type="dxa"/>
            <w:shd w:val="clear" w:color="auto" w:fill="BFBFBF" w:themeFill="background1" w:themeFillShade="BF"/>
            <w:vAlign w:val="center"/>
          </w:tcPr>
          <w:p w:rsidR="00390B50" w:rsidRPr="002F6C84" w:rsidRDefault="00390B50" w:rsidP="00D4198C">
            <w:pPr>
              <w:jc w:val="center"/>
              <w:rPr>
                <w:b/>
                <w:lang w:val="en-US"/>
              </w:rPr>
            </w:pPr>
            <w:r w:rsidRPr="002F6C84">
              <w:rPr>
                <w:b/>
                <w:lang w:val="en-US"/>
              </w:rPr>
              <w:t>PUT</w:t>
            </w:r>
          </w:p>
        </w:tc>
        <w:tc>
          <w:tcPr>
            <w:tcW w:w="1568" w:type="dxa"/>
            <w:shd w:val="clear" w:color="auto" w:fill="BFBFBF" w:themeFill="background1" w:themeFillShade="BF"/>
            <w:vAlign w:val="center"/>
          </w:tcPr>
          <w:p w:rsidR="00390B50" w:rsidRPr="002F6C84" w:rsidRDefault="00390B50" w:rsidP="00D4198C">
            <w:pPr>
              <w:jc w:val="center"/>
              <w:rPr>
                <w:b/>
                <w:lang w:val="en-US"/>
              </w:rPr>
            </w:pPr>
            <w:r w:rsidRPr="002F6C84">
              <w:rPr>
                <w:b/>
                <w:lang w:val="en-US"/>
              </w:rPr>
              <w:t>POST</w:t>
            </w:r>
          </w:p>
        </w:tc>
        <w:tc>
          <w:tcPr>
            <w:tcW w:w="1725" w:type="dxa"/>
            <w:shd w:val="clear" w:color="auto" w:fill="BFBFBF" w:themeFill="background1" w:themeFillShade="BF"/>
            <w:vAlign w:val="center"/>
          </w:tcPr>
          <w:p w:rsidR="00390B50" w:rsidRPr="002F6C84" w:rsidRDefault="00390B50" w:rsidP="00D4198C">
            <w:pPr>
              <w:jc w:val="center"/>
              <w:rPr>
                <w:b/>
                <w:lang w:val="en-US"/>
              </w:rPr>
            </w:pPr>
            <w:r w:rsidRPr="002F6C84">
              <w:rPr>
                <w:b/>
                <w:lang w:val="en-US"/>
              </w:rPr>
              <w:t>DELETE</w:t>
            </w:r>
          </w:p>
        </w:tc>
      </w:tr>
      <w:tr w:rsidR="00390B50" w:rsidRPr="002F6C84" w:rsidTr="00D4198C">
        <w:trPr>
          <w:jc w:val="center"/>
        </w:trPr>
        <w:tc>
          <w:tcPr>
            <w:tcW w:w="1694" w:type="dxa"/>
            <w:vAlign w:val="center"/>
          </w:tcPr>
          <w:p w:rsidR="00390B50" w:rsidRPr="002F6C84" w:rsidRDefault="00390B50" w:rsidP="00390B50">
            <w:pPr>
              <w:rPr>
                <w:lang w:val="en-US"/>
              </w:rPr>
            </w:pPr>
            <w:r>
              <w:rPr>
                <w:lang w:val="en-US"/>
              </w:rPr>
              <w:t>A</w:t>
            </w:r>
            <w:r w:rsidRPr="00390B50">
              <w:rPr>
                <w:lang w:val="en-US"/>
              </w:rPr>
              <w:t xml:space="preserve">ll 1-1 file transfer sessions </w:t>
            </w:r>
          </w:p>
        </w:tc>
        <w:tc>
          <w:tcPr>
            <w:tcW w:w="3137" w:type="dxa"/>
            <w:vAlign w:val="center"/>
          </w:tcPr>
          <w:p w:rsidR="00390B50" w:rsidRPr="002F6C84" w:rsidRDefault="00390B50" w:rsidP="00D4198C">
            <w:pPr>
              <w:jc w:val="left"/>
              <w:rPr>
                <w:lang w:val="en-US"/>
              </w:rPr>
            </w:pPr>
            <w:r w:rsidRPr="00390B50">
              <w:rPr>
                <w:lang w:val="en-US"/>
              </w:rPr>
              <w:t>/sessions</w:t>
            </w:r>
          </w:p>
        </w:tc>
        <w:tc>
          <w:tcPr>
            <w:tcW w:w="3212" w:type="dxa"/>
            <w:vAlign w:val="center"/>
          </w:tcPr>
          <w:p w:rsidR="00390B50" w:rsidRPr="002F6C84" w:rsidRDefault="00390B50" w:rsidP="00390B50">
            <w:pPr>
              <w:rPr>
                <w:lang w:val="en-US"/>
              </w:rPr>
            </w:pPr>
            <w:r w:rsidRPr="00390B50">
              <w:rPr>
                <w:lang w:val="en-US"/>
              </w:rPr>
              <w:t xml:space="preserve">FileTransferSessionInformation (used for POST) </w:t>
            </w:r>
          </w:p>
        </w:tc>
        <w:tc>
          <w:tcPr>
            <w:tcW w:w="1725" w:type="dxa"/>
            <w:vAlign w:val="center"/>
          </w:tcPr>
          <w:p w:rsidR="00390B50" w:rsidRDefault="00390B50" w:rsidP="00D4198C">
            <w:pPr>
              <w:rPr>
                <w:lang w:val="en-US"/>
              </w:rPr>
            </w:pPr>
            <w:r>
              <w:rPr>
                <w:lang w:val="en-US"/>
              </w:rPr>
              <w:t>No</w:t>
            </w:r>
          </w:p>
        </w:tc>
        <w:tc>
          <w:tcPr>
            <w:tcW w:w="1725" w:type="dxa"/>
            <w:vAlign w:val="center"/>
          </w:tcPr>
          <w:p w:rsidR="00390B50" w:rsidRDefault="00390B50" w:rsidP="00D4198C">
            <w:pPr>
              <w:jc w:val="left"/>
              <w:rPr>
                <w:lang w:val="en-US"/>
              </w:rPr>
            </w:pPr>
            <w:r>
              <w:rPr>
                <w:lang w:val="en-US"/>
              </w:rPr>
              <w:t>No</w:t>
            </w:r>
          </w:p>
        </w:tc>
        <w:tc>
          <w:tcPr>
            <w:tcW w:w="1568" w:type="dxa"/>
            <w:vAlign w:val="center"/>
          </w:tcPr>
          <w:p w:rsidR="00390B50" w:rsidRPr="002F6C84" w:rsidRDefault="00390B50" w:rsidP="00390B50">
            <w:pPr>
              <w:rPr>
                <w:lang w:val="en-US"/>
              </w:rPr>
            </w:pPr>
            <w:r w:rsidRPr="00390B50">
              <w:rPr>
                <w:lang w:val="en-US"/>
              </w:rPr>
              <w:t xml:space="preserve">Create a new 1-1 file transfer session </w:t>
            </w:r>
          </w:p>
        </w:tc>
        <w:tc>
          <w:tcPr>
            <w:tcW w:w="1725" w:type="dxa"/>
            <w:vAlign w:val="center"/>
          </w:tcPr>
          <w:p w:rsidR="00390B50" w:rsidRDefault="00390B50" w:rsidP="00D4198C">
            <w:pPr>
              <w:jc w:val="left"/>
              <w:rPr>
                <w:lang w:val="en-US"/>
              </w:rPr>
            </w:pPr>
            <w:r>
              <w:rPr>
                <w:lang w:val="en-US"/>
              </w:rPr>
              <w:t>No</w:t>
            </w:r>
          </w:p>
        </w:tc>
      </w:tr>
      <w:tr w:rsidR="00390B50" w:rsidRPr="00476322" w:rsidTr="00D4198C">
        <w:trPr>
          <w:jc w:val="center"/>
        </w:trPr>
        <w:tc>
          <w:tcPr>
            <w:tcW w:w="1694" w:type="dxa"/>
            <w:vAlign w:val="center"/>
          </w:tcPr>
          <w:p w:rsidR="00390B50" w:rsidRDefault="00390B50" w:rsidP="00390B50">
            <w:pPr>
              <w:rPr>
                <w:lang w:val="en-US"/>
              </w:rPr>
            </w:pPr>
            <w:r w:rsidRPr="00390B50">
              <w:rPr>
                <w:lang w:val="en-US"/>
              </w:rPr>
              <w:t xml:space="preserve">Individual 1-1 file transfer session </w:t>
            </w:r>
          </w:p>
        </w:tc>
        <w:tc>
          <w:tcPr>
            <w:tcW w:w="3137" w:type="dxa"/>
            <w:vAlign w:val="center"/>
          </w:tcPr>
          <w:p w:rsidR="00390B50" w:rsidRPr="00390B50" w:rsidRDefault="00390B50" w:rsidP="00D4198C">
            <w:pPr>
              <w:jc w:val="left"/>
              <w:rPr>
                <w:lang w:val="en-US"/>
              </w:rPr>
            </w:pPr>
            <w:r w:rsidRPr="00390B50">
              <w:rPr>
                <w:lang w:val="en-US"/>
              </w:rPr>
              <w:t>/sessions/{sessionId}</w:t>
            </w:r>
          </w:p>
        </w:tc>
        <w:tc>
          <w:tcPr>
            <w:tcW w:w="3212" w:type="dxa"/>
            <w:vAlign w:val="center"/>
          </w:tcPr>
          <w:p w:rsidR="00390B50" w:rsidRPr="00390B50" w:rsidRDefault="00390B50" w:rsidP="00390B50">
            <w:pPr>
              <w:rPr>
                <w:lang w:val="en-US"/>
              </w:rPr>
            </w:pPr>
            <w:r w:rsidRPr="00390B50">
              <w:rPr>
                <w:lang w:val="en-US"/>
              </w:rPr>
              <w:t xml:space="preserve">FileTransferSessionInformation </w:t>
            </w:r>
          </w:p>
        </w:tc>
        <w:tc>
          <w:tcPr>
            <w:tcW w:w="1725" w:type="dxa"/>
            <w:vAlign w:val="center"/>
          </w:tcPr>
          <w:p w:rsidR="00390B50" w:rsidRDefault="00390B50" w:rsidP="00390B50">
            <w:pPr>
              <w:rPr>
                <w:lang w:val="en-US"/>
              </w:rPr>
            </w:pPr>
            <w:r w:rsidRPr="00390B50">
              <w:rPr>
                <w:lang w:val="en-US"/>
              </w:rPr>
              <w:t xml:space="preserve">Retrieve file transfer session information </w:t>
            </w:r>
          </w:p>
        </w:tc>
        <w:tc>
          <w:tcPr>
            <w:tcW w:w="1725" w:type="dxa"/>
            <w:vAlign w:val="center"/>
          </w:tcPr>
          <w:p w:rsidR="00390B50" w:rsidRDefault="00390B50" w:rsidP="00D4198C">
            <w:pPr>
              <w:jc w:val="left"/>
              <w:rPr>
                <w:lang w:val="en-US"/>
              </w:rPr>
            </w:pPr>
            <w:r>
              <w:rPr>
                <w:lang w:val="en-US"/>
              </w:rPr>
              <w:t>No</w:t>
            </w:r>
          </w:p>
        </w:tc>
        <w:tc>
          <w:tcPr>
            <w:tcW w:w="1568" w:type="dxa"/>
            <w:vAlign w:val="center"/>
          </w:tcPr>
          <w:p w:rsidR="00390B50" w:rsidRPr="00390B50" w:rsidRDefault="00390B50" w:rsidP="00390B50">
            <w:pPr>
              <w:rPr>
                <w:lang w:val="en-US"/>
              </w:rPr>
            </w:pPr>
            <w:r>
              <w:rPr>
                <w:lang w:val="en-US"/>
              </w:rPr>
              <w:t>No</w:t>
            </w:r>
          </w:p>
        </w:tc>
        <w:tc>
          <w:tcPr>
            <w:tcW w:w="1725" w:type="dxa"/>
            <w:vAlign w:val="center"/>
          </w:tcPr>
          <w:p w:rsidR="00390B50" w:rsidRDefault="00390B50" w:rsidP="00390B50">
            <w:pPr>
              <w:rPr>
                <w:lang w:val="en-US"/>
              </w:rPr>
            </w:pPr>
            <w:r w:rsidRPr="00390B50">
              <w:rPr>
                <w:lang w:val="en-US"/>
              </w:rPr>
              <w:t>Cancel</w:t>
            </w:r>
            <w:r w:rsidR="004A4AD2">
              <w:rPr>
                <w:lang w:val="en-US"/>
              </w:rPr>
              <w:t xml:space="preserve"> or abort</w:t>
            </w:r>
            <w:r w:rsidRPr="00390B50">
              <w:rPr>
                <w:lang w:val="en-US"/>
              </w:rPr>
              <w:t xml:space="preserve"> invitation (Originator)  </w:t>
            </w:r>
          </w:p>
        </w:tc>
      </w:tr>
    </w:tbl>
    <w:p w:rsidR="00390B50" w:rsidRDefault="00390B50" w:rsidP="00390B50">
      <w:pPr>
        <w:rPr>
          <w:lang w:val="en-US"/>
        </w:rPr>
      </w:pPr>
    </w:p>
    <w:p w:rsidR="00FB35B5" w:rsidRDefault="00FB35B5" w:rsidP="00390B50">
      <w:pPr>
        <w:rPr>
          <w:lang w:val="en-US"/>
        </w:rPr>
      </w:pPr>
    </w:p>
    <w:p w:rsidR="00FB35B5" w:rsidRDefault="00FB35B5" w:rsidP="00D4198C">
      <w:pPr>
        <w:rPr>
          <w:b/>
          <w:lang w:val="en-US"/>
        </w:rPr>
      </w:pPr>
      <w:r w:rsidRPr="00FB35B5">
        <w:rPr>
          <w:b/>
          <w:lang w:val="en-US"/>
        </w:rPr>
        <w:t>Purpose: To allow server to notify client abo</w:t>
      </w:r>
      <w:r w:rsidR="0048190C">
        <w:rPr>
          <w:b/>
          <w:lang w:val="en-US"/>
        </w:rPr>
        <w:t>ut file transfer session status</w:t>
      </w:r>
    </w:p>
    <w:tbl>
      <w:tblPr>
        <w:tblStyle w:val="Grilledutableau"/>
        <w:tblW w:w="0" w:type="auto"/>
        <w:jc w:val="center"/>
        <w:tblLayout w:type="fixed"/>
        <w:tblLook w:val="04A0"/>
      </w:tblPr>
      <w:tblGrid>
        <w:gridCol w:w="1694"/>
        <w:gridCol w:w="3137"/>
        <w:gridCol w:w="3212"/>
        <w:gridCol w:w="1725"/>
        <w:gridCol w:w="1725"/>
        <w:gridCol w:w="1568"/>
        <w:gridCol w:w="1725"/>
      </w:tblGrid>
      <w:tr w:rsidR="00FB35B5" w:rsidRPr="002F6C84" w:rsidTr="00CF4F5C">
        <w:trPr>
          <w:jc w:val="center"/>
        </w:trPr>
        <w:tc>
          <w:tcPr>
            <w:tcW w:w="1694" w:type="dxa"/>
            <w:vMerge w:val="restart"/>
            <w:shd w:val="clear" w:color="auto" w:fill="BFBFBF" w:themeFill="background1" w:themeFillShade="BF"/>
            <w:vAlign w:val="center"/>
          </w:tcPr>
          <w:p w:rsidR="00FB35B5" w:rsidRPr="002F6C84" w:rsidRDefault="00FB35B5" w:rsidP="00CF4F5C">
            <w:pPr>
              <w:jc w:val="center"/>
              <w:rPr>
                <w:b/>
                <w:lang w:val="en-US"/>
              </w:rPr>
            </w:pPr>
            <w:r w:rsidRPr="002F6C84">
              <w:rPr>
                <w:b/>
                <w:lang w:val="en-US"/>
              </w:rPr>
              <w:t>Resource  URL</w:t>
            </w:r>
          </w:p>
        </w:tc>
        <w:tc>
          <w:tcPr>
            <w:tcW w:w="3137" w:type="dxa"/>
            <w:vMerge w:val="restart"/>
            <w:shd w:val="clear" w:color="auto" w:fill="BFBFBF" w:themeFill="background1" w:themeFillShade="BF"/>
            <w:vAlign w:val="center"/>
          </w:tcPr>
          <w:p w:rsidR="00FB35B5" w:rsidRPr="002F6C84" w:rsidRDefault="00FB35B5" w:rsidP="00CF4F5C">
            <w:pPr>
              <w:jc w:val="center"/>
              <w:rPr>
                <w:b/>
                <w:lang w:val="en-US"/>
              </w:rPr>
            </w:pPr>
            <w:r w:rsidRPr="002F6C84">
              <w:rPr>
                <w:b/>
                <w:lang w:val="en-US"/>
              </w:rPr>
              <w:t xml:space="preserve">Base URL: </w:t>
            </w:r>
            <w:r w:rsidRPr="00FB35B5">
              <w:rPr>
                <w:b/>
                <w:lang w:val="en-US"/>
              </w:rPr>
              <w:t>&lt;Specified by the client&gt;</w:t>
            </w:r>
          </w:p>
        </w:tc>
        <w:tc>
          <w:tcPr>
            <w:tcW w:w="3212" w:type="dxa"/>
            <w:vMerge w:val="restart"/>
            <w:shd w:val="clear" w:color="auto" w:fill="BFBFBF" w:themeFill="background1" w:themeFillShade="BF"/>
            <w:vAlign w:val="center"/>
          </w:tcPr>
          <w:p w:rsidR="00FB35B5" w:rsidRPr="002F6C84" w:rsidRDefault="00FB35B5" w:rsidP="00CF4F5C">
            <w:pPr>
              <w:jc w:val="center"/>
              <w:rPr>
                <w:b/>
                <w:lang w:val="en-US"/>
              </w:rPr>
            </w:pPr>
            <w:r w:rsidRPr="002F6C84">
              <w:rPr>
                <w:b/>
                <w:lang w:val="en-US"/>
              </w:rPr>
              <w:t>Data Structures</w:t>
            </w:r>
          </w:p>
        </w:tc>
        <w:tc>
          <w:tcPr>
            <w:tcW w:w="6743" w:type="dxa"/>
            <w:gridSpan w:val="4"/>
            <w:shd w:val="clear" w:color="auto" w:fill="BFBFBF" w:themeFill="background1" w:themeFillShade="BF"/>
            <w:vAlign w:val="center"/>
          </w:tcPr>
          <w:p w:rsidR="00FB35B5" w:rsidRPr="002F6C84" w:rsidRDefault="00FB35B5" w:rsidP="00CF4F5C">
            <w:pPr>
              <w:jc w:val="center"/>
              <w:rPr>
                <w:b/>
                <w:lang w:val="en-US"/>
              </w:rPr>
            </w:pPr>
            <w:r w:rsidRPr="002F6C84">
              <w:rPr>
                <w:b/>
                <w:lang w:val="en-US"/>
              </w:rPr>
              <w:t>HTTP verbs</w:t>
            </w:r>
          </w:p>
        </w:tc>
      </w:tr>
      <w:tr w:rsidR="00FB35B5" w:rsidRPr="002F6C84" w:rsidTr="00CF4F5C">
        <w:trPr>
          <w:jc w:val="center"/>
        </w:trPr>
        <w:tc>
          <w:tcPr>
            <w:tcW w:w="1694" w:type="dxa"/>
            <w:vMerge/>
            <w:shd w:val="clear" w:color="auto" w:fill="BFBFBF" w:themeFill="background1" w:themeFillShade="BF"/>
            <w:vAlign w:val="center"/>
          </w:tcPr>
          <w:p w:rsidR="00FB35B5" w:rsidRPr="002F6C84" w:rsidRDefault="00FB35B5" w:rsidP="00CF4F5C">
            <w:pPr>
              <w:jc w:val="center"/>
              <w:rPr>
                <w:b/>
                <w:lang w:val="en-US"/>
              </w:rPr>
            </w:pPr>
          </w:p>
        </w:tc>
        <w:tc>
          <w:tcPr>
            <w:tcW w:w="3137" w:type="dxa"/>
            <w:vMerge/>
            <w:shd w:val="clear" w:color="auto" w:fill="BFBFBF" w:themeFill="background1" w:themeFillShade="BF"/>
            <w:vAlign w:val="center"/>
          </w:tcPr>
          <w:p w:rsidR="00FB35B5" w:rsidRPr="002F6C84" w:rsidRDefault="00FB35B5" w:rsidP="00CF4F5C">
            <w:pPr>
              <w:jc w:val="center"/>
              <w:rPr>
                <w:b/>
                <w:lang w:val="en-US"/>
              </w:rPr>
            </w:pPr>
          </w:p>
        </w:tc>
        <w:tc>
          <w:tcPr>
            <w:tcW w:w="3212" w:type="dxa"/>
            <w:vMerge/>
            <w:shd w:val="clear" w:color="auto" w:fill="BFBFBF" w:themeFill="background1" w:themeFillShade="BF"/>
            <w:vAlign w:val="center"/>
          </w:tcPr>
          <w:p w:rsidR="00FB35B5" w:rsidRPr="002F6C84" w:rsidRDefault="00FB35B5" w:rsidP="00CF4F5C">
            <w:pPr>
              <w:jc w:val="center"/>
              <w:rPr>
                <w:b/>
                <w:lang w:val="en-US"/>
              </w:rPr>
            </w:pPr>
          </w:p>
        </w:tc>
        <w:tc>
          <w:tcPr>
            <w:tcW w:w="1725" w:type="dxa"/>
            <w:shd w:val="clear" w:color="auto" w:fill="BFBFBF" w:themeFill="background1" w:themeFillShade="BF"/>
            <w:vAlign w:val="center"/>
          </w:tcPr>
          <w:p w:rsidR="00FB35B5" w:rsidRPr="002F6C84" w:rsidRDefault="00FB35B5" w:rsidP="00CF4F5C">
            <w:pPr>
              <w:jc w:val="center"/>
              <w:rPr>
                <w:b/>
                <w:lang w:val="en-US"/>
              </w:rPr>
            </w:pPr>
            <w:r w:rsidRPr="002F6C84">
              <w:rPr>
                <w:b/>
                <w:lang w:val="en-US"/>
              </w:rPr>
              <w:t>GET</w:t>
            </w:r>
          </w:p>
        </w:tc>
        <w:tc>
          <w:tcPr>
            <w:tcW w:w="1725" w:type="dxa"/>
            <w:shd w:val="clear" w:color="auto" w:fill="BFBFBF" w:themeFill="background1" w:themeFillShade="BF"/>
            <w:vAlign w:val="center"/>
          </w:tcPr>
          <w:p w:rsidR="00FB35B5" w:rsidRPr="002F6C84" w:rsidRDefault="00FB35B5" w:rsidP="00CF4F5C">
            <w:pPr>
              <w:jc w:val="center"/>
              <w:rPr>
                <w:b/>
                <w:lang w:val="en-US"/>
              </w:rPr>
            </w:pPr>
            <w:r w:rsidRPr="002F6C84">
              <w:rPr>
                <w:b/>
                <w:lang w:val="en-US"/>
              </w:rPr>
              <w:t>PUT</w:t>
            </w:r>
          </w:p>
        </w:tc>
        <w:tc>
          <w:tcPr>
            <w:tcW w:w="1568" w:type="dxa"/>
            <w:shd w:val="clear" w:color="auto" w:fill="BFBFBF" w:themeFill="background1" w:themeFillShade="BF"/>
            <w:vAlign w:val="center"/>
          </w:tcPr>
          <w:p w:rsidR="00FB35B5" w:rsidRPr="002F6C84" w:rsidRDefault="00FB35B5" w:rsidP="00CF4F5C">
            <w:pPr>
              <w:jc w:val="center"/>
              <w:rPr>
                <w:b/>
                <w:lang w:val="en-US"/>
              </w:rPr>
            </w:pPr>
            <w:r w:rsidRPr="002F6C84">
              <w:rPr>
                <w:b/>
                <w:lang w:val="en-US"/>
              </w:rPr>
              <w:t>POST</w:t>
            </w:r>
          </w:p>
        </w:tc>
        <w:tc>
          <w:tcPr>
            <w:tcW w:w="1725" w:type="dxa"/>
            <w:shd w:val="clear" w:color="auto" w:fill="BFBFBF" w:themeFill="background1" w:themeFillShade="BF"/>
            <w:vAlign w:val="center"/>
          </w:tcPr>
          <w:p w:rsidR="00FB35B5" w:rsidRPr="002F6C84" w:rsidRDefault="00FB35B5" w:rsidP="00CF4F5C">
            <w:pPr>
              <w:jc w:val="center"/>
              <w:rPr>
                <w:b/>
                <w:lang w:val="en-US"/>
              </w:rPr>
            </w:pPr>
            <w:r w:rsidRPr="002F6C84">
              <w:rPr>
                <w:b/>
                <w:lang w:val="en-US"/>
              </w:rPr>
              <w:t>DELETE</w:t>
            </w:r>
          </w:p>
        </w:tc>
      </w:tr>
      <w:tr w:rsidR="00FB35B5" w:rsidRPr="002F6C84" w:rsidTr="00CF4F5C">
        <w:trPr>
          <w:jc w:val="center"/>
        </w:trPr>
        <w:tc>
          <w:tcPr>
            <w:tcW w:w="1694" w:type="dxa"/>
            <w:vAlign w:val="center"/>
          </w:tcPr>
          <w:p w:rsidR="00FB35B5" w:rsidRPr="00FB35B5" w:rsidRDefault="00FB35B5" w:rsidP="00FB35B5">
            <w:pPr>
              <w:rPr>
                <w:lang w:val="en-US"/>
              </w:rPr>
            </w:pPr>
            <w:r w:rsidRPr="00FB35B5">
              <w:rPr>
                <w:lang w:val="en-US"/>
              </w:rPr>
              <w:t xml:space="preserve">Client notification about file transfer events </w:t>
            </w:r>
          </w:p>
        </w:tc>
        <w:tc>
          <w:tcPr>
            <w:tcW w:w="3137" w:type="dxa"/>
            <w:vAlign w:val="center"/>
          </w:tcPr>
          <w:p w:rsidR="00FB35B5" w:rsidRPr="00FB35B5" w:rsidRDefault="00FB35B5" w:rsidP="00FB35B5">
            <w:pPr>
              <w:rPr>
                <w:lang w:val="en-US"/>
              </w:rPr>
            </w:pPr>
            <w:r w:rsidRPr="00FB35B5">
              <w:rPr>
                <w:lang w:val="en-US"/>
              </w:rPr>
              <w:t>Specified by client when subscription is created or provisioned</w:t>
            </w:r>
          </w:p>
        </w:tc>
        <w:tc>
          <w:tcPr>
            <w:tcW w:w="3212" w:type="dxa"/>
            <w:vAlign w:val="center"/>
          </w:tcPr>
          <w:p w:rsidR="00FB35B5" w:rsidRPr="00FB35B5" w:rsidRDefault="00FB35B5" w:rsidP="00CF4F5C">
            <w:pPr>
              <w:rPr>
                <w:lang w:val="en-US"/>
              </w:rPr>
            </w:pPr>
            <w:r w:rsidRPr="00FB35B5">
              <w:rPr>
                <w:lang w:val="en-US"/>
              </w:rPr>
              <w:t>FileTransferEventNotification</w:t>
            </w:r>
          </w:p>
        </w:tc>
        <w:tc>
          <w:tcPr>
            <w:tcW w:w="1725" w:type="dxa"/>
            <w:vAlign w:val="center"/>
          </w:tcPr>
          <w:p w:rsidR="00FB35B5" w:rsidRDefault="00FB35B5" w:rsidP="00CF4F5C">
            <w:pPr>
              <w:rPr>
                <w:lang w:val="en-US"/>
              </w:rPr>
            </w:pPr>
            <w:r>
              <w:rPr>
                <w:lang w:val="en-US"/>
              </w:rPr>
              <w:t>No</w:t>
            </w:r>
          </w:p>
        </w:tc>
        <w:tc>
          <w:tcPr>
            <w:tcW w:w="1725" w:type="dxa"/>
            <w:vAlign w:val="center"/>
          </w:tcPr>
          <w:p w:rsidR="00FB35B5" w:rsidRDefault="00FB35B5" w:rsidP="00CF4F5C">
            <w:pPr>
              <w:jc w:val="left"/>
              <w:rPr>
                <w:lang w:val="en-US"/>
              </w:rPr>
            </w:pPr>
            <w:r>
              <w:rPr>
                <w:lang w:val="en-US"/>
              </w:rPr>
              <w:t>No</w:t>
            </w:r>
          </w:p>
        </w:tc>
        <w:tc>
          <w:tcPr>
            <w:tcW w:w="1568" w:type="dxa"/>
            <w:vAlign w:val="center"/>
          </w:tcPr>
          <w:p w:rsidR="00FB35B5" w:rsidRPr="00FB35B5" w:rsidRDefault="00FB35B5" w:rsidP="00FB35B5">
            <w:pPr>
              <w:rPr>
                <w:highlight w:val="red"/>
                <w:lang w:val="en-US"/>
              </w:rPr>
            </w:pPr>
            <w:r w:rsidRPr="00FB35B5">
              <w:rPr>
                <w:lang w:val="en-US"/>
              </w:rPr>
              <w:t xml:space="preserve">Notify the client about file transfer events </w:t>
            </w:r>
          </w:p>
        </w:tc>
        <w:tc>
          <w:tcPr>
            <w:tcW w:w="1725" w:type="dxa"/>
            <w:vAlign w:val="center"/>
          </w:tcPr>
          <w:p w:rsidR="00FB35B5" w:rsidRDefault="00FB35B5" w:rsidP="00CF4F5C">
            <w:pPr>
              <w:jc w:val="left"/>
              <w:rPr>
                <w:lang w:val="en-US"/>
              </w:rPr>
            </w:pPr>
            <w:r>
              <w:rPr>
                <w:lang w:val="en-US"/>
              </w:rPr>
              <w:t>No</w:t>
            </w:r>
          </w:p>
        </w:tc>
      </w:tr>
      <w:tr w:rsidR="00FB35B5" w:rsidRPr="002F6C84" w:rsidTr="00CF4F5C">
        <w:trPr>
          <w:jc w:val="center"/>
        </w:trPr>
        <w:tc>
          <w:tcPr>
            <w:tcW w:w="1694" w:type="dxa"/>
            <w:vAlign w:val="center"/>
          </w:tcPr>
          <w:p w:rsidR="00FB35B5" w:rsidRPr="00FB35B5" w:rsidRDefault="00FB35B5" w:rsidP="00FB35B5">
            <w:pPr>
              <w:rPr>
                <w:lang w:val="en-US"/>
              </w:rPr>
            </w:pPr>
            <w:r w:rsidRPr="00FB35B5">
              <w:rPr>
                <w:lang w:val="en-US"/>
              </w:rPr>
              <w:t xml:space="preserve">Client notification about Receiver acceptance </w:t>
            </w:r>
          </w:p>
        </w:tc>
        <w:tc>
          <w:tcPr>
            <w:tcW w:w="3137" w:type="dxa"/>
            <w:vAlign w:val="center"/>
          </w:tcPr>
          <w:p w:rsidR="00FB35B5" w:rsidRPr="00FB35B5" w:rsidRDefault="00FB35B5" w:rsidP="00FB35B5">
            <w:pPr>
              <w:rPr>
                <w:lang w:val="en-US"/>
              </w:rPr>
            </w:pPr>
            <w:r w:rsidRPr="00FB35B5">
              <w:rPr>
                <w:lang w:val="en-US"/>
              </w:rPr>
              <w:t xml:space="preserve">Specified by client when subscription is created or provisioned </w:t>
            </w:r>
          </w:p>
        </w:tc>
        <w:tc>
          <w:tcPr>
            <w:tcW w:w="3212" w:type="dxa"/>
            <w:vAlign w:val="center"/>
          </w:tcPr>
          <w:p w:rsidR="00FB35B5" w:rsidRPr="00FB35B5" w:rsidRDefault="00FB35B5" w:rsidP="00CF4F5C">
            <w:pPr>
              <w:rPr>
                <w:lang w:val="en-US"/>
              </w:rPr>
            </w:pPr>
            <w:r w:rsidRPr="00FB35B5">
              <w:rPr>
                <w:lang w:val="en-US"/>
              </w:rPr>
              <w:t>ReceiverAcceptanceNotification</w:t>
            </w:r>
          </w:p>
        </w:tc>
        <w:tc>
          <w:tcPr>
            <w:tcW w:w="1725" w:type="dxa"/>
            <w:vAlign w:val="center"/>
          </w:tcPr>
          <w:p w:rsidR="00FB35B5" w:rsidRDefault="00FB35B5" w:rsidP="00CF4F5C">
            <w:pPr>
              <w:rPr>
                <w:lang w:val="en-US"/>
              </w:rPr>
            </w:pPr>
            <w:r>
              <w:rPr>
                <w:lang w:val="en-US"/>
              </w:rPr>
              <w:t>No</w:t>
            </w:r>
          </w:p>
        </w:tc>
        <w:tc>
          <w:tcPr>
            <w:tcW w:w="1725" w:type="dxa"/>
            <w:vAlign w:val="center"/>
          </w:tcPr>
          <w:p w:rsidR="00FB35B5" w:rsidRDefault="00FB35B5" w:rsidP="00CF4F5C">
            <w:pPr>
              <w:jc w:val="left"/>
              <w:rPr>
                <w:lang w:val="en-US"/>
              </w:rPr>
            </w:pPr>
            <w:r>
              <w:rPr>
                <w:lang w:val="en-US"/>
              </w:rPr>
              <w:t>No</w:t>
            </w:r>
          </w:p>
        </w:tc>
        <w:tc>
          <w:tcPr>
            <w:tcW w:w="1568" w:type="dxa"/>
            <w:vAlign w:val="center"/>
          </w:tcPr>
          <w:p w:rsidR="00FB35B5" w:rsidRPr="00FB35B5" w:rsidRDefault="00FB35B5" w:rsidP="00FB35B5">
            <w:pPr>
              <w:rPr>
                <w:lang w:val="en-US"/>
              </w:rPr>
            </w:pPr>
            <w:r w:rsidRPr="00FB35B5">
              <w:rPr>
                <w:lang w:val="en-US"/>
              </w:rPr>
              <w:t xml:space="preserve">Notify the client about Receiver accepted the invitation </w:t>
            </w:r>
          </w:p>
        </w:tc>
        <w:tc>
          <w:tcPr>
            <w:tcW w:w="1725" w:type="dxa"/>
            <w:vAlign w:val="center"/>
          </w:tcPr>
          <w:p w:rsidR="00FB35B5" w:rsidRDefault="00FB35B5" w:rsidP="00CF4F5C">
            <w:pPr>
              <w:jc w:val="left"/>
              <w:rPr>
                <w:lang w:val="en-US"/>
              </w:rPr>
            </w:pPr>
            <w:r>
              <w:rPr>
                <w:lang w:val="en-US"/>
              </w:rPr>
              <w:t>No</w:t>
            </w:r>
          </w:p>
        </w:tc>
      </w:tr>
      <w:tr w:rsidR="00FB35B5" w:rsidRPr="002F6C84" w:rsidTr="00CF4F5C">
        <w:trPr>
          <w:jc w:val="center"/>
        </w:trPr>
        <w:tc>
          <w:tcPr>
            <w:tcW w:w="1694" w:type="dxa"/>
            <w:vAlign w:val="center"/>
          </w:tcPr>
          <w:p w:rsidR="00FB35B5" w:rsidRPr="00FB35B5" w:rsidRDefault="00FB35B5" w:rsidP="00FB35B5">
            <w:pPr>
              <w:rPr>
                <w:lang w:val="en-US"/>
              </w:rPr>
            </w:pPr>
            <w:r w:rsidRPr="00FB35B5">
              <w:rPr>
                <w:lang w:val="en-US"/>
              </w:rPr>
              <w:t xml:space="preserve">Client notification about subscription cancellation </w:t>
            </w:r>
          </w:p>
        </w:tc>
        <w:tc>
          <w:tcPr>
            <w:tcW w:w="3137" w:type="dxa"/>
            <w:vAlign w:val="center"/>
          </w:tcPr>
          <w:p w:rsidR="00FB35B5" w:rsidRPr="00FB35B5" w:rsidRDefault="00FB35B5" w:rsidP="00FB35B5">
            <w:pPr>
              <w:rPr>
                <w:lang w:val="en-US"/>
              </w:rPr>
            </w:pPr>
            <w:r w:rsidRPr="00FB35B5">
              <w:rPr>
                <w:lang w:val="en-US"/>
              </w:rPr>
              <w:t xml:space="preserve">Specified by client when subscription is created or provisioned </w:t>
            </w:r>
          </w:p>
        </w:tc>
        <w:tc>
          <w:tcPr>
            <w:tcW w:w="3212" w:type="dxa"/>
            <w:vAlign w:val="center"/>
          </w:tcPr>
          <w:p w:rsidR="00FB35B5" w:rsidRPr="00FB35B5" w:rsidRDefault="00FB35B5" w:rsidP="00FB35B5">
            <w:pPr>
              <w:rPr>
                <w:lang w:val="en-US"/>
              </w:rPr>
            </w:pPr>
            <w:r w:rsidRPr="00FB35B5">
              <w:rPr>
                <w:lang w:val="en-US"/>
              </w:rPr>
              <w:t xml:space="preserve">SubscriptionCancellationNotification </w:t>
            </w:r>
          </w:p>
        </w:tc>
        <w:tc>
          <w:tcPr>
            <w:tcW w:w="1725" w:type="dxa"/>
            <w:vAlign w:val="center"/>
          </w:tcPr>
          <w:p w:rsidR="00FB35B5" w:rsidRDefault="00FB35B5" w:rsidP="00CF4F5C">
            <w:pPr>
              <w:rPr>
                <w:lang w:val="en-US"/>
              </w:rPr>
            </w:pPr>
            <w:r>
              <w:rPr>
                <w:lang w:val="en-US"/>
              </w:rPr>
              <w:t>No</w:t>
            </w:r>
          </w:p>
        </w:tc>
        <w:tc>
          <w:tcPr>
            <w:tcW w:w="1725" w:type="dxa"/>
            <w:vAlign w:val="center"/>
          </w:tcPr>
          <w:p w:rsidR="00FB35B5" w:rsidRDefault="00FB35B5" w:rsidP="00CF4F5C">
            <w:pPr>
              <w:jc w:val="left"/>
              <w:rPr>
                <w:lang w:val="en-US"/>
              </w:rPr>
            </w:pPr>
            <w:r>
              <w:rPr>
                <w:lang w:val="en-US"/>
              </w:rPr>
              <w:t>No</w:t>
            </w:r>
          </w:p>
        </w:tc>
        <w:tc>
          <w:tcPr>
            <w:tcW w:w="1568" w:type="dxa"/>
            <w:vAlign w:val="center"/>
          </w:tcPr>
          <w:p w:rsidR="00FB35B5" w:rsidRPr="00FB35B5" w:rsidRDefault="00FB35B5" w:rsidP="00FB35B5">
            <w:pPr>
              <w:rPr>
                <w:lang w:val="en-US"/>
              </w:rPr>
            </w:pPr>
            <w:r w:rsidRPr="00FB35B5">
              <w:rPr>
                <w:lang w:val="en-US"/>
              </w:rPr>
              <w:t xml:space="preserve">Notify client that a subscription has been cancelled (e.g. expired) </w:t>
            </w:r>
          </w:p>
        </w:tc>
        <w:tc>
          <w:tcPr>
            <w:tcW w:w="1725" w:type="dxa"/>
            <w:vAlign w:val="center"/>
          </w:tcPr>
          <w:p w:rsidR="00FB35B5" w:rsidRDefault="00FB35B5" w:rsidP="00CF4F5C">
            <w:pPr>
              <w:jc w:val="left"/>
              <w:rPr>
                <w:lang w:val="en-US"/>
              </w:rPr>
            </w:pPr>
            <w:r>
              <w:rPr>
                <w:lang w:val="en-US"/>
              </w:rPr>
              <w:t>No</w:t>
            </w:r>
          </w:p>
        </w:tc>
      </w:tr>
    </w:tbl>
    <w:p w:rsidR="00FB35B5" w:rsidRDefault="00FB35B5" w:rsidP="00FB35B5">
      <w:pPr>
        <w:rPr>
          <w:highlight w:val="yellow"/>
          <w:lang w:val="en-US"/>
        </w:rPr>
      </w:pPr>
    </w:p>
    <w:p w:rsidR="00FB35B5" w:rsidRDefault="00FB35B5" w:rsidP="00DA357B">
      <w:pPr>
        <w:pStyle w:val="Titre3"/>
        <w:numPr>
          <w:ilvl w:val="2"/>
          <w:numId w:val="13"/>
        </w:numPr>
        <w:rPr>
          <w:lang w:val="en-US"/>
        </w:rPr>
        <w:sectPr w:rsidR="00FB35B5" w:rsidSect="0028457B">
          <w:pgSz w:w="16838" w:h="11906" w:orient="landscape" w:code="9"/>
          <w:pgMar w:top="1134" w:right="1134" w:bottom="1134" w:left="1134" w:header="680" w:footer="509" w:gutter="0"/>
          <w:cols w:space="720"/>
          <w:docGrid w:linePitch="360"/>
        </w:sectPr>
      </w:pPr>
    </w:p>
    <w:p w:rsidR="00623FCB" w:rsidRDefault="00FB35B5" w:rsidP="00623FCB">
      <w:pPr>
        <w:pStyle w:val="Titre3"/>
        <w:rPr>
          <w:lang w:val="en-US"/>
        </w:rPr>
      </w:pPr>
      <w:bookmarkStart w:id="106" w:name="_Toc367807091"/>
      <w:r w:rsidRPr="00FB35B5">
        <w:rPr>
          <w:lang w:val="en-US"/>
        </w:rPr>
        <w:t>Data types</w:t>
      </w:r>
      <w:bookmarkEnd w:id="106"/>
    </w:p>
    <w:p w:rsidR="00FB35B5" w:rsidRPr="00864D34" w:rsidRDefault="00FB35B5" w:rsidP="00FB35B5">
      <w:pPr>
        <w:rPr>
          <w:lang w:val="en-US"/>
        </w:rPr>
      </w:pPr>
    </w:p>
    <w:p w:rsidR="00623FCB" w:rsidRDefault="00FB35B5" w:rsidP="00623FCB">
      <w:pPr>
        <w:pStyle w:val="Titre4"/>
        <w:rPr>
          <w:lang w:val="en-US"/>
        </w:rPr>
      </w:pPr>
      <w:bookmarkStart w:id="107" w:name="_Toc367807092"/>
      <w:r>
        <w:rPr>
          <w:lang w:val="en-US"/>
        </w:rPr>
        <w:t>XML namespaces</w:t>
      </w:r>
      <w:bookmarkEnd w:id="107"/>
    </w:p>
    <w:p w:rsidR="00FB35B5" w:rsidRDefault="00FB35B5" w:rsidP="00FB35B5">
      <w:pPr>
        <w:rPr>
          <w:lang w:val="en-US"/>
        </w:rPr>
      </w:pPr>
    </w:p>
    <w:p w:rsidR="00FB35B5" w:rsidRPr="00864D34" w:rsidRDefault="00FB35B5" w:rsidP="00FB35B5">
      <w:pPr>
        <w:rPr>
          <w:lang w:val="en-US"/>
        </w:rPr>
      </w:pPr>
      <w:r w:rsidRPr="00864D34">
        <w:rPr>
          <w:lang w:val="en-US"/>
        </w:rPr>
        <w:t xml:space="preserve">The XML namespace for the Chat API data types is: </w:t>
      </w:r>
    </w:p>
    <w:p w:rsidR="00FB35B5" w:rsidRDefault="00FB35B5" w:rsidP="00FB35B5">
      <w:pPr>
        <w:ind w:firstLine="708"/>
        <w:rPr>
          <w:lang w:val="en-US"/>
        </w:rPr>
      </w:pPr>
      <w:proofErr w:type="gramStart"/>
      <w:r w:rsidRPr="00FB35B5">
        <w:rPr>
          <w:b/>
          <w:lang w:val="en-US"/>
        </w:rPr>
        <w:t>urn:</w:t>
      </w:r>
      <w:proofErr w:type="gramEnd"/>
      <w:r w:rsidRPr="00FB35B5">
        <w:rPr>
          <w:b/>
          <w:lang w:val="en-US"/>
        </w:rPr>
        <w:t>oma:xml:rest:netapi:filetransfer:1</w:t>
      </w:r>
    </w:p>
    <w:p w:rsidR="00FB35B5" w:rsidRDefault="00FB35B5" w:rsidP="00FB35B5">
      <w:pPr>
        <w:rPr>
          <w:lang w:val="en-US"/>
        </w:rPr>
      </w:pPr>
      <w:r w:rsidRPr="00864D34">
        <w:rPr>
          <w:lang w:val="en-US"/>
        </w:rPr>
        <w:t xml:space="preserve">The XML schema for the data structures </w:t>
      </w:r>
      <w:r>
        <w:rPr>
          <w:lang w:val="en-US"/>
        </w:rPr>
        <w:t xml:space="preserve">is </w:t>
      </w:r>
      <w:r w:rsidRPr="00864D34">
        <w:rPr>
          <w:lang w:val="en-US"/>
        </w:rPr>
        <w:t>defined in the section below</w:t>
      </w:r>
      <w:r>
        <w:rPr>
          <w:lang w:val="en-US"/>
        </w:rPr>
        <w:t>.</w:t>
      </w:r>
    </w:p>
    <w:p w:rsidR="00FB35B5" w:rsidRDefault="00FB35B5" w:rsidP="00FB35B5">
      <w:pPr>
        <w:rPr>
          <w:lang w:val="en-US"/>
        </w:rPr>
      </w:pPr>
    </w:p>
    <w:p w:rsidR="00623FCB" w:rsidRDefault="00FB35B5" w:rsidP="00623FCB">
      <w:pPr>
        <w:pStyle w:val="Titre4"/>
        <w:rPr>
          <w:lang w:val="en-US"/>
        </w:rPr>
      </w:pPr>
      <w:bookmarkStart w:id="108" w:name="_Ref365388476"/>
      <w:bookmarkStart w:id="109" w:name="_Toc367807093"/>
      <w:r w:rsidRPr="00864D34">
        <w:rPr>
          <w:lang w:val="en-US"/>
        </w:rPr>
        <w:t>Structures</w:t>
      </w:r>
      <w:bookmarkEnd w:id="108"/>
      <w:bookmarkEnd w:id="109"/>
      <w:r w:rsidRPr="00864D34">
        <w:rPr>
          <w:lang w:val="en-US"/>
        </w:rPr>
        <w:t xml:space="preserve"> </w:t>
      </w:r>
    </w:p>
    <w:p w:rsidR="00FB35B5" w:rsidRPr="00864D34" w:rsidRDefault="00FB35B5" w:rsidP="00FB35B5">
      <w:pPr>
        <w:rPr>
          <w:lang w:val="en-US"/>
        </w:rPr>
      </w:pPr>
      <w:r w:rsidRPr="00864D34">
        <w:rPr>
          <w:lang w:val="en-US"/>
        </w:rPr>
        <w:t xml:space="preserve">The subsections of this section define the data structures used in the </w:t>
      </w:r>
      <w:r w:rsidR="0048190C">
        <w:rPr>
          <w:lang w:val="en-US"/>
        </w:rPr>
        <w:t>File Transfer</w:t>
      </w:r>
      <w:r w:rsidRPr="00864D34">
        <w:rPr>
          <w:lang w:val="en-US"/>
        </w:rPr>
        <w:t xml:space="preserve"> API. </w:t>
      </w:r>
    </w:p>
    <w:p w:rsidR="00FB35B5" w:rsidRPr="00864D34" w:rsidRDefault="00FB35B5" w:rsidP="00FB35B5">
      <w:pPr>
        <w:rPr>
          <w:lang w:val="en-US"/>
        </w:rPr>
      </w:pPr>
      <w:r w:rsidRPr="00864D34">
        <w:rPr>
          <w:lang w:val="en-US"/>
        </w:rPr>
        <w:t xml:space="preserve">Some of the structures can be instantiated as so-called root elements. </w:t>
      </w:r>
    </w:p>
    <w:p w:rsidR="00FB35B5" w:rsidRDefault="00FB35B5" w:rsidP="00FB35B5">
      <w:pPr>
        <w:rPr>
          <w:lang w:val="en-US"/>
        </w:rPr>
      </w:pPr>
    </w:p>
    <w:p w:rsidR="00FB35B5" w:rsidRPr="00864D34" w:rsidRDefault="00FB35B5" w:rsidP="00FB35B5">
      <w:pPr>
        <w:rPr>
          <w:lang w:val="en-US"/>
        </w:rPr>
      </w:pPr>
    </w:p>
    <w:p w:rsidR="00FB35B5" w:rsidRPr="00864D34" w:rsidRDefault="00FB35B5" w:rsidP="00FB35B5">
      <w:pPr>
        <w:rPr>
          <w:b/>
          <w:lang w:val="en-US"/>
        </w:rPr>
      </w:pPr>
      <w:r w:rsidRPr="00864D34">
        <w:rPr>
          <w:b/>
          <w:lang w:val="en-US"/>
        </w:rPr>
        <w:t xml:space="preserve">Type: </w:t>
      </w:r>
      <w:r w:rsidRPr="00152D5F">
        <w:rPr>
          <w:b/>
          <w:lang w:val="en-US"/>
        </w:rPr>
        <w:t>FileTransferSessionInformation</w:t>
      </w:r>
    </w:p>
    <w:p w:rsidR="00FB35B5" w:rsidRDefault="00FB35B5" w:rsidP="00FB35B5">
      <w:pPr>
        <w:rPr>
          <w:lang w:val="en-US"/>
        </w:rPr>
      </w:pPr>
      <w:r w:rsidRPr="00FB35B5">
        <w:rPr>
          <w:lang w:val="en-US"/>
        </w:rPr>
        <w:t>This type represents information about a File Transfer Session.</w:t>
      </w:r>
    </w:p>
    <w:tbl>
      <w:tblPr>
        <w:tblStyle w:val="Grilledutableau"/>
        <w:tblW w:w="10173" w:type="dxa"/>
        <w:tblLayout w:type="fixed"/>
        <w:tblLook w:val="04A0"/>
      </w:tblPr>
      <w:tblGrid>
        <w:gridCol w:w="1951"/>
        <w:gridCol w:w="2835"/>
        <w:gridCol w:w="1134"/>
        <w:gridCol w:w="4253"/>
      </w:tblGrid>
      <w:tr w:rsidR="00FB35B5" w:rsidRPr="00864D34" w:rsidTr="00CF4F5C">
        <w:trPr>
          <w:cantSplit/>
          <w:tblHeader/>
        </w:trPr>
        <w:tc>
          <w:tcPr>
            <w:tcW w:w="1951" w:type="dxa"/>
            <w:shd w:val="clear" w:color="auto" w:fill="BFBFBF" w:themeFill="background1" w:themeFillShade="BF"/>
            <w:vAlign w:val="center"/>
          </w:tcPr>
          <w:p w:rsidR="00FB35B5" w:rsidRPr="00864D34" w:rsidRDefault="00FB35B5" w:rsidP="00CF4F5C">
            <w:pPr>
              <w:jc w:val="center"/>
              <w:rPr>
                <w:b/>
                <w:lang w:val="en-US"/>
              </w:rPr>
            </w:pPr>
            <w:r w:rsidRPr="00864D34">
              <w:rPr>
                <w:b/>
                <w:lang w:val="en-US"/>
              </w:rPr>
              <w:t>Element</w:t>
            </w:r>
          </w:p>
        </w:tc>
        <w:tc>
          <w:tcPr>
            <w:tcW w:w="2835" w:type="dxa"/>
            <w:shd w:val="clear" w:color="auto" w:fill="BFBFBF" w:themeFill="background1" w:themeFillShade="BF"/>
            <w:vAlign w:val="center"/>
          </w:tcPr>
          <w:p w:rsidR="00FB35B5" w:rsidRPr="00864D34" w:rsidRDefault="00FB35B5" w:rsidP="00CF4F5C">
            <w:pPr>
              <w:jc w:val="center"/>
              <w:rPr>
                <w:b/>
                <w:lang w:val="en-US"/>
              </w:rPr>
            </w:pPr>
            <w:r w:rsidRPr="00864D34">
              <w:rPr>
                <w:b/>
                <w:lang w:val="en-US"/>
              </w:rPr>
              <w:t>Type</w:t>
            </w:r>
          </w:p>
        </w:tc>
        <w:tc>
          <w:tcPr>
            <w:tcW w:w="1134" w:type="dxa"/>
            <w:shd w:val="clear" w:color="auto" w:fill="BFBFBF" w:themeFill="background1" w:themeFillShade="BF"/>
            <w:vAlign w:val="center"/>
          </w:tcPr>
          <w:p w:rsidR="00FB35B5" w:rsidRPr="00864D34" w:rsidRDefault="00FB35B5" w:rsidP="00CF4F5C">
            <w:pPr>
              <w:jc w:val="center"/>
              <w:rPr>
                <w:b/>
                <w:lang w:val="en-US"/>
              </w:rPr>
            </w:pPr>
            <w:r w:rsidRPr="00864D34">
              <w:rPr>
                <w:b/>
                <w:lang w:val="en-US"/>
              </w:rPr>
              <w:t>Optional</w:t>
            </w:r>
          </w:p>
        </w:tc>
        <w:tc>
          <w:tcPr>
            <w:tcW w:w="4253" w:type="dxa"/>
            <w:shd w:val="clear" w:color="auto" w:fill="BFBFBF" w:themeFill="background1" w:themeFillShade="BF"/>
            <w:vAlign w:val="center"/>
          </w:tcPr>
          <w:p w:rsidR="00FB35B5" w:rsidRPr="00864D34" w:rsidRDefault="00FB35B5" w:rsidP="00CF4F5C">
            <w:pPr>
              <w:jc w:val="center"/>
              <w:rPr>
                <w:b/>
                <w:lang w:val="en-US"/>
              </w:rPr>
            </w:pPr>
            <w:r w:rsidRPr="00864D34">
              <w:rPr>
                <w:b/>
                <w:lang w:val="en-US"/>
              </w:rPr>
              <w:t>Description</w:t>
            </w:r>
          </w:p>
        </w:tc>
      </w:tr>
      <w:tr w:rsidR="00FB35B5" w:rsidRPr="00476322" w:rsidTr="00CF4F5C">
        <w:trPr>
          <w:cantSplit/>
        </w:trPr>
        <w:tc>
          <w:tcPr>
            <w:tcW w:w="1951" w:type="dxa"/>
          </w:tcPr>
          <w:p w:rsidR="00FB35B5" w:rsidRDefault="00CF4F5C" w:rsidP="00CF4F5C">
            <w:pPr>
              <w:rPr>
                <w:lang w:val="en-US"/>
              </w:rPr>
            </w:pPr>
            <w:r w:rsidRPr="00CF4F5C">
              <w:rPr>
                <w:lang w:val="en-US"/>
              </w:rPr>
              <w:t>originatorAddress</w:t>
            </w:r>
          </w:p>
        </w:tc>
        <w:tc>
          <w:tcPr>
            <w:tcW w:w="2835" w:type="dxa"/>
          </w:tcPr>
          <w:p w:rsidR="00FB35B5" w:rsidRDefault="00CF4F5C" w:rsidP="00CF4F5C">
            <w:pPr>
              <w:rPr>
                <w:lang w:val="en-US"/>
              </w:rPr>
            </w:pPr>
            <w:r>
              <w:rPr>
                <w:lang w:val="en-US"/>
              </w:rPr>
              <w:t>x</w:t>
            </w:r>
            <w:r w:rsidRPr="00CF4F5C">
              <w:rPr>
                <w:lang w:val="en-US"/>
              </w:rPr>
              <w:t xml:space="preserve">sd:anyURI  </w:t>
            </w:r>
          </w:p>
        </w:tc>
        <w:tc>
          <w:tcPr>
            <w:tcW w:w="1134" w:type="dxa"/>
          </w:tcPr>
          <w:p w:rsidR="00FB35B5" w:rsidRDefault="00CF4F5C" w:rsidP="00CF4F5C">
            <w:pPr>
              <w:jc w:val="center"/>
              <w:rPr>
                <w:lang w:val="en-US"/>
              </w:rPr>
            </w:pPr>
            <w:r>
              <w:rPr>
                <w:lang w:val="en-US"/>
              </w:rPr>
              <w:t>No</w:t>
            </w:r>
          </w:p>
        </w:tc>
        <w:tc>
          <w:tcPr>
            <w:tcW w:w="4253" w:type="dxa"/>
          </w:tcPr>
          <w:p w:rsidR="007D36DF" w:rsidRDefault="00CF4F5C">
            <w:pPr>
              <w:rPr>
                <w:lang w:val="en-US"/>
              </w:rPr>
            </w:pPr>
            <w:r w:rsidRPr="00CF4F5C">
              <w:rPr>
                <w:lang w:val="en-US"/>
              </w:rPr>
              <w:t xml:space="preserve">Address of the Originator of this file transfer session (e.g. 'tel' URI) </w:t>
            </w:r>
          </w:p>
        </w:tc>
      </w:tr>
      <w:tr w:rsidR="00FB35B5" w:rsidRPr="00476322" w:rsidTr="00CF4F5C">
        <w:trPr>
          <w:cantSplit/>
        </w:trPr>
        <w:tc>
          <w:tcPr>
            <w:tcW w:w="1951" w:type="dxa"/>
          </w:tcPr>
          <w:p w:rsidR="00FB35B5" w:rsidRDefault="00CF4F5C" w:rsidP="00CF4F5C">
            <w:pPr>
              <w:rPr>
                <w:lang w:val="en-US"/>
              </w:rPr>
            </w:pPr>
            <w:r w:rsidRPr="00CF4F5C">
              <w:rPr>
                <w:lang w:val="en-US"/>
              </w:rPr>
              <w:t>originatorName</w:t>
            </w:r>
          </w:p>
        </w:tc>
        <w:tc>
          <w:tcPr>
            <w:tcW w:w="2835" w:type="dxa"/>
          </w:tcPr>
          <w:p w:rsidR="00FB35B5" w:rsidRDefault="00CF4F5C" w:rsidP="00CF4F5C">
            <w:pPr>
              <w:rPr>
                <w:lang w:val="en-US"/>
              </w:rPr>
            </w:pPr>
            <w:r w:rsidRPr="00CF4F5C">
              <w:rPr>
                <w:lang w:val="en-US"/>
              </w:rPr>
              <w:t xml:space="preserve">xsd:string  </w:t>
            </w:r>
          </w:p>
        </w:tc>
        <w:tc>
          <w:tcPr>
            <w:tcW w:w="1134" w:type="dxa"/>
          </w:tcPr>
          <w:p w:rsidR="00FB35B5" w:rsidRDefault="00CF4F5C" w:rsidP="00CF4F5C">
            <w:pPr>
              <w:jc w:val="center"/>
              <w:rPr>
                <w:lang w:val="en-US"/>
              </w:rPr>
            </w:pPr>
            <w:r>
              <w:rPr>
                <w:lang w:val="en-US"/>
              </w:rPr>
              <w:t>Yes</w:t>
            </w:r>
          </w:p>
        </w:tc>
        <w:tc>
          <w:tcPr>
            <w:tcW w:w="4253" w:type="dxa"/>
          </w:tcPr>
          <w:p w:rsidR="00FB35B5" w:rsidRDefault="00CF4F5C" w:rsidP="00AD7E77">
            <w:pPr>
              <w:rPr>
                <w:lang w:val="en-US"/>
              </w:rPr>
            </w:pPr>
            <w:r w:rsidRPr="00CF4F5C">
              <w:rPr>
                <w:lang w:val="en-US"/>
              </w:rPr>
              <w:t xml:space="preserve">Name of the Originator of this file transfer session </w:t>
            </w:r>
          </w:p>
        </w:tc>
      </w:tr>
      <w:tr w:rsidR="00CF4F5C" w:rsidRPr="00476322" w:rsidTr="00CF4F5C">
        <w:trPr>
          <w:cantSplit/>
        </w:trPr>
        <w:tc>
          <w:tcPr>
            <w:tcW w:w="1951" w:type="dxa"/>
          </w:tcPr>
          <w:p w:rsidR="00CF4F5C" w:rsidRPr="00CF4F5C" w:rsidRDefault="00CF4F5C" w:rsidP="00CF4F5C">
            <w:pPr>
              <w:rPr>
                <w:lang w:val="en-US"/>
              </w:rPr>
            </w:pPr>
            <w:r w:rsidRPr="00CF4F5C">
              <w:rPr>
                <w:lang w:val="en-US"/>
              </w:rPr>
              <w:t xml:space="preserve">receiverAddress  </w:t>
            </w:r>
          </w:p>
        </w:tc>
        <w:tc>
          <w:tcPr>
            <w:tcW w:w="2835" w:type="dxa"/>
          </w:tcPr>
          <w:p w:rsidR="00CF4F5C" w:rsidRPr="00CF4F5C" w:rsidRDefault="00CF4F5C" w:rsidP="00CF4F5C">
            <w:pPr>
              <w:rPr>
                <w:lang w:val="en-US"/>
              </w:rPr>
            </w:pPr>
            <w:r>
              <w:rPr>
                <w:lang w:val="en-US"/>
              </w:rPr>
              <w:t>x</w:t>
            </w:r>
            <w:r w:rsidRPr="00CF4F5C">
              <w:rPr>
                <w:lang w:val="en-US"/>
              </w:rPr>
              <w:t xml:space="preserve">sd:anyURI  </w:t>
            </w:r>
          </w:p>
        </w:tc>
        <w:tc>
          <w:tcPr>
            <w:tcW w:w="1134" w:type="dxa"/>
          </w:tcPr>
          <w:p w:rsidR="00CF4F5C" w:rsidRDefault="00CF4F5C" w:rsidP="00CF4F5C">
            <w:pPr>
              <w:jc w:val="center"/>
              <w:rPr>
                <w:lang w:val="en-US"/>
              </w:rPr>
            </w:pPr>
            <w:r>
              <w:rPr>
                <w:lang w:val="en-US"/>
              </w:rPr>
              <w:t>No</w:t>
            </w:r>
          </w:p>
        </w:tc>
        <w:tc>
          <w:tcPr>
            <w:tcW w:w="4253" w:type="dxa"/>
          </w:tcPr>
          <w:p w:rsidR="007D36DF" w:rsidRDefault="00CF4F5C">
            <w:pPr>
              <w:rPr>
                <w:lang w:val="en-US"/>
              </w:rPr>
            </w:pPr>
            <w:r w:rsidRPr="00CF4F5C">
              <w:rPr>
                <w:lang w:val="en-US"/>
              </w:rPr>
              <w:t xml:space="preserve">Address of the Receiver of this file transfer session( e.g. 'tel' URI) </w:t>
            </w:r>
          </w:p>
        </w:tc>
      </w:tr>
      <w:tr w:rsidR="00CF4F5C" w:rsidRPr="00476322" w:rsidTr="00CF4F5C">
        <w:trPr>
          <w:cantSplit/>
        </w:trPr>
        <w:tc>
          <w:tcPr>
            <w:tcW w:w="1951" w:type="dxa"/>
          </w:tcPr>
          <w:p w:rsidR="00CF4F5C" w:rsidRPr="00CF4F5C" w:rsidRDefault="00CF4F5C" w:rsidP="00CF4F5C">
            <w:pPr>
              <w:rPr>
                <w:lang w:val="en-US"/>
              </w:rPr>
            </w:pPr>
            <w:r w:rsidRPr="00CF4F5C">
              <w:rPr>
                <w:lang w:val="en-US"/>
              </w:rPr>
              <w:t>receiverName</w:t>
            </w:r>
          </w:p>
        </w:tc>
        <w:tc>
          <w:tcPr>
            <w:tcW w:w="2835" w:type="dxa"/>
          </w:tcPr>
          <w:p w:rsidR="00CF4F5C" w:rsidRDefault="00CF4F5C" w:rsidP="00CF4F5C">
            <w:pPr>
              <w:rPr>
                <w:lang w:val="en-US"/>
              </w:rPr>
            </w:pPr>
            <w:r w:rsidRPr="00CF4F5C">
              <w:rPr>
                <w:lang w:val="en-US"/>
              </w:rPr>
              <w:t xml:space="preserve">xsd:string  </w:t>
            </w:r>
          </w:p>
        </w:tc>
        <w:tc>
          <w:tcPr>
            <w:tcW w:w="1134" w:type="dxa"/>
          </w:tcPr>
          <w:p w:rsidR="00CF4F5C" w:rsidRDefault="00CF4F5C" w:rsidP="00CF4F5C">
            <w:pPr>
              <w:jc w:val="center"/>
              <w:rPr>
                <w:lang w:val="en-US"/>
              </w:rPr>
            </w:pPr>
            <w:r>
              <w:rPr>
                <w:lang w:val="en-US"/>
              </w:rPr>
              <w:t>Yes</w:t>
            </w:r>
          </w:p>
        </w:tc>
        <w:tc>
          <w:tcPr>
            <w:tcW w:w="4253" w:type="dxa"/>
          </w:tcPr>
          <w:p w:rsidR="00CF4F5C" w:rsidRDefault="00CF4F5C" w:rsidP="00AD7E77">
            <w:pPr>
              <w:rPr>
                <w:lang w:val="en-US"/>
              </w:rPr>
            </w:pPr>
            <w:r w:rsidRPr="00CF4F5C">
              <w:rPr>
                <w:lang w:val="en-US"/>
              </w:rPr>
              <w:t xml:space="preserve">Name of the Receiver of this file transfer session </w:t>
            </w:r>
          </w:p>
        </w:tc>
      </w:tr>
      <w:tr w:rsidR="00CF4F5C" w:rsidRPr="00476322" w:rsidTr="00CF4F5C">
        <w:trPr>
          <w:cantSplit/>
        </w:trPr>
        <w:tc>
          <w:tcPr>
            <w:tcW w:w="1951" w:type="dxa"/>
          </w:tcPr>
          <w:p w:rsidR="00CF4F5C" w:rsidRPr="00CF4F5C" w:rsidRDefault="00CF4F5C" w:rsidP="00CF4F5C">
            <w:pPr>
              <w:rPr>
                <w:lang w:val="en-US"/>
              </w:rPr>
            </w:pPr>
            <w:r w:rsidRPr="00CF4F5C">
              <w:rPr>
                <w:lang w:val="en-US"/>
              </w:rPr>
              <w:t>status</w:t>
            </w:r>
          </w:p>
        </w:tc>
        <w:tc>
          <w:tcPr>
            <w:tcW w:w="2835" w:type="dxa"/>
          </w:tcPr>
          <w:p w:rsidR="00CF4F5C" w:rsidRPr="00CF4F5C" w:rsidRDefault="00CF4F5C" w:rsidP="00CF4F5C">
            <w:pPr>
              <w:rPr>
                <w:lang w:val="en-US"/>
              </w:rPr>
            </w:pPr>
            <w:r w:rsidRPr="00CF4F5C">
              <w:rPr>
                <w:lang w:val="en-US"/>
              </w:rPr>
              <w:t>status</w:t>
            </w:r>
          </w:p>
        </w:tc>
        <w:tc>
          <w:tcPr>
            <w:tcW w:w="1134" w:type="dxa"/>
          </w:tcPr>
          <w:p w:rsidR="00CF4F5C" w:rsidRDefault="00CF4F5C" w:rsidP="00CF4F5C">
            <w:pPr>
              <w:jc w:val="center"/>
              <w:rPr>
                <w:lang w:val="en-US"/>
              </w:rPr>
            </w:pPr>
            <w:r>
              <w:rPr>
                <w:lang w:val="en-US"/>
              </w:rPr>
              <w:t>Yes</w:t>
            </w:r>
          </w:p>
        </w:tc>
        <w:tc>
          <w:tcPr>
            <w:tcW w:w="4253" w:type="dxa"/>
          </w:tcPr>
          <w:p w:rsidR="00CF4F5C" w:rsidRPr="00CF4F5C" w:rsidRDefault="00CF4F5C" w:rsidP="00AD7E77">
            <w:pPr>
              <w:rPr>
                <w:lang w:val="en-US"/>
              </w:rPr>
            </w:pPr>
            <w:r w:rsidRPr="00CF4F5C">
              <w:rPr>
                <w:lang w:val="en-US"/>
              </w:rPr>
              <w:t>Connection status of the Receiver</w:t>
            </w:r>
            <w:r w:rsidR="0048190C">
              <w:rPr>
                <w:lang w:val="en-US"/>
              </w:rPr>
              <w:t>.</w:t>
            </w:r>
            <w:r w:rsidRPr="00CF4F5C">
              <w:rPr>
                <w:lang w:val="en-US"/>
              </w:rPr>
              <w:t xml:space="preserve"> Set by the server. SHALL NOT be present in request bodies during resource creation. </w:t>
            </w:r>
          </w:p>
        </w:tc>
      </w:tr>
      <w:tr w:rsidR="00CF4F5C" w:rsidRPr="00152D5F" w:rsidTr="00CF4F5C">
        <w:trPr>
          <w:cantSplit/>
        </w:trPr>
        <w:tc>
          <w:tcPr>
            <w:tcW w:w="1951" w:type="dxa"/>
          </w:tcPr>
          <w:p w:rsidR="00CF4F5C" w:rsidRPr="00CF4F5C" w:rsidRDefault="00CF4F5C" w:rsidP="00CF4F5C">
            <w:pPr>
              <w:rPr>
                <w:lang w:val="en-US"/>
              </w:rPr>
            </w:pPr>
            <w:r w:rsidRPr="00CF4F5C">
              <w:rPr>
                <w:lang w:val="en-US"/>
              </w:rPr>
              <w:t>fileInformation</w:t>
            </w:r>
          </w:p>
        </w:tc>
        <w:tc>
          <w:tcPr>
            <w:tcW w:w="2835" w:type="dxa"/>
          </w:tcPr>
          <w:p w:rsidR="00CF4F5C" w:rsidRPr="00CF4F5C" w:rsidRDefault="00CF4F5C" w:rsidP="006B0F58">
            <w:pPr>
              <w:rPr>
                <w:lang w:val="en-US"/>
              </w:rPr>
            </w:pPr>
            <w:r w:rsidRPr="00CF4F5C">
              <w:rPr>
                <w:lang w:val="en-US"/>
              </w:rPr>
              <w:t>FileInformation</w:t>
            </w:r>
          </w:p>
        </w:tc>
        <w:tc>
          <w:tcPr>
            <w:tcW w:w="1134" w:type="dxa"/>
          </w:tcPr>
          <w:p w:rsidR="00CF4F5C" w:rsidRDefault="00CF4F5C" w:rsidP="00CF4F5C">
            <w:pPr>
              <w:jc w:val="center"/>
              <w:rPr>
                <w:lang w:val="en-US"/>
              </w:rPr>
            </w:pPr>
            <w:r>
              <w:rPr>
                <w:lang w:val="en-US"/>
              </w:rPr>
              <w:t>No</w:t>
            </w:r>
          </w:p>
        </w:tc>
        <w:tc>
          <w:tcPr>
            <w:tcW w:w="4253" w:type="dxa"/>
          </w:tcPr>
          <w:p w:rsidR="00CF4F5C" w:rsidRPr="006B0F58" w:rsidRDefault="006B0F58" w:rsidP="00AD7E77">
            <w:pPr>
              <w:rPr>
                <w:highlight w:val="yellow"/>
                <w:lang w:val="en-US"/>
              </w:rPr>
            </w:pPr>
            <w:r>
              <w:rPr>
                <w:lang w:val="en-US"/>
              </w:rPr>
              <w:t>The</w:t>
            </w:r>
            <w:r w:rsidR="00CF4F5C" w:rsidRPr="0048190C">
              <w:rPr>
                <w:lang w:val="en-US"/>
              </w:rPr>
              <w:t xml:space="preserve"> file’s attributes. </w:t>
            </w:r>
          </w:p>
        </w:tc>
      </w:tr>
      <w:tr w:rsidR="00AD7E77" w:rsidRPr="00476322" w:rsidTr="00CF4F5C">
        <w:trPr>
          <w:cantSplit/>
        </w:trPr>
        <w:tc>
          <w:tcPr>
            <w:tcW w:w="1951" w:type="dxa"/>
          </w:tcPr>
          <w:p w:rsidR="00AD7E77" w:rsidRPr="00CF4F5C" w:rsidRDefault="00AD7E77" w:rsidP="00CF4F5C">
            <w:pPr>
              <w:rPr>
                <w:lang w:val="en-US"/>
              </w:rPr>
            </w:pPr>
            <w:r w:rsidRPr="00AD7E77">
              <w:rPr>
                <w:lang w:val="en-US"/>
              </w:rPr>
              <w:t xml:space="preserve">clientCorrelator  </w:t>
            </w:r>
          </w:p>
        </w:tc>
        <w:tc>
          <w:tcPr>
            <w:tcW w:w="2835" w:type="dxa"/>
          </w:tcPr>
          <w:p w:rsidR="00AD7E77" w:rsidRPr="00CF4F5C" w:rsidRDefault="00AD7E77" w:rsidP="00CF4F5C">
            <w:pPr>
              <w:rPr>
                <w:lang w:val="en-US"/>
              </w:rPr>
            </w:pPr>
            <w:r w:rsidRPr="00AD7E77">
              <w:rPr>
                <w:lang w:val="en-US"/>
              </w:rPr>
              <w:t xml:space="preserve">xsd:string  </w:t>
            </w:r>
          </w:p>
        </w:tc>
        <w:tc>
          <w:tcPr>
            <w:tcW w:w="1134" w:type="dxa"/>
          </w:tcPr>
          <w:p w:rsidR="00AD7E77" w:rsidRDefault="00AD7E77" w:rsidP="00CF4F5C">
            <w:pPr>
              <w:jc w:val="center"/>
              <w:rPr>
                <w:lang w:val="en-US"/>
              </w:rPr>
            </w:pPr>
            <w:r>
              <w:rPr>
                <w:lang w:val="en-US"/>
              </w:rPr>
              <w:t>Yes</w:t>
            </w:r>
          </w:p>
        </w:tc>
        <w:tc>
          <w:tcPr>
            <w:tcW w:w="4253" w:type="dxa"/>
          </w:tcPr>
          <w:p w:rsidR="00B500E9" w:rsidRDefault="00B500E9" w:rsidP="00B500E9">
            <w:pPr>
              <w:tabs>
                <w:tab w:val="left" w:pos="1603"/>
              </w:tabs>
              <w:rPr>
                <w:lang w:val="en-US"/>
              </w:rPr>
            </w:pPr>
            <w:r w:rsidRPr="007031E6">
              <w:rPr>
                <w:lang w:val="en-US"/>
              </w:rPr>
              <w:t xml:space="preserve">A correlator that the client can use to tag this particular resource representation during a request to create a resource on the server. </w:t>
            </w:r>
          </w:p>
          <w:p w:rsidR="00B500E9" w:rsidRPr="007031E6" w:rsidRDefault="00B500E9" w:rsidP="00B500E9">
            <w:pPr>
              <w:tabs>
                <w:tab w:val="left" w:pos="1603"/>
              </w:tabs>
              <w:rPr>
                <w:lang w:val="en-US"/>
              </w:rPr>
            </w:pPr>
          </w:p>
          <w:p w:rsidR="00AD7E77" w:rsidRPr="00AD7E77" w:rsidRDefault="00B500E9" w:rsidP="00B500E9">
            <w:pPr>
              <w:rPr>
                <w:highlight w:val="yellow"/>
                <w:lang w:val="en-US"/>
              </w:rPr>
            </w:pPr>
            <w:r w:rsidRPr="007031E6">
              <w:rPr>
                <w:lang w:val="en-US"/>
              </w:rPr>
              <w:t xml:space="preserve">In case the element is present, the server </w:t>
            </w:r>
            <w:r>
              <w:rPr>
                <w:lang w:val="en-US"/>
              </w:rPr>
              <w:t>does</w:t>
            </w:r>
            <w:r w:rsidRPr="007031E6">
              <w:rPr>
                <w:lang w:val="en-US"/>
              </w:rPr>
              <w:t xml:space="preserve"> not alter its value, and provide</w:t>
            </w:r>
            <w:r>
              <w:rPr>
                <w:lang w:val="en-US"/>
              </w:rPr>
              <w:t>s</w:t>
            </w:r>
            <w:r w:rsidRPr="007031E6">
              <w:rPr>
                <w:lang w:val="en-US"/>
              </w:rPr>
              <w:t xml:space="preserve"> it as part of the representation of this resource</w:t>
            </w:r>
            <w:r>
              <w:rPr>
                <w:lang w:val="en-US"/>
              </w:rPr>
              <w:t>.</w:t>
            </w:r>
          </w:p>
        </w:tc>
      </w:tr>
      <w:tr w:rsidR="00AD7E77" w:rsidRPr="00476322" w:rsidTr="00CF4F5C">
        <w:trPr>
          <w:cantSplit/>
        </w:trPr>
        <w:tc>
          <w:tcPr>
            <w:tcW w:w="1951" w:type="dxa"/>
          </w:tcPr>
          <w:p w:rsidR="00AD7E77" w:rsidRPr="00AD7E77" w:rsidRDefault="00AD7E77" w:rsidP="00CF4F5C">
            <w:pPr>
              <w:rPr>
                <w:lang w:val="en-US"/>
              </w:rPr>
            </w:pPr>
            <w:r w:rsidRPr="00AD7E77">
              <w:rPr>
                <w:lang w:val="en-US"/>
              </w:rPr>
              <w:t>resourceURL</w:t>
            </w:r>
          </w:p>
        </w:tc>
        <w:tc>
          <w:tcPr>
            <w:tcW w:w="2835" w:type="dxa"/>
          </w:tcPr>
          <w:p w:rsidR="00AD7E77" w:rsidRPr="00AD7E77" w:rsidRDefault="00AD7E77" w:rsidP="00CF4F5C">
            <w:pPr>
              <w:rPr>
                <w:lang w:val="en-US"/>
              </w:rPr>
            </w:pPr>
            <w:r w:rsidRPr="00AD7E77">
              <w:rPr>
                <w:lang w:val="en-US"/>
              </w:rPr>
              <w:t xml:space="preserve">xsd:anyURI  </w:t>
            </w:r>
          </w:p>
        </w:tc>
        <w:tc>
          <w:tcPr>
            <w:tcW w:w="1134" w:type="dxa"/>
          </w:tcPr>
          <w:p w:rsidR="00AD7E77" w:rsidRDefault="00AD7E77" w:rsidP="00CF4F5C">
            <w:pPr>
              <w:jc w:val="center"/>
              <w:rPr>
                <w:lang w:val="en-US"/>
              </w:rPr>
            </w:pPr>
            <w:r>
              <w:rPr>
                <w:lang w:val="en-US"/>
              </w:rPr>
              <w:t>Yes</w:t>
            </w:r>
          </w:p>
        </w:tc>
        <w:tc>
          <w:tcPr>
            <w:tcW w:w="4253" w:type="dxa"/>
          </w:tcPr>
          <w:p w:rsidR="005543BF" w:rsidRPr="005543BF" w:rsidRDefault="005543BF" w:rsidP="005543BF">
            <w:pPr>
              <w:rPr>
                <w:lang w:val="en-US"/>
              </w:rPr>
            </w:pPr>
            <w:proofErr w:type="gramStart"/>
            <w:r w:rsidRPr="005543BF">
              <w:rPr>
                <w:lang w:val="en-US"/>
              </w:rPr>
              <w:t>Self referring</w:t>
            </w:r>
            <w:proofErr w:type="gramEnd"/>
            <w:r w:rsidRPr="005543BF">
              <w:rPr>
                <w:lang w:val="en-US"/>
              </w:rPr>
              <w:t xml:space="preserve"> URL.</w:t>
            </w:r>
          </w:p>
          <w:p w:rsidR="005543BF" w:rsidRPr="005543BF" w:rsidRDefault="005543BF" w:rsidP="005543BF">
            <w:pPr>
              <w:rPr>
                <w:lang w:val="en-US"/>
              </w:rPr>
            </w:pPr>
          </w:p>
          <w:p w:rsidR="00AD7E77" w:rsidRPr="00AD7E77" w:rsidRDefault="005543BF" w:rsidP="005543BF">
            <w:pPr>
              <w:rPr>
                <w:lang w:val="en-US"/>
              </w:rPr>
            </w:pPr>
            <w:r w:rsidRPr="005543BF">
              <w:rPr>
                <w:lang w:val="en-US"/>
              </w:rPr>
              <w:t>The resourceURL SHALL NOT be included in POST requests by the client, but is included in POST requests representing notifications by the server to the client, when a complete representation of the resource is embedded in the notification. The resourceURL is also included in responses to any HTTP method that returns an entity body, and in PUT requests.</w:t>
            </w:r>
          </w:p>
        </w:tc>
      </w:tr>
    </w:tbl>
    <w:p w:rsidR="00FB5085" w:rsidRDefault="00FB5085" w:rsidP="00AD7E77">
      <w:pPr>
        <w:rPr>
          <w:highlight w:val="yellow"/>
          <w:lang w:val="en-US"/>
        </w:rPr>
      </w:pPr>
    </w:p>
    <w:p w:rsidR="00FB5085" w:rsidRDefault="00FB5085" w:rsidP="00AD7E77">
      <w:pPr>
        <w:rPr>
          <w:highlight w:val="yellow"/>
          <w:lang w:val="en-US"/>
        </w:rPr>
      </w:pPr>
    </w:p>
    <w:p w:rsidR="00FB5085" w:rsidRPr="00FB5085" w:rsidRDefault="00FB5085" w:rsidP="00FB5085">
      <w:pPr>
        <w:rPr>
          <w:b/>
          <w:lang w:val="en-US"/>
        </w:rPr>
      </w:pPr>
      <w:r w:rsidRPr="00FB5085">
        <w:rPr>
          <w:b/>
          <w:lang w:val="en-US"/>
        </w:rPr>
        <w:t xml:space="preserve">Type: FileInformation </w:t>
      </w:r>
    </w:p>
    <w:p w:rsidR="00FB5085" w:rsidRDefault="00FB5085" w:rsidP="00FB5085">
      <w:pPr>
        <w:rPr>
          <w:lang w:val="en-US"/>
        </w:rPr>
      </w:pPr>
      <w:r w:rsidRPr="00FB5085">
        <w:rPr>
          <w:lang w:val="en-US"/>
        </w:rPr>
        <w:t>This type represents a set of attributes of a file.</w:t>
      </w:r>
    </w:p>
    <w:tbl>
      <w:tblPr>
        <w:tblStyle w:val="Grilledutableau"/>
        <w:tblW w:w="10173" w:type="dxa"/>
        <w:tblLayout w:type="fixed"/>
        <w:tblLook w:val="04A0"/>
      </w:tblPr>
      <w:tblGrid>
        <w:gridCol w:w="1951"/>
        <w:gridCol w:w="2835"/>
        <w:gridCol w:w="1134"/>
        <w:gridCol w:w="4253"/>
      </w:tblGrid>
      <w:tr w:rsidR="00FB5085" w:rsidRPr="00864D34" w:rsidTr="00FB5085">
        <w:trPr>
          <w:cantSplit/>
          <w:tblHeader/>
        </w:trPr>
        <w:tc>
          <w:tcPr>
            <w:tcW w:w="1951" w:type="dxa"/>
            <w:shd w:val="clear" w:color="auto" w:fill="BFBFBF" w:themeFill="background1" w:themeFillShade="BF"/>
            <w:vAlign w:val="center"/>
          </w:tcPr>
          <w:p w:rsidR="00FB5085" w:rsidRPr="00864D34" w:rsidRDefault="00FB5085" w:rsidP="00FB5085">
            <w:pPr>
              <w:jc w:val="center"/>
              <w:rPr>
                <w:b/>
                <w:lang w:val="en-US"/>
              </w:rPr>
            </w:pPr>
            <w:r w:rsidRPr="00864D34">
              <w:rPr>
                <w:b/>
                <w:lang w:val="en-US"/>
              </w:rPr>
              <w:t>Element</w:t>
            </w:r>
          </w:p>
        </w:tc>
        <w:tc>
          <w:tcPr>
            <w:tcW w:w="2835" w:type="dxa"/>
            <w:shd w:val="clear" w:color="auto" w:fill="BFBFBF" w:themeFill="background1" w:themeFillShade="BF"/>
            <w:vAlign w:val="center"/>
          </w:tcPr>
          <w:p w:rsidR="00FB5085" w:rsidRPr="00864D34" w:rsidRDefault="00FB5085" w:rsidP="00FB5085">
            <w:pPr>
              <w:jc w:val="center"/>
              <w:rPr>
                <w:b/>
                <w:lang w:val="en-US"/>
              </w:rPr>
            </w:pPr>
            <w:r w:rsidRPr="00864D34">
              <w:rPr>
                <w:b/>
                <w:lang w:val="en-US"/>
              </w:rPr>
              <w:t>Type</w:t>
            </w:r>
          </w:p>
        </w:tc>
        <w:tc>
          <w:tcPr>
            <w:tcW w:w="1134" w:type="dxa"/>
            <w:shd w:val="clear" w:color="auto" w:fill="BFBFBF" w:themeFill="background1" w:themeFillShade="BF"/>
            <w:vAlign w:val="center"/>
          </w:tcPr>
          <w:p w:rsidR="00FB5085" w:rsidRPr="00864D34" w:rsidRDefault="00FB5085" w:rsidP="00FB5085">
            <w:pPr>
              <w:jc w:val="center"/>
              <w:rPr>
                <w:b/>
                <w:lang w:val="en-US"/>
              </w:rPr>
            </w:pPr>
            <w:r w:rsidRPr="00864D34">
              <w:rPr>
                <w:b/>
                <w:lang w:val="en-US"/>
              </w:rPr>
              <w:t>Optional</w:t>
            </w:r>
          </w:p>
        </w:tc>
        <w:tc>
          <w:tcPr>
            <w:tcW w:w="4253" w:type="dxa"/>
            <w:shd w:val="clear" w:color="auto" w:fill="BFBFBF" w:themeFill="background1" w:themeFillShade="BF"/>
            <w:vAlign w:val="center"/>
          </w:tcPr>
          <w:p w:rsidR="00FB5085" w:rsidRPr="00864D34" w:rsidRDefault="00FB5085" w:rsidP="00FB5085">
            <w:pPr>
              <w:jc w:val="center"/>
              <w:rPr>
                <w:b/>
                <w:lang w:val="en-US"/>
              </w:rPr>
            </w:pPr>
            <w:r w:rsidRPr="00864D34">
              <w:rPr>
                <w:b/>
                <w:lang w:val="en-US"/>
              </w:rPr>
              <w:t>Description</w:t>
            </w:r>
          </w:p>
        </w:tc>
      </w:tr>
      <w:tr w:rsidR="00FB5085" w:rsidRPr="00476322" w:rsidTr="00FB5085">
        <w:trPr>
          <w:cantSplit/>
        </w:trPr>
        <w:tc>
          <w:tcPr>
            <w:tcW w:w="1951" w:type="dxa"/>
          </w:tcPr>
          <w:p w:rsidR="00FB5085" w:rsidRDefault="00FB5085" w:rsidP="00FB5085">
            <w:pPr>
              <w:rPr>
                <w:lang w:val="en-US"/>
              </w:rPr>
            </w:pPr>
            <w:r w:rsidRPr="00FB5085">
              <w:rPr>
                <w:lang w:val="en-US"/>
              </w:rPr>
              <w:t>fileSelector</w:t>
            </w:r>
          </w:p>
        </w:tc>
        <w:tc>
          <w:tcPr>
            <w:tcW w:w="2835" w:type="dxa"/>
          </w:tcPr>
          <w:p w:rsidR="00FB5085" w:rsidRDefault="00FB5085" w:rsidP="00FB5085">
            <w:pPr>
              <w:rPr>
                <w:lang w:val="en-US"/>
              </w:rPr>
            </w:pPr>
            <w:r w:rsidRPr="00FB5085">
              <w:rPr>
                <w:lang w:val="en-US"/>
              </w:rPr>
              <w:t>FileSelector</w:t>
            </w:r>
          </w:p>
        </w:tc>
        <w:tc>
          <w:tcPr>
            <w:tcW w:w="1134" w:type="dxa"/>
          </w:tcPr>
          <w:p w:rsidR="00FB5085" w:rsidRDefault="00FB5085" w:rsidP="00FB5085">
            <w:pPr>
              <w:jc w:val="center"/>
              <w:rPr>
                <w:lang w:val="en-US"/>
              </w:rPr>
            </w:pPr>
            <w:r>
              <w:rPr>
                <w:lang w:val="en-US"/>
              </w:rPr>
              <w:t>No</w:t>
            </w:r>
          </w:p>
        </w:tc>
        <w:tc>
          <w:tcPr>
            <w:tcW w:w="4253" w:type="dxa"/>
          </w:tcPr>
          <w:p w:rsidR="00FB5085" w:rsidRPr="00CA76D3" w:rsidRDefault="00FB5085" w:rsidP="0062573D">
            <w:pPr>
              <w:rPr>
                <w:lang w:val="en-US"/>
              </w:rPr>
            </w:pPr>
            <w:r w:rsidRPr="00CA76D3">
              <w:rPr>
                <w:lang w:val="en-US"/>
              </w:rPr>
              <w:t>A tuple of file</w:t>
            </w:r>
            <w:r w:rsidR="00487350" w:rsidRPr="00CA76D3">
              <w:rPr>
                <w:lang w:val="en-US"/>
              </w:rPr>
              <w:t xml:space="preserve"> :</w:t>
            </w:r>
            <w:r w:rsidRPr="00CA76D3">
              <w:rPr>
                <w:lang w:val="en-US"/>
              </w:rPr>
              <w:t xml:space="preserve"> </w:t>
            </w:r>
            <w:r w:rsidR="00487350" w:rsidRPr="00CA76D3">
              <w:rPr>
                <w:lang w:val="en-US"/>
              </w:rPr>
              <w:t>f</w:t>
            </w:r>
            <w:r w:rsidRPr="00CA76D3">
              <w:rPr>
                <w:lang w:val="en-US"/>
              </w:rPr>
              <w:t>ile name, size,</w:t>
            </w:r>
            <w:r w:rsidR="0062573D" w:rsidRPr="00CA76D3">
              <w:rPr>
                <w:lang w:val="en-US"/>
              </w:rPr>
              <w:t xml:space="preserve"> type and hash as specified in</w:t>
            </w:r>
            <w:r w:rsidRPr="00CA76D3">
              <w:rPr>
                <w:lang w:val="en-US"/>
              </w:rPr>
              <w:t xml:space="preserve"> [RFC5547]</w:t>
            </w:r>
          </w:p>
        </w:tc>
      </w:tr>
      <w:tr w:rsidR="00FB5085" w:rsidRPr="00476322" w:rsidTr="00FB5085">
        <w:trPr>
          <w:cantSplit/>
        </w:trPr>
        <w:tc>
          <w:tcPr>
            <w:tcW w:w="1951" w:type="dxa"/>
          </w:tcPr>
          <w:p w:rsidR="00FB5085" w:rsidRPr="00FB5085" w:rsidRDefault="00FB5085" w:rsidP="00FB5085">
            <w:pPr>
              <w:rPr>
                <w:lang w:val="en-US"/>
              </w:rPr>
            </w:pPr>
            <w:r w:rsidRPr="00FB5085">
              <w:rPr>
                <w:lang w:val="en-US"/>
              </w:rPr>
              <w:t>fileDisposition</w:t>
            </w:r>
          </w:p>
        </w:tc>
        <w:tc>
          <w:tcPr>
            <w:tcW w:w="2835" w:type="dxa"/>
          </w:tcPr>
          <w:p w:rsidR="00FB5085" w:rsidRPr="00FB5085" w:rsidRDefault="00FB5085" w:rsidP="00FB5085">
            <w:pPr>
              <w:rPr>
                <w:lang w:val="en-US"/>
              </w:rPr>
            </w:pPr>
            <w:r w:rsidRPr="00FB5085">
              <w:rPr>
                <w:lang w:val="en-US"/>
              </w:rPr>
              <w:t>FileDisposition</w:t>
            </w:r>
          </w:p>
        </w:tc>
        <w:tc>
          <w:tcPr>
            <w:tcW w:w="1134" w:type="dxa"/>
          </w:tcPr>
          <w:p w:rsidR="00FB5085" w:rsidRDefault="00FB5085" w:rsidP="00FB5085">
            <w:pPr>
              <w:jc w:val="center"/>
              <w:rPr>
                <w:lang w:val="en-US"/>
              </w:rPr>
            </w:pPr>
            <w:r>
              <w:rPr>
                <w:lang w:val="en-US"/>
              </w:rPr>
              <w:t>Yes</w:t>
            </w:r>
          </w:p>
        </w:tc>
        <w:tc>
          <w:tcPr>
            <w:tcW w:w="4253" w:type="dxa"/>
          </w:tcPr>
          <w:p w:rsidR="00FB5085" w:rsidRPr="00CA76D3" w:rsidRDefault="00FB5085" w:rsidP="00FB5085">
            <w:pPr>
              <w:rPr>
                <w:lang w:val="en-US"/>
              </w:rPr>
            </w:pPr>
            <w:r w:rsidRPr="00CA76D3">
              <w:rPr>
                <w:lang w:val="en-US"/>
              </w:rPr>
              <w:t xml:space="preserve">It is used by the file sender to indicate a preferred disposition of the file. To indicate that a file should be automatically rendered, the value is “Render”. To indicate that a file should not be automatically rendered, the value is “Attachment”. </w:t>
            </w:r>
          </w:p>
          <w:p w:rsidR="00FB5085" w:rsidRPr="00CA76D3" w:rsidRDefault="00FB5085" w:rsidP="00FB5085">
            <w:pPr>
              <w:rPr>
                <w:lang w:val="en-US"/>
              </w:rPr>
            </w:pPr>
            <w:r w:rsidRPr="00CA76D3">
              <w:rPr>
                <w:lang w:val="en-US"/>
              </w:rPr>
              <w:t xml:space="preserve">See [RFC5547]. </w:t>
            </w:r>
          </w:p>
          <w:p w:rsidR="00FB5085" w:rsidRPr="00CA76D3" w:rsidRDefault="00FB5085" w:rsidP="00FB5085">
            <w:pPr>
              <w:rPr>
                <w:lang w:val="en-US"/>
              </w:rPr>
            </w:pPr>
            <w:r w:rsidRPr="00CA76D3">
              <w:rPr>
                <w:lang w:val="en-US"/>
              </w:rPr>
              <w:t xml:space="preserve">Default value is “Attachment”. </w:t>
            </w:r>
          </w:p>
        </w:tc>
      </w:tr>
      <w:tr w:rsidR="00FB5085" w:rsidRPr="00476322" w:rsidTr="00FB5085">
        <w:trPr>
          <w:cantSplit/>
        </w:trPr>
        <w:tc>
          <w:tcPr>
            <w:tcW w:w="1951" w:type="dxa"/>
          </w:tcPr>
          <w:p w:rsidR="00FB5085" w:rsidRPr="00FB5085" w:rsidRDefault="00FB5085" w:rsidP="00FB5085">
            <w:pPr>
              <w:rPr>
                <w:lang w:val="en-US"/>
              </w:rPr>
            </w:pPr>
            <w:r w:rsidRPr="00FB5085">
              <w:rPr>
                <w:lang w:val="en-US"/>
              </w:rPr>
              <w:t>fileDescription</w:t>
            </w:r>
          </w:p>
        </w:tc>
        <w:tc>
          <w:tcPr>
            <w:tcW w:w="2835" w:type="dxa"/>
          </w:tcPr>
          <w:p w:rsidR="00FB5085" w:rsidRPr="00FB5085" w:rsidRDefault="00FB5085" w:rsidP="00FB5085">
            <w:pPr>
              <w:rPr>
                <w:lang w:val="en-US"/>
              </w:rPr>
            </w:pPr>
            <w:r w:rsidRPr="00FB5085">
              <w:rPr>
                <w:lang w:val="en-US"/>
              </w:rPr>
              <w:t xml:space="preserve">xsd:string  </w:t>
            </w:r>
          </w:p>
        </w:tc>
        <w:tc>
          <w:tcPr>
            <w:tcW w:w="1134" w:type="dxa"/>
          </w:tcPr>
          <w:p w:rsidR="00FB5085" w:rsidRDefault="00FB5085" w:rsidP="00FB5085">
            <w:pPr>
              <w:jc w:val="center"/>
              <w:rPr>
                <w:lang w:val="en-US"/>
              </w:rPr>
            </w:pPr>
            <w:r>
              <w:rPr>
                <w:lang w:val="en-US"/>
              </w:rPr>
              <w:t>Yes</w:t>
            </w:r>
          </w:p>
        </w:tc>
        <w:tc>
          <w:tcPr>
            <w:tcW w:w="4253" w:type="dxa"/>
          </w:tcPr>
          <w:p w:rsidR="00FB5085" w:rsidRPr="00CA76D3" w:rsidRDefault="00FB5085" w:rsidP="00CA76D3">
            <w:pPr>
              <w:rPr>
                <w:lang w:val="en-US"/>
              </w:rPr>
            </w:pPr>
            <w:r w:rsidRPr="00CA76D3">
              <w:rPr>
                <w:lang w:val="en-US"/>
              </w:rPr>
              <w:t xml:space="preserve">Human-readable short description of the file which could be set by the Originator. </w:t>
            </w:r>
          </w:p>
        </w:tc>
      </w:tr>
      <w:tr w:rsidR="00FB5085" w:rsidRPr="00476322" w:rsidTr="00FB5085">
        <w:trPr>
          <w:cantSplit/>
        </w:trPr>
        <w:tc>
          <w:tcPr>
            <w:tcW w:w="1951" w:type="dxa"/>
          </w:tcPr>
          <w:p w:rsidR="00FB5085" w:rsidRPr="00FB5085" w:rsidRDefault="00FB5085" w:rsidP="00FB5085">
            <w:pPr>
              <w:rPr>
                <w:lang w:val="en-US"/>
              </w:rPr>
            </w:pPr>
            <w:r w:rsidRPr="00FB5085">
              <w:rPr>
                <w:lang w:val="en-US"/>
              </w:rPr>
              <w:t xml:space="preserve">fileDate  </w:t>
            </w:r>
          </w:p>
        </w:tc>
        <w:tc>
          <w:tcPr>
            <w:tcW w:w="2835" w:type="dxa"/>
          </w:tcPr>
          <w:p w:rsidR="00FB5085" w:rsidRPr="00FB5085" w:rsidRDefault="00FB5085" w:rsidP="00FB5085">
            <w:pPr>
              <w:rPr>
                <w:lang w:val="en-US"/>
              </w:rPr>
            </w:pPr>
            <w:r w:rsidRPr="00FB5085">
              <w:rPr>
                <w:lang w:val="en-US"/>
              </w:rPr>
              <w:t xml:space="preserve">FileDate  </w:t>
            </w:r>
          </w:p>
        </w:tc>
        <w:tc>
          <w:tcPr>
            <w:tcW w:w="1134" w:type="dxa"/>
          </w:tcPr>
          <w:p w:rsidR="00FB5085" w:rsidRDefault="00FB5085" w:rsidP="00FB5085">
            <w:pPr>
              <w:jc w:val="center"/>
              <w:rPr>
                <w:lang w:val="en-US"/>
              </w:rPr>
            </w:pPr>
            <w:r>
              <w:rPr>
                <w:lang w:val="en-US"/>
              </w:rPr>
              <w:t>Yes</w:t>
            </w:r>
          </w:p>
        </w:tc>
        <w:tc>
          <w:tcPr>
            <w:tcW w:w="4253" w:type="dxa"/>
          </w:tcPr>
          <w:p w:rsidR="00FB5085" w:rsidRPr="00CA76D3" w:rsidRDefault="00FB5085" w:rsidP="00FB5085">
            <w:pPr>
              <w:rPr>
                <w:lang w:val="en-US"/>
              </w:rPr>
            </w:pPr>
            <w:r w:rsidRPr="00CA76D3">
              <w:rPr>
                <w:lang w:val="en-US"/>
              </w:rPr>
              <w:t xml:space="preserve">The dates on which the file was created, modified, or last read as specified in [RFC5547]. </w:t>
            </w:r>
          </w:p>
        </w:tc>
      </w:tr>
      <w:tr w:rsidR="00FB5085" w:rsidRPr="00476322" w:rsidTr="00FB5085">
        <w:trPr>
          <w:cantSplit/>
        </w:trPr>
        <w:tc>
          <w:tcPr>
            <w:tcW w:w="1951" w:type="dxa"/>
          </w:tcPr>
          <w:p w:rsidR="00FB5085" w:rsidRPr="00FB5085" w:rsidRDefault="00FB5085" w:rsidP="00FB5085">
            <w:pPr>
              <w:rPr>
                <w:lang w:val="en-US"/>
              </w:rPr>
            </w:pPr>
            <w:r w:rsidRPr="00FB5085">
              <w:rPr>
                <w:lang w:val="en-US"/>
              </w:rPr>
              <w:t>fileIcon</w:t>
            </w:r>
          </w:p>
        </w:tc>
        <w:tc>
          <w:tcPr>
            <w:tcW w:w="2835" w:type="dxa"/>
          </w:tcPr>
          <w:p w:rsidR="00FB5085" w:rsidRPr="00FB5085" w:rsidRDefault="00FB5085" w:rsidP="00FB5085">
            <w:pPr>
              <w:rPr>
                <w:lang w:val="en-US"/>
              </w:rPr>
            </w:pPr>
            <w:r w:rsidRPr="00FB5085">
              <w:rPr>
                <w:lang w:val="en-US"/>
              </w:rPr>
              <w:t>xsd:anyURI</w:t>
            </w:r>
          </w:p>
        </w:tc>
        <w:tc>
          <w:tcPr>
            <w:tcW w:w="1134" w:type="dxa"/>
          </w:tcPr>
          <w:p w:rsidR="00FB5085" w:rsidRDefault="00FB5085" w:rsidP="00CA76D3">
            <w:pPr>
              <w:jc w:val="center"/>
              <w:rPr>
                <w:lang w:val="en-US"/>
              </w:rPr>
            </w:pPr>
            <w:r w:rsidRPr="00FB5085">
              <w:rPr>
                <w:lang w:val="en-US"/>
              </w:rPr>
              <w:t>Yes</w:t>
            </w:r>
          </w:p>
        </w:tc>
        <w:tc>
          <w:tcPr>
            <w:tcW w:w="4253" w:type="dxa"/>
          </w:tcPr>
          <w:p w:rsidR="00FB5085" w:rsidRPr="00CA76D3" w:rsidRDefault="00CA76D3" w:rsidP="00CA76D3">
            <w:pPr>
              <w:rPr>
                <w:lang w:val="en-US"/>
              </w:rPr>
            </w:pPr>
            <w:r w:rsidRPr="00CA76D3">
              <w:rPr>
                <w:lang w:val="en-US"/>
              </w:rPr>
              <w:t xml:space="preserve">This field is not used by the </w:t>
            </w:r>
            <w:r w:rsidR="00541431">
              <w:rPr>
                <w:lang w:val="en-US"/>
              </w:rPr>
              <w:t>interface</w:t>
            </w:r>
            <w:r w:rsidRPr="00CA76D3">
              <w:rPr>
                <w:lang w:val="en-US"/>
              </w:rPr>
              <w:t>. It stands for compatibility reasons.</w:t>
            </w:r>
          </w:p>
        </w:tc>
      </w:tr>
      <w:tr w:rsidR="00FB5085" w:rsidRPr="00476322" w:rsidTr="00FB5085">
        <w:trPr>
          <w:cantSplit/>
        </w:trPr>
        <w:tc>
          <w:tcPr>
            <w:tcW w:w="1951" w:type="dxa"/>
          </w:tcPr>
          <w:p w:rsidR="00FB5085" w:rsidRPr="00FB5085" w:rsidRDefault="00FB5085" w:rsidP="00FB5085">
            <w:pPr>
              <w:rPr>
                <w:lang w:val="en-US"/>
              </w:rPr>
            </w:pPr>
            <w:r w:rsidRPr="00FB5085">
              <w:rPr>
                <w:lang w:val="en-US"/>
              </w:rPr>
              <w:t xml:space="preserve">fileURL  </w:t>
            </w:r>
          </w:p>
        </w:tc>
        <w:tc>
          <w:tcPr>
            <w:tcW w:w="2835" w:type="dxa"/>
          </w:tcPr>
          <w:p w:rsidR="00FB5085" w:rsidRPr="00FB5085" w:rsidRDefault="00FB5085" w:rsidP="00FB5085">
            <w:pPr>
              <w:rPr>
                <w:lang w:val="en-US"/>
              </w:rPr>
            </w:pPr>
            <w:r w:rsidRPr="00FB5085">
              <w:rPr>
                <w:lang w:val="en-US"/>
              </w:rPr>
              <w:t xml:space="preserve">xsd:anyURI  </w:t>
            </w:r>
          </w:p>
        </w:tc>
        <w:tc>
          <w:tcPr>
            <w:tcW w:w="1134" w:type="dxa"/>
          </w:tcPr>
          <w:p w:rsidR="00FB5085" w:rsidRPr="00FB5085" w:rsidRDefault="00FB5085" w:rsidP="00FB5085">
            <w:pPr>
              <w:rPr>
                <w:lang w:val="en-US"/>
              </w:rPr>
            </w:pPr>
            <w:r w:rsidRPr="00FB5085">
              <w:rPr>
                <w:lang w:val="en-US"/>
              </w:rPr>
              <w:t xml:space="preserve">Yes  </w:t>
            </w:r>
          </w:p>
        </w:tc>
        <w:tc>
          <w:tcPr>
            <w:tcW w:w="4253" w:type="dxa"/>
          </w:tcPr>
          <w:p w:rsidR="00052ADF" w:rsidRPr="00CA76D3" w:rsidRDefault="00FB5085" w:rsidP="00FB5085">
            <w:pPr>
              <w:rPr>
                <w:lang w:val="en-US"/>
              </w:rPr>
            </w:pPr>
            <w:r w:rsidRPr="00CA76D3">
              <w:rPr>
                <w:lang w:val="en-US"/>
              </w:rPr>
              <w:t xml:space="preserve">The URL link to actual file content. </w:t>
            </w:r>
          </w:p>
          <w:p w:rsidR="00FB5085" w:rsidRPr="00CA76D3" w:rsidRDefault="00CA76D3" w:rsidP="00FB5085">
            <w:pPr>
              <w:rPr>
                <w:lang w:val="en-US"/>
              </w:rPr>
            </w:pPr>
            <w:r w:rsidRPr="00CA76D3">
              <w:rPr>
                <w:lang w:val="en-US"/>
              </w:rPr>
              <w:t>I</w:t>
            </w:r>
            <w:r w:rsidR="00FB5085" w:rsidRPr="00CA76D3">
              <w:rPr>
                <w:lang w:val="en-US"/>
              </w:rPr>
              <w:t xml:space="preserve">n POST operation during resource creation of Create a new 1-1 file transfer session, it is the external file repository URL set by Originator. </w:t>
            </w:r>
          </w:p>
          <w:p w:rsidR="00052ADF" w:rsidRPr="00CA76D3" w:rsidRDefault="00FB5085" w:rsidP="00FB5085">
            <w:pPr>
              <w:rPr>
                <w:lang w:val="en-US"/>
              </w:rPr>
            </w:pPr>
            <w:r w:rsidRPr="00CA76D3">
              <w:rPr>
                <w:lang w:val="en-US"/>
              </w:rPr>
              <w:t>If it is present, it indicates that there is no file content included in the request operation.</w:t>
            </w:r>
          </w:p>
          <w:p w:rsidR="00FB5085" w:rsidRPr="00CA76D3" w:rsidRDefault="00FB5085" w:rsidP="00FB5085">
            <w:pPr>
              <w:rPr>
                <w:lang w:val="en-US"/>
              </w:rPr>
            </w:pPr>
            <w:r w:rsidRPr="00CA76D3">
              <w:rPr>
                <w:lang w:val="en-US"/>
              </w:rPr>
              <w:t xml:space="preserve">If it is not present, it indicates that the actual file content is included in the HTTP request body during resource creation of Create a new 1-1 file transfer session or Send file. File content can be represented as multipart/form-data entity bodies, where the first entry of the form are the root fields and the second entry of the form are the file content. </w:t>
            </w:r>
          </w:p>
          <w:p w:rsidR="00FB5085" w:rsidRPr="00CA76D3" w:rsidRDefault="00FB5085" w:rsidP="00052ADF">
            <w:pPr>
              <w:rPr>
                <w:lang w:val="en-US"/>
              </w:rPr>
            </w:pPr>
            <w:r w:rsidRPr="00CA76D3">
              <w:rPr>
                <w:lang w:val="en-US"/>
              </w:rPr>
              <w:t>This field is not used in session invitation notifications.</w:t>
            </w:r>
          </w:p>
        </w:tc>
      </w:tr>
      <w:tr w:rsidR="00FB5085" w:rsidRPr="00476322" w:rsidTr="00FB5085">
        <w:trPr>
          <w:cantSplit/>
        </w:trPr>
        <w:tc>
          <w:tcPr>
            <w:tcW w:w="1951" w:type="dxa"/>
          </w:tcPr>
          <w:p w:rsidR="00FB5085" w:rsidRPr="00FB5085" w:rsidRDefault="00FB5085" w:rsidP="00FB5085">
            <w:pPr>
              <w:rPr>
                <w:lang w:val="en-US"/>
              </w:rPr>
            </w:pPr>
            <w:r w:rsidRPr="00FB5085">
              <w:rPr>
                <w:lang w:val="en-US"/>
              </w:rPr>
              <w:t>resourceURL</w:t>
            </w:r>
          </w:p>
        </w:tc>
        <w:tc>
          <w:tcPr>
            <w:tcW w:w="2835" w:type="dxa"/>
          </w:tcPr>
          <w:p w:rsidR="00FB5085" w:rsidRPr="00FB5085" w:rsidRDefault="00FB5085" w:rsidP="00FB5085">
            <w:pPr>
              <w:rPr>
                <w:lang w:val="en-US"/>
              </w:rPr>
            </w:pPr>
            <w:r w:rsidRPr="00FB5085">
              <w:rPr>
                <w:lang w:val="en-US"/>
              </w:rPr>
              <w:t xml:space="preserve">xsd:anyURI  </w:t>
            </w:r>
          </w:p>
        </w:tc>
        <w:tc>
          <w:tcPr>
            <w:tcW w:w="1134" w:type="dxa"/>
          </w:tcPr>
          <w:p w:rsidR="00FB5085" w:rsidRPr="00FB5085" w:rsidRDefault="00FB5085" w:rsidP="00FB5085">
            <w:pPr>
              <w:rPr>
                <w:lang w:val="en-US"/>
              </w:rPr>
            </w:pPr>
            <w:r w:rsidRPr="00FB5085">
              <w:rPr>
                <w:lang w:val="en-US"/>
              </w:rPr>
              <w:t xml:space="preserve">Yes </w:t>
            </w:r>
          </w:p>
          <w:p w:rsidR="00FB5085" w:rsidRPr="00FB5085" w:rsidRDefault="00FB5085" w:rsidP="00FB5085">
            <w:pPr>
              <w:rPr>
                <w:lang w:val="en-US"/>
              </w:rPr>
            </w:pPr>
          </w:p>
        </w:tc>
        <w:tc>
          <w:tcPr>
            <w:tcW w:w="4253" w:type="dxa"/>
          </w:tcPr>
          <w:p w:rsidR="00424F9F" w:rsidRPr="00424F9F" w:rsidRDefault="00424F9F" w:rsidP="00424F9F">
            <w:pPr>
              <w:rPr>
                <w:lang w:val="en-US"/>
              </w:rPr>
            </w:pPr>
            <w:proofErr w:type="gramStart"/>
            <w:r w:rsidRPr="00424F9F">
              <w:rPr>
                <w:lang w:val="en-US"/>
              </w:rPr>
              <w:t>Self referring</w:t>
            </w:r>
            <w:proofErr w:type="gramEnd"/>
            <w:r w:rsidRPr="00424F9F">
              <w:rPr>
                <w:lang w:val="en-US"/>
              </w:rPr>
              <w:t xml:space="preserve"> URL.</w:t>
            </w:r>
          </w:p>
          <w:p w:rsidR="00424F9F" w:rsidRPr="00424F9F" w:rsidRDefault="00424F9F" w:rsidP="00424F9F">
            <w:pPr>
              <w:rPr>
                <w:lang w:val="en-US"/>
              </w:rPr>
            </w:pPr>
          </w:p>
          <w:p w:rsidR="00FB5085" w:rsidRPr="0048190C" w:rsidRDefault="00424F9F" w:rsidP="00424F9F">
            <w:pPr>
              <w:rPr>
                <w:highlight w:val="yellow"/>
                <w:lang w:val="en-US"/>
              </w:rPr>
            </w:pPr>
            <w:r w:rsidRPr="00424F9F">
              <w:rPr>
                <w:lang w:val="en-US"/>
              </w:rPr>
              <w:t>The resourceURL SHALL NOT be included in POST requests by the client, but is included in POST requests representing notifications by the server to the client, when a complete representation of the resource is embedded in the notification. The resourceURL is also included in responses to any HTTP method that returns an entity body, and in PUT requests.</w:t>
            </w:r>
          </w:p>
        </w:tc>
      </w:tr>
    </w:tbl>
    <w:p w:rsidR="00444395" w:rsidRDefault="00444395" w:rsidP="00FB5085">
      <w:pPr>
        <w:rPr>
          <w:lang w:val="en-US"/>
        </w:rPr>
      </w:pPr>
    </w:p>
    <w:p w:rsidR="00444395" w:rsidRDefault="00444395" w:rsidP="00FB5085">
      <w:pPr>
        <w:rPr>
          <w:lang w:val="en-US"/>
        </w:rPr>
      </w:pPr>
    </w:p>
    <w:p w:rsidR="00444395" w:rsidRDefault="00444395" w:rsidP="00444395">
      <w:pPr>
        <w:tabs>
          <w:tab w:val="left" w:pos="2119"/>
        </w:tabs>
        <w:rPr>
          <w:b/>
          <w:lang w:val="en-US"/>
        </w:rPr>
      </w:pPr>
      <w:r w:rsidRPr="00444395">
        <w:rPr>
          <w:b/>
          <w:lang w:val="en-US"/>
        </w:rPr>
        <w:t>Type: FileSelector</w:t>
      </w:r>
    </w:p>
    <w:p w:rsidR="00444395" w:rsidRDefault="00444395" w:rsidP="00444395">
      <w:pPr>
        <w:tabs>
          <w:tab w:val="left" w:pos="2119"/>
        </w:tabs>
        <w:rPr>
          <w:lang w:val="en-US"/>
        </w:rPr>
      </w:pPr>
      <w:r w:rsidRPr="00444395">
        <w:rPr>
          <w:lang w:val="en-US"/>
        </w:rPr>
        <w:t>This type represents the basic information of a file such as name.</w:t>
      </w:r>
    </w:p>
    <w:tbl>
      <w:tblPr>
        <w:tblStyle w:val="Grilledutableau"/>
        <w:tblW w:w="10173" w:type="dxa"/>
        <w:tblLayout w:type="fixed"/>
        <w:tblLook w:val="04A0"/>
      </w:tblPr>
      <w:tblGrid>
        <w:gridCol w:w="1951"/>
        <w:gridCol w:w="2835"/>
        <w:gridCol w:w="1134"/>
        <w:gridCol w:w="4253"/>
      </w:tblGrid>
      <w:tr w:rsidR="00444395" w:rsidRPr="00864D34" w:rsidTr="00444395">
        <w:trPr>
          <w:cantSplit/>
          <w:tblHeader/>
        </w:trPr>
        <w:tc>
          <w:tcPr>
            <w:tcW w:w="1951"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Element</w:t>
            </w:r>
          </w:p>
        </w:tc>
        <w:tc>
          <w:tcPr>
            <w:tcW w:w="2835"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Type</w:t>
            </w:r>
          </w:p>
        </w:tc>
        <w:tc>
          <w:tcPr>
            <w:tcW w:w="1134"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Optional</w:t>
            </w:r>
          </w:p>
        </w:tc>
        <w:tc>
          <w:tcPr>
            <w:tcW w:w="4253"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Description</w:t>
            </w:r>
          </w:p>
        </w:tc>
      </w:tr>
      <w:tr w:rsidR="00444395" w:rsidRPr="00476322" w:rsidTr="00444395">
        <w:trPr>
          <w:cantSplit/>
        </w:trPr>
        <w:tc>
          <w:tcPr>
            <w:tcW w:w="1951" w:type="dxa"/>
          </w:tcPr>
          <w:p w:rsidR="00444395" w:rsidRDefault="00444395" w:rsidP="00444395">
            <w:pPr>
              <w:rPr>
                <w:lang w:val="en-US"/>
              </w:rPr>
            </w:pPr>
            <w:r w:rsidRPr="00444395">
              <w:rPr>
                <w:lang w:val="en-US"/>
              </w:rPr>
              <w:t xml:space="preserve">name  </w:t>
            </w:r>
          </w:p>
        </w:tc>
        <w:tc>
          <w:tcPr>
            <w:tcW w:w="2835" w:type="dxa"/>
          </w:tcPr>
          <w:p w:rsidR="00444395" w:rsidRDefault="00444395" w:rsidP="00444395">
            <w:pPr>
              <w:rPr>
                <w:lang w:val="en-US"/>
              </w:rPr>
            </w:pPr>
            <w:r w:rsidRPr="00444395">
              <w:rPr>
                <w:lang w:val="en-US"/>
              </w:rPr>
              <w:t xml:space="preserve">xsd:string  </w:t>
            </w:r>
          </w:p>
        </w:tc>
        <w:tc>
          <w:tcPr>
            <w:tcW w:w="1134" w:type="dxa"/>
          </w:tcPr>
          <w:p w:rsidR="00444395" w:rsidRDefault="00444395" w:rsidP="00444395">
            <w:pPr>
              <w:jc w:val="center"/>
              <w:rPr>
                <w:lang w:val="en-US"/>
              </w:rPr>
            </w:pPr>
            <w:r>
              <w:rPr>
                <w:lang w:val="en-US"/>
              </w:rPr>
              <w:t>No</w:t>
            </w:r>
          </w:p>
        </w:tc>
        <w:tc>
          <w:tcPr>
            <w:tcW w:w="4253" w:type="dxa"/>
          </w:tcPr>
          <w:p w:rsidR="00444395" w:rsidRPr="00444395" w:rsidRDefault="00444395" w:rsidP="00444395">
            <w:pPr>
              <w:tabs>
                <w:tab w:val="left" w:pos="2119"/>
              </w:tabs>
              <w:rPr>
                <w:lang w:val="en-US"/>
              </w:rPr>
            </w:pPr>
            <w:r w:rsidRPr="00444395">
              <w:rPr>
                <w:lang w:val="en-US"/>
              </w:rPr>
              <w:t xml:space="preserve">The name of the file. </w:t>
            </w:r>
          </w:p>
          <w:p w:rsidR="00444395" w:rsidRPr="00444395" w:rsidRDefault="002E6183" w:rsidP="00444395">
            <w:pPr>
              <w:tabs>
                <w:tab w:val="left" w:pos="2119"/>
              </w:tabs>
              <w:rPr>
                <w:lang w:val="en-US"/>
              </w:rPr>
            </w:pPr>
            <w:r>
              <w:rPr>
                <w:lang w:val="en-US"/>
              </w:rPr>
              <w:t xml:space="preserve">See </w:t>
            </w:r>
            <w:r w:rsidR="00444395" w:rsidRPr="00444395">
              <w:rPr>
                <w:lang w:val="en-US"/>
              </w:rPr>
              <w:t xml:space="preserve">[RFC5547]. </w:t>
            </w:r>
          </w:p>
          <w:p w:rsidR="00444395" w:rsidRDefault="00444395" w:rsidP="00444395">
            <w:pPr>
              <w:tabs>
                <w:tab w:val="left" w:pos="2119"/>
              </w:tabs>
              <w:rPr>
                <w:lang w:val="en-US"/>
              </w:rPr>
            </w:pPr>
            <w:r w:rsidRPr="00444395">
              <w:rPr>
                <w:lang w:val="en-US"/>
              </w:rPr>
              <w:t xml:space="preserve">Note: in a file transfer session, the file name is unique. </w:t>
            </w:r>
          </w:p>
        </w:tc>
      </w:tr>
      <w:tr w:rsidR="00444395" w:rsidTr="00444395">
        <w:trPr>
          <w:cantSplit/>
        </w:trPr>
        <w:tc>
          <w:tcPr>
            <w:tcW w:w="1951" w:type="dxa"/>
          </w:tcPr>
          <w:p w:rsidR="00444395" w:rsidRPr="00444395" w:rsidRDefault="00444395" w:rsidP="00444395">
            <w:pPr>
              <w:rPr>
                <w:lang w:val="en-US"/>
              </w:rPr>
            </w:pPr>
            <w:r w:rsidRPr="00444395">
              <w:rPr>
                <w:lang w:val="en-US"/>
              </w:rPr>
              <w:t xml:space="preserve">type  </w:t>
            </w:r>
          </w:p>
        </w:tc>
        <w:tc>
          <w:tcPr>
            <w:tcW w:w="2835" w:type="dxa"/>
          </w:tcPr>
          <w:p w:rsidR="00444395" w:rsidRPr="00444395" w:rsidRDefault="00444395" w:rsidP="00444395">
            <w:pPr>
              <w:rPr>
                <w:lang w:val="en-US"/>
              </w:rPr>
            </w:pPr>
            <w:r w:rsidRPr="00444395">
              <w:rPr>
                <w:lang w:val="en-US"/>
              </w:rPr>
              <w:t xml:space="preserve">xsd:string  </w:t>
            </w:r>
          </w:p>
        </w:tc>
        <w:tc>
          <w:tcPr>
            <w:tcW w:w="1134" w:type="dxa"/>
          </w:tcPr>
          <w:p w:rsidR="00444395" w:rsidRDefault="00444395" w:rsidP="00444395">
            <w:pPr>
              <w:jc w:val="center"/>
              <w:rPr>
                <w:lang w:val="en-US"/>
              </w:rPr>
            </w:pPr>
            <w:r w:rsidRPr="00444395">
              <w:rPr>
                <w:lang w:val="en-US"/>
              </w:rPr>
              <w:t xml:space="preserve">No  </w:t>
            </w:r>
          </w:p>
        </w:tc>
        <w:tc>
          <w:tcPr>
            <w:tcW w:w="4253" w:type="dxa"/>
          </w:tcPr>
          <w:p w:rsidR="00444395" w:rsidRPr="00444395" w:rsidRDefault="00444395" w:rsidP="00444395">
            <w:pPr>
              <w:tabs>
                <w:tab w:val="left" w:pos="2119"/>
              </w:tabs>
              <w:rPr>
                <w:lang w:val="en-US"/>
              </w:rPr>
            </w:pPr>
            <w:r w:rsidRPr="00444395">
              <w:rPr>
                <w:lang w:val="en-US"/>
              </w:rPr>
              <w:t xml:space="preserve">The MIME type of the file. It is concatenated by type, “/” and subtype. </w:t>
            </w:r>
          </w:p>
          <w:p w:rsidR="00444395" w:rsidRPr="00444395" w:rsidRDefault="002E6183" w:rsidP="002E6183">
            <w:pPr>
              <w:tabs>
                <w:tab w:val="left" w:pos="2119"/>
              </w:tabs>
              <w:rPr>
                <w:lang w:val="en-US"/>
              </w:rPr>
            </w:pPr>
            <w:r>
              <w:rPr>
                <w:lang w:val="en-US"/>
              </w:rPr>
              <w:t>See</w:t>
            </w:r>
            <w:r w:rsidR="00444395" w:rsidRPr="00444395">
              <w:rPr>
                <w:lang w:val="en-US"/>
              </w:rPr>
              <w:t xml:space="preserve"> [RFC5547].</w:t>
            </w:r>
          </w:p>
        </w:tc>
      </w:tr>
      <w:tr w:rsidR="00444395" w:rsidTr="00444395">
        <w:trPr>
          <w:cantSplit/>
        </w:trPr>
        <w:tc>
          <w:tcPr>
            <w:tcW w:w="1951" w:type="dxa"/>
          </w:tcPr>
          <w:p w:rsidR="00444395" w:rsidRPr="00444395" w:rsidRDefault="00444395" w:rsidP="00444395">
            <w:pPr>
              <w:rPr>
                <w:lang w:val="en-US"/>
              </w:rPr>
            </w:pPr>
            <w:r w:rsidRPr="00444395">
              <w:rPr>
                <w:lang w:val="en-US"/>
              </w:rPr>
              <w:t xml:space="preserve">size  </w:t>
            </w:r>
          </w:p>
        </w:tc>
        <w:tc>
          <w:tcPr>
            <w:tcW w:w="2835" w:type="dxa"/>
          </w:tcPr>
          <w:p w:rsidR="00444395" w:rsidRPr="00444395" w:rsidRDefault="00444395" w:rsidP="00444395">
            <w:pPr>
              <w:rPr>
                <w:lang w:val="en-US"/>
              </w:rPr>
            </w:pPr>
            <w:r w:rsidRPr="00444395">
              <w:rPr>
                <w:lang w:val="en-US"/>
              </w:rPr>
              <w:t xml:space="preserve">xsd: unsignedLong  </w:t>
            </w:r>
          </w:p>
        </w:tc>
        <w:tc>
          <w:tcPr>
            <w:tcW w:w="1134" w:type="dxa"/>
          </w:tcPr>
          <w:p w:rsidR="00444395" w:rsidRPr="00444395" w:rsidRDefault="00444395" w:rsidP="00444395">
            <w:pPr>
              <w:jc w:val="center"/>
              <w:rPr>
                <w:lang w:val="en-US"/>
              </w:rPr>
            </w:pPr>
            <w:r w:rsidRPr="00444395">
              <w:rPr>
                <w:lang w:val="en-US"/>
              </w:rPr>
              <w:t xml:space="preserve">Yes  </w:t>
            </w:r>
          </w:p>
        </w:tc>
        <w:tc>
          <w:tcPr>
            <w:tcW w:w="4253" w:type="dxa"/>
          </w:tcPr>
          <w:p w:rsidR="00444395" w:rsidRPr="00444395" w:rsidRDefault="00444395" w:rsidP="00444395">
            <w:pPr>
              <w:tabs>
                <w:tab w:val="left" w:pos="2119"/>
              </w:tabs>
              <w:rPr>
                <w:lang w:val="en-US"/>
              </w:rPr>
            </w:pPr>
            <w:r w:rsidRPr="00444395">
              <w:rPr>
                <w:lang w:val="en-US"/>
              </w:rPr>
              <w:t xml:space="preserve">The size of the file in octets. </w:t>
            </w:r>
          </w:p>
          <w:p w:rsidR="00444395" w:rsidRPr="00444395" w:rsidRDefault="00444395" w:rsidP="002E6183">
            <w:pPr>
              <w:tabs>
                <w:tab w:val="left" w:pos="2119"/>
              </w:tabs>
              <w:rPr>
                <w:lang w:val="en-US"/>
              </w:rPr>
            </w:pPr>
            <w:r w:rsidRPr="00444395">
              <w:rPr>
                <w:lang w:val="en-US"/>
              </w:rPr>
              <w:t xml:space="preserve">See [RFC5547]. </w:t>
            </w:r>
          </w:p>
        </w:tc>
      </w:tr>
      <w:tr w:rsidR="00444395" w:rsidTr="00444395">
        <w:trPr>
          <w:cantSplit/>
        </w:trPr>
        <w:tc>
          <w:tcPr>
            <w:tcW w:w="1951" w:type="dxa"/>
          </w:tcPr>
          <w:p w:rsidR="00444395" w:rsidRPr="00444395" w:rsidRDefault="00444395" w:rsidP="00444395">
            <w:pPr>
              <w:rPr>
                <w:lang w:val="en-US"/>
              </w:rPr>
            </w:pPr>
            <w:r w:rsidRPr="00444395">
              <w:rPr>
                <w:lang w:val="en-US"/>
              </w:rPr>
              <w:t xml:space="preserve">hash  </w:t>
            </w:r>
          </w:p>
        </w:tc>
        <w:tc>
          <w:tcPr>
            <w:tcW w:w="2835" w:type="dxa"/>
          </w:tcPr>
          <w:p w:rsidR="00444395" w:rsidRPr="00444395" w:rsidRDefault="00444395" w:rsidP="00444395">
            <w:pPr>
              <w:rPr>
                <w:lang w:val="en-US"/>
              </w:rPr>
            </w:pPr>
            <w:r w:rsidRPr="00444395">
              <w:rPr>
                <w:lang w:val="en-US"/>
              </w:rPr>
              <w:t xml:space="preserve">HashInformation  </w:t>
            </w:r>
          </w:p>
        </w:tc>
        <w:tc>
          <w:tcPr>
            <w:tcW w:w="1134" w:type="dxa"/>
          </w:tcPr>
          <w:p w:rsidR="00444395" w:rsidRPr="00444395" w:rsidRDefault="00444395" w:rsidP="00444395">
            <w:pPr>
              <w:jc w:val="center"/>
              <w:rPr>
                <w:lang w:val="en-US"/>
              </w:rPr>
            </w:pPr>
            <w:r w:rsidRPr="00444395">
              <w:rPr>
                <w:lang w:val="en-US"/>
              </w:rPr>
              <w:t xml:space="preserve">Yes  </w:t>
            </w:r>
          </w:p>
        </w:tc>
        <w:tc>
          <w:tcPr>
            <w:tcW w:w="4253" w:type="dxa"/>
          </w:tcPr>
          <w:p w:rsidR="00444395" w:rsidRPr="00444395" w:rsidRDefault="00444395" w:rsidP="00444395">
            <w:pPr>
              <w:tabs>
                <w:tab w:val="left" w:pos="2119"/>
              </w:tabs>
              <w:rPr>
                <w:lang w:val="en-US"/>
              </w:rPr>
            </w:pPr>
            <w:r w:rsidRPr="00444395">
              <w:rPr>
                <w:lang w:val="en-US"/>
              </w:rPr>
              <w:t xml:space="preserve">The file hash information including hash algorithm and hash value. </w:t>
            </w:r>
          </w:p>
          <w:p w:rsidR="00444395" w:rsidRPr="00444395" w:rsidRDefault="00444395" w:rsidP="002E6183">
            <w:pPr>
              <w:tabs>
                <w:tab w:val="left" w:pos="2119"/>
              </w:tabs>
              <w:rPr>
                <w:lang w:val="en-US"/>
              </w:rPr>
            </w:pPr>
            <w:r w:rsidRPr="00444395">
              <w:rPr>
                <w:lang w:val="en-US"/>
              </w:rPr>
              <w:t>See [RFC5547].</w:t>
            </w:r>
          </w:p>
        </w:tc>
      </w:tr>
    </w:tbl>
    <w:p w:rsidR="00444395" w:rsidRDefault="00444395" w:rsidP="00444395">
      <w:pPr>
        <w:tabs>
          <w:tab w:val="left" w:pos="2119"/>
        </w:tabs>
        <w:rPr>
          <w:lang w:val="en-US"/>
        </w:rPr>
      </w:pPr>
    </w:p>
    <w:p w:rsidR="00444395" w:rsidRDefault="00444395" w:rsidP="00444395">
      <w:pPr>
        <w:tabs>
          <w:tab w:val="left" w:pos="2119"/>
        </w:tabs>
        <w:rPr>
          <w:lang w:val="en-US"/>
        </w:rPr>
      </w:pPr>
    </w:p>
    <w:p w:rsidR="00444395" w:rsidRPr="00444395" w:rsidRDefault="00444395" w:rsidP="00444395">
      <w:pPr>
        <w:tabs>
          <w:tab w:val="left" w:pos="2119"/>
        </w:tabs>
        <w:rPr>
          <w:b/>
          <w:lang w:val="en-US"/>
        </w:rPr>
      </w:pPr>
      <w:r w:rsidRPr="00444395">
        <w:rPr>
          <w:b/>
          <w:lang w:val="en-US"/>
        </w:rPr>
        <w:t xml:space="preserve">Type: FileDate </w:t>
      </w:r>
    </w:p>
    <w:p w:rsidR="00444395" w:rsidRDefault="00444395" w:rsidP="00444395">
      <w:pPr>
        <w:tabs>
          <w:tab w:val="left" w:pos="2119"/>
        </w:tabs>
        <w:rPr>
          <w:lang w:val="en-US"/>
        </w:rPr>
      </w:pPr>
      <w:r w:rsidRPr="00444395">
        <w:rPr>
          <w:lang w:val="en-US"/>
        </w:rPr>
        <w:t xml:space="preserve">This type represents the dates on which the file was created, modified, or last read, it MAY contain any combination of “cDate”, “mDate” and “rDate”. </w:t>
      </w:r>
    </w:p>
    <w:tbl>
      <w:tblPr>
        <w:tblStyle w:val="Grilledutableau"/>
        <w:tblW w:w="10173" w:type="dxa"/>
        <w:tblLayout w:type="fixed"/>
        <w:tblLook w:val="04A0"/>
      </w:tblPr>
      <w:tblGrid>
        <w:gridCol w:w="1951"/>
        <w:gridCol w:w="2835"/>
        <w:gridCol w:w="1134"/>
        <w:gridCol w:w="4253"/>
      </w:tblGrid>
      <w:tr w:rsidR="00444395" w:rsidRPr="00864D34" w:rsidTr="00444395">
        <w:trPr>
          <w:cantSplit/>
          <w:tblHeader/>
        </w:trPr>
        <w:tc>
          <w:tcPr>
            <w:tcW w:w="1951"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Element</w:t>
            </w:r>
          </w:p>
        </w:tc>
        <w:tc>
          <w:tcPr>
            <w:tcW w:w="2835"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Type</w:t>
            </w:r>
          </w:p>
        </w:tc>
        <w:tc>
          <w:tcPr>
            <w:tcW w:w="1134"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Optional</w:t>
            </w:r>
          </w:p>
        </w:tc>
        <w:tc>
          <w:tcPr>
            <w:tcW w:w="4253"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Description</w:t>
            </w:r>
          </w:p>
        </w:tc>
      </w:tr>
      <w:tr w:rsidR="00444395" w:rsidTr="00444395">
        <w:trPr>
          <w:cantSplit/>
        </w:trPr>
        <w:tc>
          <w:tcPr>
            <w:tcW w:w="1951" w:type="dxa"/>
          </w:tcPr>
          <w:p w:rsidR="00444395" w:rsidRDefault="00444395" w:rsidP="00444395">
            <w:pPr>
              <w:rPr>
                <w:lang w:val="en-US"/>
              </w:rPr>
            </w:pPr>
            <w:r w:rsidRPr="00444395">
              <w:rPr>
                <w:lang w:val="en-US"/>
              </w:rPr>
              <w:t xml:space="preserve">cDate  </w:t>
            </w:r>
          </w:p>
        </w:tc>
        <w:tc>
          <w:tcPr>
            <w:tcW w:w="2835" w:type="dxa"/>
          </w:tcPr>
          <w:p w:rsidR="00444395" w:rsidRDefault="00444395" w:rsidP="00444395">
            <w:pPr>
              <w:rPr>
                <w:lang w:val="en-US"/>
              </w:rPr>
            </w:pPr>
            <w:r w:rsidRPr="00444395">
              <w:rPr>
                <w:lang w:val="en-US"/>
              </w:rPr>
              <w:t xml:space="preserve">xsd:dateTime  </w:t>
            </w:r>
          </w:p>
        </w:tc>
        <w:tc>
          <w:tcPr>
            <w:tcW w:w="1134" w:type="dxa"/>
          </w:tcPr>
          <w:p w:rsidR="00444395" w:rsidRDefault="00444395" w:rsidP="00444395">
            <w:pPr>
              <w:jc w:val="center"/>
              <w:rPr>
                <w:lang w:val="en-US"/>
              </w:rPr>
            </w:pPr>
            <w:r w:rsidRPr="00444395">
              <w:rPr>
                <w:lang w:val="en-US"/>
              </w:rPr>
              <w:t xml:space="preserve">Yes  </w:t>
            </w:r>
          </w:p>
        </w:tc>
        <w:tc>
          <w:tcPr>
            <w:tcW w:w="4253" w:type="dxa"/>
          </w:tcPr>
          <w:p w:rsidR="00444395" w:rsidRDefault="00444395" w:rsidP="00444395">
            <w:pPr>
              <w:tabs>
                <w:tab w:val="left" w:pos="2119"/>
              </w:tabs>
              <w:rPr>
                <w:lang w:val="en-US"/>
              </w:rPr>
            </w:pPr>
            <w:r w:rsidRPr="00444395">
              <w:rPr>
                <w:lang w:val="en-US"/>
              </w:rPr>
              <w:t xml:space="preserve">The date on which the file was last created. See </w:t>
            </w:r>
            <w:r>
              <w:rPr>
                <w:lang w:val="en-US"/>
              </w:rPr>
              <w:t xml:space="preserve">[RFC5547]. </w:t>
            </w:r>
          </w:p>
        </w:tc>
      </w:tr>
      <w:tr w:rsidR="00444395" w:rsidTr="00444395">
        <w:trPr>
          <w:cantSplit/>
        </w:trPr>
        <w:tc>
          <w:tcPr>
            <w:tcW w:w="1951" w:type="dxa"/>
          </w:tcPr>
          <w:p w:rsidR="00444395" w:rsidRPr="00444395" w:rsidRDefault="00444395" w:rsidP="00444395">
            <w:pPr>
              <w:rPr>
                <w:lang w:val="en-US"/>
              </w:rPr>
            </w:pPr>
            <w:r w:rsidRPr="00444395">
              <w:rPr>
                <w:lang w:val="en-US"/>
              </w:rPr>
              <w:t xml:space="preserve">mDate  </w:t>
            </w:r>
          </w:p>
        </w:tc>
        <w:tc>
          <w:tcPr>
            <w:tcW w:w="2835" w:type="dxa"/>
          </w:tcPr>
          <w:p w:rsidR="00444395" w:rsidRPr="00444395" w:rsidRDefault="00444395" w:rsidP="00444395">
            <w:pPr>
              <w:rPr>
                <w:lang w:val="en-US"/>
              </w:rPr>
            </w:pPr>
            <w:r w:rsidRPr="00444395">
              <w:rPr>
                <w:lang w:val="en-US"/>
              </w:rPr>
              <w:t xml:space="preserve">xsd:dateTime  </w:t>
            </w:r>
          </w:p>
        </w:tc>
        <w:tc>
          <w:tcPr>
            <w:tcW w:w="1134" w:type="dxa"/>
          </w:tcPr>
          <w:p w:rsidR="00444395" w:rsidRPr="00444395" w:rsidRDefault="00444395" w:rsidP="00444395">
            <w:pPr>
              <w:jc w:val="center"/>
              <w:rPr>
                <w:lang w:val="en-US"/>
              </w:rPr>
            </w:pPr>
            <w:r w:rsidRPr="00444395">
              <w:rPr>
                <w:lang w:val="en-US"/>
              </w:rPr>
              <w:t xml:space="preserve">Yes  </w:t>
            </w:r>
          </w:p>
        </w:tc>
        <w:tc>
          <w:tcPr>
            <w:tcW w:w="4253" w:type="dxa"/>
          </w:tcPr>
          <w:p w:rsidR="00444395" w:rsidRPr="00444395" w:rsidRDefault="00444395" w:rsidP="00444395">
            <w:pPr>
              <w:tabs>
                <w:tab w:val="left" w:pos="2119"/>
              </w:tabs>
              <w:rPr>
                <w:lang w:val="en-US"/>
              </w:rPr>
            </w:pPr>
            <w:r w:rsidRPr="00444395">
              <w:rPr>
                <w:lang w:val="en-US"/>
              </w:rPr>
              <w:t xml:space="preserve">The date on which the file was last modified. </w:t>
            </w:r>
          </w:p>
          <w:p w:rsidR="00444395" w:rsidRPr="00444395" w:rsidRDefault="00444395" w:rsidP="00444395">
            <w:pPr>
              <w:tabs>
                <w:tab w:val="left" w:pos="2119"/>
              </w:tabs>
              <w:rPr>
                <w:lang w:val="en-US"/>
              </w:rPr>
            </w:pPr>
            <w:r w:rsidRPr="00444395">
              <w:rPr>
                <w:lang w:val="en-US"/>
              </w:rPr>
              <w:t xml:space="preserve">See [RFC5547]. </w:t>
            </w:r>
          </w:p>
        </w:tc>
      </w:tr>
      <w:tr w:rsidR="00444395" w:rsidTr="00444395">
        <w:trPr>
          <w:cantSplit/>
        </w:trPr>
        <w:tc>
          <w:tcPr>
            <w:tcW w:w="1951" w:type="dxa"/>
          </w:tcPr>
          <w:p w:rsidR="00444395" w:rsidRPr="00444395" w:rsidRDefault="00444395" w:rsidP="00444395">
            <w:pPr>
              <w:rPr>
                <w:lang w:val="en-US"/>
              </w:rPr>
            </w:pPr>
            <w:r w:rsidRPr="00444395">
              <w:rPr>
                <w:lang w:val="en-US"/>
              </w:rPr>
              <w:t xml:space="preserve">rDate  </w:t>
            </w:r>
          </w:p>
        </w:tc>
        <w:tc>
          <w:tcPr>
            <w:tcW w:w="2835" w:type="dxa"/>
          </w:tcPr>
          <w:p w:rsidR="00444395" w:rsidRPr="00444395" w:rsidRDefault="00444395" w:rsidP="00444395">
            <w:pPr>
              <w:rPr>
                <w:lang w:val="en-US"/>
              </w:rPr>
            </w:pPr>
            <w:r w:rsidRPr="00444395">
              <w:rPr>
                <w:lang w:val="en-US"/>
              </w:rPr>
              <w:t xml:space="preserve">xsd:dateTime  </w:t>
            </w:r>
          </w:p>
        </w:tc>
        <w:tc>
          <w:tcPr>
            <w:tcW w:w="1134" w:type="dxa"/>
          </w:tcPr>
          <w:p w:rsidR="00444395" w:rsidRPr="00444395" w:rsidRDefault="00444395" w:rsidP="00444395">
            <w:pPr>
              <w:jc w:val="center"/>
              <w:rPr>
                <w:lang w:val="en-US"/>
              </w:rPr>
            </w:pPr>
            <w:r w:rsidRPr="00444395">
              <w:rPr>
                <w:lang w:val="en-US"/>
              </w:rPr>
              <w:t xml:space="preserve">Yes  </w:t>
            </w:r>
          </w:p>
        </w:tc>
        <w:tc>
          <w:tcPr>
            <w:tcW w:w="4253" w:type="dxa"/>
          </w:tcPr>
          <w:p w:rsidR="00444395" w:rsidRPr="00444395" w:rsidRDefault="00444395" w:rsidP="00444395">
            <w:pPr>
              <w:tabs>
                <w:tab w:val="left" w:pos="2119"/>
              </w:tabs>
              <w:rPr>
                <w:lang w:val="en-US"/>
              </w:rPr>
            </w:pPr>
            <w:r w:rsidRPr="00444395">
              <w:rPr>
                <w:lang w:val="en-US"/>
              </w:rPr>
              <w:t xml:space="preserve">The date on which the file was last read. </w:t>
            </w:r>
          </w:p>
          <w:p w:rsidR="00444395" w:rsidRPr="00444395" w:rsidRDefault="00444395" w:rsidP="00444395">
            <w:pPr>
              <w:tabs>
                <w:tab w:val="left" w:pos="2119"/>
              </w:tabs>
              <w:rPr>
                <w:lang w:val="en-US"/>
              </w:rPr>
            </w:pPr>
            <w:r w:rsidRPr="00444395">
              <w:rPr>
                <w:lang w:val="en-US"/>
              </w:rPr>
              <w:t>See [RFC5547].</w:t>
            </w:r>
          </w:p>
        </w:tc>
      </w:tr>
    </w:tbl>
    <w:p w:rsidR="00444395" w:rsidRDefault="00444395" w:rsidP="00444395">
      <w:pPr>
        <w:tabs>
          <w:tab w:val="left" w:pos="2119"/>
        </w:tabs>
        <w:rPr>
          <w:lang w:val="en-US"/>
        </w:rPr>
      </w:pPr>
    </w:p>
    <w:p w:rsidR="00444395" w:rsidRDefault="00444395" w:rsidP="00444395">
      <w:pPr>
        <w:tabs>
          <w:tab w:val="left" w:pos="2119"/>
        </w:tabs>
        <w:rPr>
          <w:lang w:val="en-US"/>
        </w:rPr>
      </w:pPr>
    </w:p>
    <w:p w:rsidR="00444395" w:rsidRPr="00444395" w:rsidRDefault="00444395" w:rsidP="00444395">
      <w:pPr>
        <w:tabs>
          <w:tab w:val="left" w:pos="2119"/>
        </w:tabs>
        <w:rPr>
          <w:b/>
          <w:lang w:val="en-US"/>
        </w:rPr>
      </w:pPr>
      <w:r w:rsidRPr="00444395">
        <w:rPr>
          <w:b/>
          <w:lang w:val="en-US"/>
        </w:rPr>
        <w:t xml:space="preserve">Type: HashInformation </w:t>
      </w:r>
    </w:p>
    <w:p w:rsidR="00444395" w:rsidRDefault="00444395" w:rsidP="00444395">
      <w:pPr>
        <w:tabs>
          <w:tab w:val="left" w:pos="2119"/>
        </w:tabs>
        <w:rPr>
          <w:lang w:val="en-US"/>
        </w:rPr>
      </w:pPr>
      <w:r w:rsidRPr="00444395">
        <w:rPr>
          <w:lang w:val="en-US"/>
        </w:rPr>
        <w:t xml:space="preserve">This type represents the file hash information. </w:t>
      </w:r>
    </w:p>
    <w:tbl>
      <w:tblPr>
        <w:tblStyle w:val="Grilledutableau"/>
        <w:tblW w:w="10173" w:type="dxa"/>
        <w:tblLayout w:type="fixed"/>
        <w:tblLook w:val="04A0"/>
      </w:tblPr>
      <w:tblGrid>
        <w:gridCol w:w="1951"/>
        <w:gridCol w:w="2835"/>
        <w:gridCol w:w="1134"/>
        <w:gridCol w:w="4253"/>
      </w:tblGrid>
      <w:tr w:rsidR="00444395" w:rsidRPr="00864D34" w:rsidTr="00444395">
        <w:trPr>
          <w:cantSplit/>
          <w:tblHeader/>
        </w:trPr>
        <w:tc>
          <w:tcPr>
            <w:tcW w:w="1951"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Element</w:t>
            </w:r>
          </w:p>
        </w:tc>
        <w:tc>
          <w:tcPr>
            <w:tcW w:w="2835"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Type</w:t>
            </w:r>
          </w:p>
        </w:tc>
        <w:tc>
          <w:tcPr>
            <w:tcW w:w="1134"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Optional</w:t>
            </w:r>
          </w:p>
        </w:tc>
        <w:tc>
          <w:tcPr>
            <w:tcW w:w="4253"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Description</w:t>
            </w:r>
          </w:p>
        </w:tc>
      </w:tr>
      <w:tr w:rsidR="00444395" w:rsidTr="00444395">
        <w:trPr>
          <w:cantSplit/>
        </w:trPr>
        <w:tc>
          <w:tcPr>
            <w:tcW w:w="1951" w:type="dxa"/>
          </w:tcPr>
          <w:p w:rsidR="00444395" w:rsidRDefault="00444395" w:rsidP="00444395">
            <w:pPr>
              <w:rPr>
                <w:lang w:val="en-US"/>
              </w:rPr>
            </w:pPr>
            <w:r w:rsidRPr="00444395">
              <w:rPr>
                <w:lang w:val="en-US"/>
              </w:rPr>
              <w:t xml:space="preserve">algorithm  </w:t>
            </w:r>
          </w:p>
        </w:tc>
        <w:tc>
          <w:tcPr>
            <w:tcW w:w="2835" w:type="dxa"/>
          </w:tcPr>
          <w:p w:rsidR="00444395" w:rsidRDefault="00444395" w:rsidP="00444395">
            <w:pPr>
              <w:rPr>
                <w:lang w:val="en-US"/>
              </w:rPr>
            </w:pPr>
            <w:r w:rsidRPr="00444395">
              <w:rPr>
                <w:lang w:val="en-US"/>
              </w:rPr>
              <w:t xml:space="preserve">xsd:string  </w:t>
            </w:r>
          </w:p>
        </w:tc>
        <w:tc>
          <w:tcPr>
            <w:tcW w:w="1134" w:type="dxa"/>
          </w:tcPr>
          <w:p w:rsidR="00444395" w:rsidRDefault="00444395" w:rsidP="00444395">
            <w:pPr>
              <w:jc w:val="center"/>
              <w:rPr>
                <w:lang w:val="en-US"/>
              </w:rPr>
            </w:pPr>
            <w:r w:rsidRPr="00444395">
              <w:rPr>
                <w:lang w:val="en-US"/>
              </w:rPr>
              <w:t xml:space="preserve">No  </w:t>
            </w:r>
          </w:p>
        </w:tc>
        <w:tc>
          <w:tcPr>
            <w:tcW w:w="4253" w:type="dxa"/>
          </w:tcPr>
          <w:p w:rsidR="00444395" w:rsidRPr="00444395" w:rsidRDefault="00444395" w:rsidP="00444395">
            <w:pPr>
              <w:tabs>
                <w:tab w:val="left" w:pos="2119"/>
              </w:tabs>
              <w:rPr>
                <w:lang w:val="en-US"/>
              </w:rPr>
            </w:pPr>
            <w:r w:rsidRPr="00444395">
              <w:rPr>
                <w:lang w:val="en-US"/>
              </w:rPr>
              <w:t xml:space="preserve">The hash algorithm used (only "sha-1" currently supported). </w:t>
            </w:r>
          </w:p>
          <w:p w:rsidR="00444395" w:rsidRDefault="00444395" w:rsidP="00444395">
            <w:pPr>
              <w:tabs>
                <w:tab w:val="left" w:pos="2119"/>
              </w:tabs>
              <w:rPr>
                <w:lang w:val="en-US"/>
              </w:rPr>
            </w:pPr>
            <w:r>
              <w:rPr>
                <w:lang w:val="en-US"/>
              </w:rPr>
              <w:t xml:space="preserve">See [RFC5547]. </w:t>
            </w:r>
          </w:p>
        </w:tc>
      </w:tr>
      <w:tr w:rsidR="00444395" w:rsidTr="00444395">
        <w:trPr>
          <w:cantSplit/>
        </w:trPr>
        <w:tc>
          <w:tcPr>
            <w:tcW w:w="1951" w:type="dxa"/>
          </w:tcPr>
          <w:p w:rsidR="00444395" w:rsidRPr="00444395" w:rsidRDefault="00444395" w:rsidP="00444395">
            <w:pPr>
              <w:rPr>
                <w:lang w:val="en-US"/>
              </w:rPr>
            </w:pPr>
            <w:r w:rsidRPr="00444395">
              <w:rPr>
                <w:lang w:val="en-US"/>
              </w:rPr>
              <w:t xml:space="preserve">value  </w:t>
            </w:r>
          </w:p>
        </w:tc>
        <w:tc>
          <w:tcPr>
            <w:tcW w:w="2835" w:type="dxa"/>
          </w:tcPr>
          <w:p w:rsidR="00444395" w:rsidRPr="00444395" w:rsidRDefault="00444395" w:rsidP="00444395">
            <w:pPr>
              <w:rPr>
                <w:lang w:val="en-US"/>
              </w:rPr>
            </w:pPr>
            <w:r w:rsidRPr="00444395">
              <w:rPr>
                <w:lang w:val="en-US"/>
              </w:rPr>
              <w:t xml:space="preserve">xsd:hexBinary  </w:t>
            </w:r>
          </w:p>
        </w:tc>
        <w:tc>
          <w:tcPr>
            <w:tcW w:w="1134" w:type="dxa"/>
          </w:tcPr>
          <w:p w:rsidR="00444395" w:rsidRPr="00444395" w:rsidRDefault="00444395" w:rsidP="00444395">
            <w:pPr>
              <w:jc w:val="center"/>
              <w:rPr>
                <w:lang w:val="en-US"/>
              </w:rPr>
            </w:pPr>
            <w:r w:rsidRPr="00444395">
              <w:rPr>
                <w:lang w:val="en-US"/>
              </w:rPr>
              <w:t xml:space="preserve">No  </w:t>
            </w:r>
          </w:p>
        </w:tc>
        <w:tc>
          <w:tcPr>
            <w:tcW w:w="4253" w:type="dxa"/>
          </w:tcPr>
          <w:p w:rsidR="00444395" w:rsidRPr="00444395" w:rsidRDefault="00444395" w:rsidP="00444395">
            <w:pPr>
              <w:tabs>
                <w:tab w:val="left" w:pos="2119"/>
              </w:tabs>
              <w:rPr>
                <w:lang w:val="en-US"/>
              </w:rPr>
            </w:pPr>
            <w:r w:rsidRPr="00444395">
              <w:rPr>
                <w:lang w:val="en-US"/>
              </w:rPr>
              <w:t xml:space="preserve">The hash value of the file. </w:t>
            </w:r>
          </w:p>
          <w:p w:rsidR="00444395" w:rsidRPr="00444395" w:rsidRDefault="00444395" w:rsidP="00444395">
            <w:pPr>
              <w:tabs>
                <w:tab w:val="left" w:pos="2119"/>
              </w:tabs>
              <w:rPr>
                <w:lang w:val="en-US"/>
              </w:rPr>
            </w:pPr>
            <w:r w:rsidRPr="00444395">
              <w:rPr>
                <w:lang w:val="en-US"/>
              </w:rPr>
              <w:t>See [RFC5547].</w:t>
            </w:r>
          </w:p>
        </w:tc>
      </w:tr>
    </w:tbl>
    <w:p w:rsidR="00444395" w:rsidRDefault="00444395" w:rsidP="00444395">
      <w:pPr>
        <w:tabs>
          <w:tab w:val="left" w:pos="2119"/>
        </w:tabs>
        <w:rPr>
          <w:lang w:val="en-US"/>
        </w:rPr>
      </w:pPr>
    </w:p>
    <w:p w:rsidR="00444395" w:rsidRDefault="00444395" w:rsidP="00444395">
      <w:pPr>
        <w:tabs>
          <w:tab w:val="left" w:pos="2119"/>
        </w:tabs>
        <w:rPr>
          <w:lang w:val="en-US"/>
        </w:rPr>
      </w:pPr>
    </w:p>
    <w:p w:rsidR="00444395" w:rsidRPr="00444395" w:rsidRDefault="00444395" w:rsidP="00444395">
      <w:pPr>
        <w:tabs>
          <w:tab w:val="left" w:pos="2119"/>
        </w:tabs>
        <w:rPr>
          <w:b/>
          <w:lang w:val="en-US"/>
        </w:rPr>
      </w:pPr>
      <w:r w:rsidRPr="00444395">
        <w:rPr>
          <w:b/>
          <w:lang w:val="en-US"/>
        </w:rPr>
        <w:t xml:space="preserve">Type: FileTransferEventNotification </w:t>
      </w:r>
    </w:p>
    <w:p w:rsidR="00444395" w:rsidRDefault="00444395" w:rsidP="00444395">
      <w:pPr>
        <w:tabs>
          <w:tab w:val="left" w:pos="2119"/>
        </w:tabs>
        <w:rPr>
          <w:lang w:val="en-US"/>
        </w:rPr>
      </w:pPr>
      <w:r w:rsidRPr="00444395">
        <w:rPr>
          <w:lang w:val="en-US"/>
        </w:rPr>
        <w:t xml:space="preserve">This type represents a notification about file transfer events that only need to convey the type of event without additional </w:t>
      </w:r>
    </w:p>
    <w:tbl>
      <w:tblPr>
        <w:tblStyle w:val="Grilledutableau"/>
        <w:tblW w:w="10173" w:type="dxa"/>
        <w:tblLayout w:type="fixed"/>
        <w:tblLook w:val="04A0"/>
      </w:tblPr>
      <w:tblGrid>
        <w:gridCol w:w="1951"/>
        <w:gridCol w:w="2835"/>
        <w:gridCol w:w="1134"/>
        <w:gridCol w:w="4253"/>
      </w:tblGrid>
      <w:tr w:rsidR="00444395" w:rsidRPr="00864D34" w:rsidTr="00444395">
        <w:trPr>
          <w:cantSplit/>
          <w:tblHeader/>
        </w:trPr>
        <w:tc>
          <w:tcPr>
            <w:tcW w:w="1951"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Element</w:t>
            </w:r>
          </w:p>
        </w:tc>
        <w:tc>
          <w:tcPr>
            <w:tcW w:w="2835"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Type</w:t>
            </w:r>
          </w:p>
        </w:tc>
        <w:tc>
          <w:tcPr>
            <w:tcW w:w="1134"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Optional</w:t>
            </w:r>
          </w:p>
        </w:tc>
        <w:tc>
          <w:tcPr>
            <w:tcW w:w="4253"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Description</w:t>
            </w:r>
          </w:p>
        </w:tc>
      </w:tr>
      <w:tr w:rsidR="00444395" w:rsidRPr="00476322" w:rsidTr="00444395">
        <w:trPr>
          <w:cantSplit/>
        </w:trPr>
        <w:tc>
          <w:tcPr>
            <w:tcW w:w="1951" w:type="dxa"/>
          </w:tcPr>
          <w:p w:rsidR="00444395" w:rsidRDefault="00444395" w:rsidP="00444395">
            <w:pPr>
              <w:rPr>
                <w:lang w:val="en-US"/>
              </w:rPr>
            </w:pPr>
            <w:r w:rsidRPr="00444395">
              <w:rPr>
                <w:lang w:val="en-US"/>
              </w:rPr>
              <w:t xml:space="preserve">callbackData  </w:t>
            </w:r>
          </w:p>
        </w:tc>
        <w:tc>
          <w:tcPr>
            <w:tcW w:w="2835" w:type="dxa"/>
          </w:tcPr>
          <w:p w:rsidR="00444395" w:rsidRDefault="00444395" w:rsidP="00444395">
            <w:pPr>
              <w:rPr>
                <w:lang w:val="en-US"/>
              </w:rPr>
            </w:pPr>
            <w:r w:rsidRPr="00444395">
              <w:rPr>
                <w:lang w:val="en-US"/>
              </w:rPr>
              <w:t xml:space="preserve">xsd:string  </w:t>
            </w:r>
          </w:p>
        </w:tc>
        <w:tc>
          <w:tcPr>
            <w:tcW w:w="1134" w:type="dxa"/>
          </w:tcPr>
          <w:p w:rsidR="00444395" w:rsidRDefault="00444395" w:rsidP="00444395">
            <w:pPr>
              <w:jc w:val="center"/>
              <w:rPr>
                <w:lang w:val="en-US"/>
              </w:rPr>
            </w:pPr>
            <w:r w:rsidRPr="00444395">
              <w:rPr>
                <w:lang w:val="en-US"/>
              </w:rPr>
              <w:t xml:space="preserve">Yes  </w:t>
            </w:r>
          </w:p>
        </w:tc>
        <w:tc>
          <w:tcPr>
            <w:tcW w:w="4253" w:type="dxa"/>
          </w:tcPr>
          <w:p w:rsidR="00444395" w:rsidRDefault="00444395" w:rsidP="00444395">
            <w:pPr>
              <w:tabs>
                <w:tab w:val="left" w:pos="2119"/>
              </w:tabs>
              <w:rPr>
                <w:lang w:val="en-US"/>
              </w:rPr>
            </w:pPr>
            <w:r w:rsidRPr="00444395">
              <w:rPr>
                <w:lang w:val="en-US"/>
              </w:rPr>
              <w:t xml:space="preserve">The ‘callbackData’ element if it was passed by the application in the ‘callbackReference’ element when creating a subscription to file transfer notifications. </w:t>
            </w:r>
          </w:p>
        </w:tc>
      </w:tr>
      <w:tr w:rsidR="00444395" w:rsidRPr="00476322" w:rsidTr="00444395">
        <w:trPr>
          <w:cantSplit/>
        </w:trPr>
        <w:tc>
          <w:tcPr>
            <w:tcW w:w="1951" w:type="dxa"/>
          </w:tcPr>
          <w:p w:rsidR="00444395" w:rsidRPr="00444395" w:rsidRDefault="00444395" w:rsidP="00444395">
            <w:pPr>
              <w:rPr>
                <w:lang w:val="en-US"/>
              </w:rPr>
            </w:pPr>
            <w:r w:rsidRPr="00444395">
              <w:rPr>
                <w:lang w:val="en-US"/>
              </w:rPr>
              <w:t>link</w:t>
            </w:r>
          </w:p>
        </w:tc>
        <w:tc>
          <w:tcPr>
            <w:tcW w:w="2835" w:type="dxa"/>
          </w:tcPr>
          <w:p w:rsidR="00444395" w:rsidRPr="00444395" w:rsidRDefault="00444395" w:rsidP="00444395">
            <w:pPr>
              <w:tabs>
                <w:tab w:val="left" w:pos="2119"/>
              </w:tabs>
              <w:rPr>
                <w:lang w:val="en-US"/>
              </w:rPr>
            </w:pPr>
            <w:r w:rsidRPr="00444395">
              <w:rPr>
                <w:lang w:val="en-US"/>
              </w:rPr>
              <w:t xml:space="preserve">common:Link [0..unbounded] </w:t>
            </w:r>
          </w:p>
        </w:tc>
        <w:tc>
          <w:tcPr>
            <w:tcW w:w="1134" w:type="dxa"/>
          </w:tcPr>
          <w:p w:rsidR="00444395" w:rsidRPr="00444395" w:rsidRDefault="00444395" w:rsidP="00444395">
            <w:pPr>
              <w:jc w:val="center"/>
              <w:rPr>
                <w:lang w:val="en-US"/>
              </w:rPr>
            </w:pPr>
            <w:r w:rsidRPr="00444395">
              <w:rPr>
                <w:lang w:val="en-US"/>
              </w:rPr>
              <w:t>Yes</w:t>
            </w:r>
          </w:p>
        </w:tc>
        <w:tc>
          <w:tcPr>
            <w:tcW w:w="4253" w:type="dxa"/>
          </w:tcPr>
          <w:p w:rsidR="00444395" w:rsidRPr="00444395" w:rsidRDefault="00444395" w:rsidP="002E6183">
            <w:pPr>
              <w:tabs>
                <w:tab w:val="left" w:pos="2119"/>
              </w:tabs>
              <w:rPr>
                <w:lang w:val="en-US"/>
              </w:rPr>
            </w:pPr>
            <w:r w:rsidRPr="00444395">
              <w:rPr>
                <w:lang w:val="en-US"/>
              </w:rPr>
              <w:t>Links to other resources that are in relationship to the notification (e.g. related File Transfer session).</w:t>
            </w:r>
          </w:p>
        </w:tc>
      </w:tr>
      <w:tr w:rsidR="00444395" w:rsidTr="00444395">
        <w:trPr>
          <w:cantSplit/>
        </w:trPr>
        <w:tc>
          <w:tcPr>
            <w:tcW w:w="1951" w:type="dxa"/>
          </w:tcPr>
          <w:p w:rsidR="00444395" w:rsidRPr="00444395" w:rsidRDefault="00444395" w:rsidP="00444395">
            <w:pPr>
              <w:rPr>
                <w:lang w:val="en-US"/>
              </w:rPr>
            </w:pPr>
            <w:r w:rsidRPr="00444395">
              <w:rPr>
                <w:lang w:val="en-US"/>
              </w:rPr>
              <w:t>eventType</w:t>
            </w:r>
          </w:p>
        </w:tc>
        <w:tc>
          <w:tcPr>
            <w:tcW w:w="2835" w:type="dxa"/>
          </w:tcPr>
          <w:p w:rsidR="00444395" w:rsidRPr="00444395" w:rsidRDefault="00444395" w:rsidP="00444395">
            <w:pPr>
              <w:tabs>
                <w:tab w:val="left" w:pos="2119"/>
              </w:tabs>
              <w:rPr>
                <w:lang w:val="en-US"/>
              </w:rPr>
            </w:pPr>
            <w:r w:rsidRPr="00444395">
              <w:rPr>
                <w:lang w:val="en-US"/>
              </w:rPr>
              <w:t xml:space="preserve">EventType  </w:t>
            </w:r>
          </w:p>
        </w:tc>
        <w:tc>
          <w:tcPr>
            <w:tcW w:w="1134" w:type="dxa"/>
          </w:tcPr>
          <w:p w:rsidR="00444395" w:rsidRPr="00444395" w:rsidRDefault="00444395" w:rsidP="00444395">
            <w:pPr>
              <w:jc w:val="center"/>
              <w:rPr>
                <w:lang w:val="en-US"/>
              </w:rPr>
            </w:pPr>
            <w:r w:rsidRPr="00444395">
              <w:rPr>
                <w:lang w:val="en-US"/>
              </w:rPr>
              <w:t xml:space="preserve">No  </w:t>
            </w:r>
          </w:p>
        </w:tc>
        <w:tc>
          <w:tcPr>
            <w:tcW w:w="4253" w:type="dxa"/>
          </w:tcPr>
          <w:p w:rsidR="00444395" w:rsidRPr="00444395" w:rsidRDefault="00444395" w:rsidP="00444395">
            <w:pPr>
              <w:tabs>
                <w:tab w:val="left" w:pos="2119"/>
              </w:tabs>
              <w:rPr>
                <w:lang w:val="en-US"/>
              </w:rPr>
            </w:pPr>
            <w:r w:rsidRPr="00444395">
              <w:rPr>
                <w:lang w:val="en-US"/>
              </w:rPr>
              <w:t xml:space="preserve">Type of event </w:t>
            </w:r>
          </w:p>
        </w:tc>
      </w:tr>
      <w:tr w:rsidR="00444395" w:rsidRPr="00476322" w:rsidTr="00444395">
        <w:trPr>
          <w:cantSplit/>
        </w:trPr>
        <w:tc>
          <w:tcPr>
            <w:tcW w:w="1951" w:type="dxa"/>
          </w:tcPr>
          <w:p w:rsidR="00444395" w:rsidRPr="00444395" w:rsidRDefault="00444395" w:rsidP="00444395">
            <w:pPr>
              <w:rPr>
                <w:lang w:val="en-US"/>
              </w:rPr>
            </w:pPr>
            <w:r w:rsidRPr="00444395">
              <w:rPr>
                <w:lang w:val="en-US"/>
              </w:rPr>
              <w:t>eventDescription</w:t>
            </w:r>
          </w:p>
        </w:tc>
        <w:tc>
          <w:tcPr>
            <w:tcW w:w="2835" w:type="dxa"/>
          </w:tcPr>
          <w:p w:rsidR="00444395" w:rsidRPr="00444395" w:rsidRDefault="00444395" w:rsidP="00444395">
            <w:pPr>
              <w:tabs>
                <w:tab w:val="left" w:pos="2119"/>
              </w:tabs>
              <w:rPr>
                <w:lang w:val="en-US"/>
              </w:rPr>
            </w:pPr>
            <w:r w:rsidRPr="00444395">
              <w:rPr>
                <w:lang w:val="en-US"/>
              </w:rPr>
              <w:t xml:space="preserve">xsd:string  </w:t>
            </w:r>
          </w:p>
        </w:tc>
        <w:tc>
          <w:tcPr>
            <w:tcW w:w="1134" w:type="dxa"/>
          </w:tcPr>
          <w:p w:rsidR="00444395" w:rsidRPr="00444395" w:rsidRDefault="00444395" w:rsidP="00444395">
            <w:pPr>
              <w:jc w:val="center"/>
              <w:rPr>
                <w:lang w:val="en-US"/>
              </w:rPr>
            </w:pPr>
            <w:r w:rsidRPr="00444395">
              <w:rPr>
                <w:lang w:val="en-US"/>
              </w:rPr>
              <w:t>Yes</w:t>
            </w:r>
          </w:p>
        </w:tc>
        <w:tc>
          <w:tcPr>
            <w:tcW w:w="4253" w:type="dxa"/>
          </w:tcPr>
          <w:p w:rsidR="00444395" w:rsidRPr="00444395" w:rsidRDefault="00444395" w:rsidP="00444395">
            <w:pPr>
              <w:tabs>
                <w:tab w:val="left" w:pos="2119"/>
              </w:tabs>
              <w:rPr>
                <w:lang w:val="en-US"/>
              </w:rPr>
            </w:pPr>
            <w:r w:rsidRPr="00444395">
              <w:rPr>
                <w:lang w:val="en-US"/>
              </w:rPr>
              <w:t xml:space="preserve">Textual description of the event </w:t>
            </w:r>
          </w:p>
        </w:tc>
      </w:tr>
    </w:tbl>
    <w:p w:rsidR="00444395" w:rsidRDefault="00444395" w:rsidP="00444395">
      <w:pPr>
        <w:tabs>
          <w:tab w:val="left" w:pos="2119"/>
        </w:tabs>
        <w:rPr>
          <w:lang w:val="en-US"/>
        </w:rPr>
      </w:pPr>
    </w:p>
    <w:p w:rsidR="00444395" w:rsidRDefault="00444395" w:rsidP="00444395">
      <w:pPr>
        <w:tabs>
          <w:tab w:val="left" w:pos="2119"/>
        </w:tabs>
        <w:rPr>
          <w:lang w:val="en-US"/>
        </w:rPr>
      </w:pPr>
    </w:p>
    <w:p w:rsidR="00444395" w:rsidRPr="00444395" w:rsidRDefault="00444395" w:rsidP="00444395">
      <w:pPr>
        <w:tabs>
          <w:tab w:val="left" w:pos="2119"/>
        </w:tabs>
        <w:rPr>
          <w:b/>
          <w:lang w:val="en-US"/>
        </w:rPr>
      </w:pPr>
      <w:r w:rsidRPr="00444395">
        <w:rPr>
          <w:b/>
          <w:lang w:val="en-US"/>
        </w:rPr>
        <w:t xml:space="preserve">Type: FileTransferSubscriptionList </w:t>
      </w:r>
    </w:p>
    <w:p w:rsidR="00444395" w:rsidRDefault="00444395" w:rsidP="00444395">
      <w:pPr>
        <w:tabs>
          <w:tab w:val="left" w:pos="2119"/>
        </w:tabs>
        <w:rPr>
          <w:lang w:val="en-US"/>
        </w:rPr>
      </w:pPr>
      <w:r w:rsidRPr="00444395">
        <w:rPr>
          <w:lang w:val="en-US"/>
        </w:rPr>
        <w:t xml:space="preserve">This type represents a list of FileTransfer notification subscriptions. </w:t>
      </w:r>
    </w:p>
    <w:tbl>
      <w:tblPr>
        <w:tblStyle w:val="Grilledutableau"/>
        <w:tblW w:w="10173" w:type="dxa"/>
        <w:tblLayout w:type="fixed"/>
        <w:tblLook w:val="04A0"/>
      </w:tblPr>
      <w:tblGrid>
        <w:gridCol w:w="1951"/>
        <w:gridCol w:w="2835"/>
        <w:gridCol w:w="1134"/>
        <w:gridCol w:w="4253"/>
      </w:tblGrid>
      <w:tr w:rsidR="00444395" w:rsidRPr="00864D34" w:rsidTr="00444395">
        <w:trPr>
          <w:cantSplit/>
          <w:tblHeader/>
        </w:trPr>
        <w:tc>
          <w:tcPr>
            <w:tcW w:w="1951"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Element</w:t>
            </w:r>
          </w:p>
        </w:tc>
        <w:tc>
          <w:tcPr>
            <w:tcW w:w="2835"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Type</w:t>
            </w:r>
          </w:p>
        </w:tc>
        <w:tc>
          <w:tcPr>
            <w:tcW w:w="1134"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Optional</w:t>
            </w:r>
          </w:p>
        </w:tc>
        <w:tc>
          <w:tcPr>
            <w:tcW w:w="4253"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Description</w:t>
            </w:r>
          </w:p>
        </w:tc>
      </w:tr>
      <w:tr w:rsidR="00444395" w:rsidRPr="00476322" w:rsidTr="00444395">
        <w:trPr>
          <w:cantSplit/>
        </w:trPr>
        <w:tc>
          <w:tcPr>
            <w:tcW w:w="1951" w:type="dxa"/>
          </w:tcPr>
          <w:p w:rsidR="00444395" w:rsidRDefault="00444395" w:rsidP="00444395">
            <w:pPr>
              <w:tabs>
                <w:tab w:val="left" w:pos="2119"/>
              </w:tabs>
              <w:rPr>
                <w:lang w:val="en-US"/>
              </w:rPr>
            </w:pPr>
            <w:r>
              <w:rPr>
                <w:lang w:val="en-US"/>
              </w:rPr>
              <w:t>fileTransferSubscri</w:t>
            </w:r>
            <w:r w:rsidRPr="00444395">
              <w:rPr>
                <w:lang w:val="en-US"/>
              </w:rPr>
              <w:t xml:space="preserve">ption </w:t>
            </w:r>
          </w:p>
        </w:tc>
        <w:tc>
          <w:tcPr>
            <w:tcW w:w="2835" w:type="dxa"/>
          </w:tcPr>
          <w:p w:rsidR="00444395" w:rsidRDefault="00444395" w:rsidP="00444395">
            <w:pPr>
              <w:tabs>
                <w:tab w:val="left" w:pos="2119"/>
              </w:tabs>
              <w:rPr>
                <w:lang w:val="en-US"/>
              </w:rPr>
            </w:pPr>
            <w:r w:rsidRPr="00444395">
              <w:rPr>
                <w:lang w:val="en-US"/>
              </w:rPr>
              <w:t>FileTransferSubscription</w:t>
            </w:r>
            <w:r>
              <w:rPr>
                <w:lang w:val="en-US"/>
              </w:rPr>
              <w:t xml:space="preserve"> [0..unbounded]</w:t>
            </w:r>
          </w:p>
        </w:tc>
        <w:tc>
          <w:tcPr>
            <w:tcW w:w="1134" w:type="dxa"/>
          </w:tcPr>
          <w:p w:rsidR="00444395" w:rsidRDefault="00444395" w:rsidP="00444395">
            <w:pPr>
              <w:jc w:val="center"/>
              <w:rPr>
                <w:lang w:val="en-US"/>
              </w:rPr>
            </w:pPr>
            <w:r w:rsidRPr="00444395">
              <w:rPr>
                <w:lang w:val="en-US"/>
              </w:rPr>
              <w:t xml:space="preserve">Yes  </w:t>
            </w:r>
          </w:p>
        </w:tc>
        <w:tc>
          <w:tcPr>
            <w:tcW w:w="4253" w:type="dxa"/>
          </w:tcPr>
          <w:p w:rsidR="00444395" w:rsidRDefault="00444395" w:rsidP="00444395">
            <w:pPr>
              <w:tabs>
                <w:tab w:val="left" w:pos="2119"/>
              </w:tabs>
              <w:rPr>
                <w:lang w:val="en-US"/>
              </w:rPr>
            </w:pPr>
            <w:r w:rsidRPr="00444395">
              <w:rPr>
                <w:lang w:val="en-US"/>
              </w:rPr>
              <w:t>Array of File Transfer notification subscriptions</w:t>
            </w:r>
          </w:p>
        </w:tc>
      </w:tr>
      <w:tr w:rsidR="00444395" w:rsidTr="00444395">
        <w:trPr>
          <w:cantSplit/>
        </w:trPr>
        <w:tc>
          <w:tcPr>
            <w:tcW w:w="1951" w:type="dxa"/>
          </w:tcPr>
          <w:p w:rsidR="00444395" w:rsidRDefault="00444395" w:rsidP="00444395">
            <w:pPr>
              <w:tabs>
                <w:tab w:val="left" w:pos="2119"/>
              </w:tabs>
              <w:rPr>
                <w:lang w:val="en-US"/>
              </w:rPr>
            </w:pPr>
            <w:r w:rsidRPr="00444395">
              <w:rPr>
                <w:lang w:val="en-US"/>
              </w:rPr>
              <w:t xml:space="preserve">resourceURL  </w:t>
            </w:r>
          </w:p>
        </w:tc>
        <w:tc>
          <w:tcPr>
            <w:tcW w:w="2835" w:type="dxa"/>
          </w:tcPr>
          <w:p w:rsidR="00444395" w:rsidRPr="00444395" w:rsidRDefault="00444395" w:rsidP="00444395">
            <w:pPr>
              <w:tabs>
                <w:tab w:val="left" w:pos="2119"/>
              </w:tabs>
              <w:rPr>
                <w:lang w:val="en-US"/>
              </w:rPr>
            </w:pPr>
            <w:r w:rsidRPr="00444395">
              <w:rPr>
                <w:lang w:val="en-US"/>
              </w:rPr>
              <w:t xml:space="preserve">xsd:anyURI  </w:t>
            </w:r>
          </w:p>
        </w:tc>
        <w:tc>
          <w:tcPr>
            <w:tcW w:w="1134" w:type="dxa"/>
          </w:tcPr>
          <w:p w:rsidR="00444395" w:rsidRPr="00444395" w:rsidRDefault="00444395" w:rsidP="00444395">
            <w:pPr>
              <w:jc w:val="center"/>
              <w:rPr>
                <w:lang w:val="en-US"/>
              </w:rPr>
            </w:pPr>
            <w:r w:rsidRPr="00444395">
              <w:rPr>
                <w:lang w:val="en-US"/>
              </w:rPr>
              <w:t xml:space="preserve">No  </w:t>
            </w:r>
          </w:p>
        </w:tc>
        <w:tc>
          <w:tcPr>
            <w:tcW w:w="4253" w:type="dxa"/>
          </w:tcPr>
          <w:p w:rsidR="00444395" w:rsidRPr="00444395" w:rsidRDefault="00444395" w:rsidP="00444395">
            <w:pPr>
              <w:tabs>
                <w:tab w:val="left" w:pos="2119"/>
              </w:tabs>
              <w:rPr>
                <w:lang w:val="en-US"/>
              </w:rPr>
            </w:pPr>
            <w:r w:rsidRPr="00444395">
              <w:rPr>
                <w:lang w:val="en-US"/>
              </w:rPr>
              <w:t xml:space="preserve">Self referring URL </w:t>
            </w:r>
          </w:p>
        </w:tc>
      </w:tr>
    </w:tbl>
    <w:p w:rsidR="00444395" w:rsidRDefault="00444395" w:rsidP="00444395">
      <w:pPr>
        <w:tabs>
          <w:tab w:val="left" w:pos="2119"/>
        </w:tabs>
        <w:rPr>
          <w:lang w:val="en-US"/>
        </w:rPr>
      </w:pPr>
    </w:p>
    <w:p w:rsidR="00D50B66" w:rsidRDefault="00D50B66" w:rsidP="00444395">
      <w:pPr>
        <w:tabs>
          <w:tab w:val="left" w:pos="2119"/>
        </w:tabs>
        <w:rPr>
          <w:lang w:val="en-US"/>
        </w:rPr>
      </w:pPr>
    </w:p>
    <w:p w:rsidR="00444395" w:rsidRPr="00444395" w:rsidRDefault="00444395" w:rsidP="00444395">
      <w:pPr>
        <w:tabs>
          <w:tab w:val="left" w:pos="2119"/>
        </w:tabs>
        <w:rPr>
          <w:b/>
          <w:lang w:val="en-US"/>
        </w:rPr>
      </w:pPr>
      <w:r w:rsidRPr="00444395">
        <w:rPr>
          <w:b/>
          <w:lang w:val="en-US"/>
        </w:rPr>
        <w:t xml:space="preserve">Type: FileTransferSubscription </w:t>
      </w:r>
    </w:p>
    <w:p w:rsidR="00444395" w:rsidRPr="00444395" w:rsidRDefault="00444395" w:rsidP="00444395">
      <w:pPr>
        <w:tabs>
          <w:tab w:val="left" w:pos="2119"/>
        </w:tabs>
        <w:rPr>
          <w:lang w:val="en-US"/>
        </w:rPr>
      </w:pPr>
      <w:r w:rsidRPr="00444395">
        <w:rPr>
          <w:lang w:val="en-US"/>
        </w:rPr>
        <w:t>This type represents a subscription to file transfer related notifications</w:t>
      </w:r>
      <w:r w:rsidRPr="002E6183">
        <w:rPr>
          <w:lang w:val="en-US"/>
        </w:rPr>
        <w:t>, i.e. FileTransferEventNotification, and ReceiverAcceptanceNotification targeted at a particular user.</w:t>
      </w:r>
    </w:p>
    <w:tbl>
      <w:tblPr>
        <w:tblStyle w:val="Grilledutableau"/>
        <w:tblW w:w="10173" w:type="dxa"/>
        <w:tblLayout w:type="fixed"/>
        <w:tblLook w:val="04A0"/>
      </w:tblPr>
      <w:tblGrid>
        <w:gridCol w:w="1951"/>
        <w:gridCol w:w="2835"/>
        <w:gridCol w:w="1134"/>
        <w:gridCol w:w="4253"/>
      </w:tblGrid>
      <w:tr w:rsidR="00444395" w:rsidRPr="00864D34" w:rsidTr="00444395">
        <w:trPr>
          <w:cantSplit/>
          <w:tblHeader/>
        </w:trPr>
        <w:tc>
          <w:tcPr>
            <w:tcW w:w="1951"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Element</w:t>
            </w:r>
          </w:p>
        </w:tc>
        <w:tc>
          <w:tcPr>
            <w:tcW w:w="2835"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Type</w:t>
            </w:r>
          </w:p>
        </w:tc>
        <w:tc>
          <w:tcPr>
            <w:tcW w:w="1134"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Optional</w:t>
            </w:r>
          </w:p>
        </w:tc>
        <w:tc>
          <w:tcPr>
            <w:tcW w:w="4253" w:type="dxa"/>
            <w:shd w:val="clear" w:color="auto" w:fill="BFBFBF" w:themeFill="background1" w:themeFillShade="BF"/>
            <w:vAlign w:val="center"/>
          </w:tcPr>
          <w:p w:rsidR="00444395" w:rsidRPr="00864D34" w:rsidRDefault="00444395" w:rsidP="00444395">
            <w:pPr>
              <w:jc w:val="center"/>
              <w:rPr>
                <w:b/>
                <w:lang w:val="en-US"/>
              </w:rPr>
            </w:pPr>
            <w:r w:rsidRPr="00864D34">
              <w:rPr>
                <w:b/>
                <w:lang w:val="en-US"/>
              </w:rPr>
              <w:t>Description</w:t>
            </w:r>
          </w:p>
        </w:tc>
      </w:tr>
      <w:tr w:rsidR="00444395" w:rsidRPr="00476322" w:rsidTr="00444395">
        <w:trPr>
          <w:cantSplit/>
        </w:trPr>
        <w:tc>
          <w:tcPr>
            <w:tcW w:w="1951" w:type="dxa"/>
          </w:tcPr>
          <w:p w:rsidR="00444395" w:rsidRDefault="00444395" w:rsidP="00444395">
            <w:pPr>
              <w:tabs>
                <w:tab w:val="left" w:pos="2119"/>
              </w:tabs>
              <w:rPr>
                <w:lang w:val="en-US"/>
              </w:rPr>
            </w:pPr>
            <w:r w:rsidRPr="00444395">
              <w:rPr>
                <w:lang w:val="en-US"/>
              </w:rPr>
              <w:t>callbackReference</w:t>
            </w:r>
          </w:p>
        </w:tc>
        <w:tc>
          <w:tcPr>
            <w:tcW w:w="2835" w:type="dxa"/>
          </w:tcPr>
          <w:p w:rsidR="00444395" w:rsidRDefault="00444395" w:rsidP="00444395">
            <w:pPr>
              <w:tabs>
                <w:tab w:val="left" w:pos="2119"/>
              </w:tabs>
              <w:rPr>
                <w:lang w:val="en-US"/>
              </w:rPr>
            </w:pPr>
            <w:r>
              <w:rPr>
                <w:lang w:val="en-US"/>
              </w:rPr>
              <w:t>common:CallbackReference</w:t>
            </w:r>
          </w:p>
        </w:tc>
        <w:tc>
          <w:tcPr>
            <w:tcW w:w="1134" w:type="dxa"/>
          </w:tcPr>
          <w:p w:rsidR="00444395" w:rsidRDefault="00444395" w:rsidP="00444395">
            <w:pPr>
              <w:jc w:val="center"/>
              <w:rPr>
                <w:lang w:val="en-US"/>
              </w:rPr>
            </w:pPr>
            <w:r w:rsidRPr="00444395">
              <w:rPr>
                <w:lang w:val="en-US"/>
              </w:rPr>
              <w:t xml:space="preserve">No  </w:t>
            </w:r>
          </w:p>
        </w:tc>
        <w:tc>
          <w:tcPr>
            <w:tcW w:w="4253" w:type="dxa"/>
          </w:tcPr>
          <w:p w:rsidR="00444395" w:rsidRDefault="00574F80" w:rsidP="00574F80">
            <w:pPr>
              <w:tabs>
                <w:tab w:val="left" w:pos="2119"/>
              </w:tabs>
              <w:rPr>
                <w:lang w:val="en-US"/>
              </w:rPr>
            </w:pPr>
            <w:r w:rsidRPr="00444395">
              <w:rPr>
                <w:lang w:val="en-US"/>
              </w:rPr>
              <w:t xml:space="preserve">Client's Notification URL and OPTIONAL callbackData </w:t>
            </w:r>
          </w:p>
        </w:tc>
      </w:tr>
      <w:tr w:rsidR="00574F80" w:rsidRPr="00476322" w:rsidTr="00E735F4">
        <w:trPr>
          <w:cantSplit/>
          <w:trHeight w:val="2158"/>
        </w:trPr>
        <w:tc>
          <w:tcPr>
            <w:tcW w:w="1951" w:type="dxa"/>
          </w:tcPr>
          <w:p w:rsidR="00574F80" w:rsidRPr="00444395" w:rsidRDefault="00574F80" w:rsidP="00444395">
            <w:pPr>
              <w:tabs>
                <w:tab w:val="left" w:pos="2119"/>
              </w:tabs>
              <w:rPr>
                <w:lang w:val="en-US"/>
              </w:rPr>
            </w:pPr>
            <w:r w:rsidRPr="00444395">
              <w:rPr>
                <w:lang w:val="en-US"/>
              </w:rPr>
              <w:t>duration</w:t>
            </w:r>
          </w:p>
        </w:tc>
        <w:tc>
          <w:tcPr>
            <w:tcW w:w="2835" w:type="dxa"/>
          </w:tcPr>
          <w:p w:rsidR="00574F80" w:rsidRDefault="00574F80" w:rsidP="00444395">
            <w:pPr>
              <w:tabs>
                <w:tab w:val="left" w:pos="2119"/>
              </w:tabs>
              <w:rPr>
                <w:lang w:val="en-US"/>
              </w:rPr>
            </w:pPr>
            <w:r w:rsidRPr="00444395">
              <w:rPr>
                <w:lang w:val="en-US"/>
              </w:rPr>
              <w:t xml:space="preserve">xsd:int  </w:t>
            </w:r>
          </w:p>
        </w:tc>
        <w:tc>
          <w:tcPr>
            <w:tcW w:w="1134" w:type="dxa"/>
          </w:tcPr>
          <w:p w:rsidR="00574F80" w:rsidRPr="00444395" w:rsidRDefault="00574F80" w:rsidP="00574F80">
            <w:pPr>
              <w:tabs>
                <w:tab w:val="left" w:pos="2119"/>
              </w:tabs>
              <w:rPr>
                <w:lang w:val="en-US"/>
              </w:rPr>
            </w:pPr>
            <w:r w:rsidRPr="00444395">
              <w:rPr>
                <w:lang w:val="en-US"/>
              </w:rPr>
              <w:t xml:space="preserve">Yes </w:t>
            </w:r>
          </w:p>
          <w:p w:rsidR="00574F80" w:rsidRPr="00444395" w:rsidRDefault="00574F80" w:rsidP="00444395">
            <w:pPr>
              <w:jc w:val="center"/>
              <w:rPr>
                <w:lang w:val="en-US"/>
              </w:rPr>
            </w:pPr>
          </w:p>
        </w:tc>
        <w:tc>
          <w:tcPr>
            <w:tcW w:w="4253" w:type="dxa"/>
          </w:tcPr>
          <w:p w:rsidR="00574F80" w:rsidRPr="00444395" w:rsidRDefault="00574F80" w:rsidP="00D50B66">
            <w:pPr>
              <w:tabs>
                <w:tab w:val="left" w:pos="2119"/>
              </w:tabs>
              <w:rPr>
                <w:lang w:val="en-US"/>
              </w:rPr>
            </w:pPr>
            <w:r w:rsidRPr="00444395">
              <w:rPr>
                <w:lang w:val="en-US"/>
              </w:rPr>
              <w:t xml:space="preserve">Period of time (in seconds) notifications are provided for. If set to “0” (zero), a default duration time, which is specified by the service policy, will be used. If the parameter is omitted, the notifications will continue until the maximum duration time, which is specified by the service policy, unless the notifications are stopped by deletion of subscription for notifications. </w:t>
            </w:r>
          </w:p>
        </w:tc>
      </w:tr>
      <w:tr w:rsidR="00574F80" w:rsidRPr="00476322" w:rsidTr="00444395">
        <w:trPr>
          <w:cantSplit/>
        </w:trPr>
        <w:tc>
          <w:tcPr>
            <w:tcW w:w="1951" w:type="dxa"/>
          </w:tcPr>
          <w:p w:rsidR="00574F80" w:rsidRPr="00444395" w:rsidRDefault="00574F80" w:rsidP="00444395">
            <w:pPr>
              <w:tabs>
                <w:tab w:val="left" w:pos="2119"/>
              </w:tabs>
              <w:rPr>
                <w:lang w:val="en-US"/>
              </w:rPr>
            </w:pPr>
            <w:r w:rsidRPr="00444395">
              <w:rPr>
                <w:lang w:val="en-US"/>
              </w:rPr>
              <w:t>clientCorrelator</w:t>
            </w:r>
          </w:p>
        </w:tc>
        <w:tc>
          <w:tcPr>
            <w:tcW w:w="2835" w:type="dxa"/>
          </w:tcPr>
          <w:p w:rsidR="00574F80" w:rsidRPr="00444395" w:rsidRDefault="00574F80" w:rsidP="00444395">
            <w:pPr>
              <w:tabs>
                <w:tab w:val="left" w:pos="2119"/>
              </w:tabs>
              <w:rPr>
                <w:lang w:val="en-US"/>
              </w:rPr>
            </w:pPr>
            <w:r w:rsidRPr="00444395">
              <w:rPr>
                <w:lang w:val="en-US"/>
              </w:rPr>
              <w:t xml:space="preserve">xsd:string  </w:t>
            </w:r>
          </w:p>
        </w:tc>
        <w:tc>
          <w:tcPr>
            <w:tcW w:w="1134" w:type="dxa"/>
          </w:tcPr>
          <w:p w:rsidR="00574F80" w:rsidRPr="00444395" w:rsidRDefault="00574F80" w:rsidP="00574F80">
            <w:pPr>
              <w:tabs>
                <w:tab w:val="left" w:pos="2119"/>
              </w:tabs>
              <w:rPr>
                <w:lang w:val="en-US"/>
              </w:rPr>
            </w:pPr>
            <w:r w:rsidRPr="00444395">
              <w:rPr>
                <w:lang w:val="en-US"/>
              </w:rPr>
              <w:t>Yes</w:t>
            </w:r>
          </w:p>
        </w:tc>
        <w:tc>
          <w:tcPr>
            <w:tcW w:w="4253" w:type="dxa"/>
          </w:tcPr>
          <w:p w:rsidR="00B500E9" w:rsidRDefault="00B500E9" w:rsidP="00B500E9">
            <w:pPr>
              <w:tabs>
                <w:tab w:val="left" w:pos="1603"/>
              </w:tabs>
              <w:rPr>
                <w:lang w:val="en-US"/>
              </w:rPr>
            </w:pPr>
            <w:r w:rsidRPr="007031E6">
              <w:rPr>
                <w:lang w:val="en-US"/>
              </w:rPr>
              <w:t xml:space="preserve">A correlator that the client can use to tag this particular resource representation during a request to create a resource on the server. </w:t>
            </w:r>
          </w:p>
          <w:p w:rsidR="00B500E9" w:rsidRPr="007031E6" w:rsidRDefault="00B500E9" w:rsidP="00B500E9">
            <w:pPr>
              <w:tabs>
                <w:tab w:val="left" w:pos="1603"/>
              </w:tabs>
              <w:rPr>
                <w:lang w:val="en-US"/>
              </w:rPr>
            </w:pPr>
          </w:p>
          <w:p w:rsidR="00574F80" w:rsidRPr="00444395" w:rsidRDefault="00B500E9" w:rsidP="00B500E9">
            <w:pPr>
              <w:tabs>
                <w:tab w:val="left" w:pos="2119"/>
              </w:tabs>
              <w:rPr>
                <w:lang w:val="en-US"/>
              </w:rPr>
            </w:pPr>
            <w:r w:rsidRPr="007031E6">
              <w:rPr>
                <w:lang w:val="en-US"/>
              </w:rPr>
              <w:t xml:space="preserve">In case the element is present, the server </w:t>
            </w:r>
            <w:r>
              <w:rPr>
                <w:lang w:val="en-US"/>
              </w:rPr>
              <w:t>does</w:t>
            </w:r>
            <w:r w:rsidRPr="007031E6">
              <w:rPr>
                <w:lang w:val="en-US"/>
              </w:rPr>
              <w:t xml:space="preserve"> not alter its value, and provide</w:t>
            </w:r>
            <w:r>
              <w:rPr>
                <w:lang w:val="en-US"/>
              </w:rPr>
              <w:t>s</w:t>
            </w:r>
            <w:r w:rsidRPr="007031E6">
              <w:rPr>
                <w:lang w:val="en-US"/>
              </w:rPr>
              <w:t xml:space="preserve"> it as part of the representation of this resource</w:t>
            </w:r>
            <w:r>
              <w:rPr>
                <w:lang w:val="en-US"/>
              </w:rPr>
              <w:t>.</w:t>
            </w:r>
          </w:p>
        </w:tc>
      </w:tr>
      <w:tr w:rsidR="00574F80" w:rsidRPr="00476322" w:rsidTr="00444395">
        <w:trPr>
          <w:cantSplit/>
        </w:trPr>
        <w:tc>
          <w:tcPr>
            <w:tcW w:w="1951" w:type="dxa"/>
          </w:tcPr>
          <w:p w:rsidR="00574F80" w:rsidRPr="00444395" w:rsidRDefault="00574F80" w:rsidP="00444395">
            <w:pPr>
              <w:tabs>
                <w:tab w:val="left" w:pos="2119"/>
              </w:tabs>
              <w:rPr>
                <w:lang w:val="en-US"/>
              </w:rPr>
            </w:pPr>
            <w:r w:rsidRPr="00444395">
              <w:rPr>
                <w:lang w:val="en-US"/>
              </w:rPr>
              <w:t xml:space="preserve">resourceURL  </w:t>
            </w:r>
          </w:p>
        </w:tc>
        <w:tc>
          <w:tcPr>
            <w:tcW w:w="2835" w:type="dxa"/>
          </w:tcPr>
          <w:p w:rsidR="00574F80" w:rsidRPr="00444395" w:rsidRDefault="00574F80" w:rsidP="00444395">
            <w:pPr>
              <w:tabs>
                <w:tab w:val="left" w:pos="2119"/>
              </w:tabs>
              <w:rPr>
                <w:lang w:val="en-US"/>
              </w:rPr>
            </w:pPr>
            <w:r w:rsidRPr="00444395">
              <w:rPr>
                <w:lang w:val="en-US"/>
              </w:rPr>
              <w:t xml:space="preserve">xsd:anyURI  </w:t>
            </w:r>
          </w:p>
        </w:tc>
        <w:tc>
          <w:tcPr>
            <w:tcW w:w="1134" w:type="dxa"/>
          </w:tcPr>
          <w:p w:rsidR="00574F80" w:rsidRPr="00444395" w:rsidRDefault="00574F80" w:rsidP="00574F80">
            <w:pPr>
              <w:tabs>
                <w:tab w:val="left" w:pos="2119"/>
              </w:tabs>
              <w:rPr>
                <w:lang w:val="en-US"/>
              </w:rPr>
            </w:pPr>
            <w:r w:rsidRPr="00444395">
              <w:rPr>
                <w:lang w:val="en-US"/>
              </w:rPr>
              <w:t xml:space="preserve">Yes  </w:t>
            </w:r>
          </w:p>
        </w:tc>
        <w:tc>
          <w:tcPr>
            <w:tcW w:w="4253" w:type="dxa"/>
          </w:tcPr>
          <w:p w:rsidR="00AA0FC0" w:rsidRPr="00AA0FC0" w:rsidRDefault="00AA0FC0" w:rsidP="00AA0FC0">
            <w:pPr>
              <w:tabs>
                <w:tab w:val="left" w:pos="2119"/>
              </w:tabs>
              <w:rPr>
                <w:lang w:val="en-US"/>
              </w:rPr>
            </w:pPr>
            <w:proofErr w:type="gramStart"/>
            <w:r w:rsidRPr="00AA0FC0">
              <w:rPr>
                <w:lang w:val="en-US"/>
              </w:rPr>
              <w:t>Self referring</w:t>
            </w:r>
            <w:proofErr w:type="gramEnd"/>
            <w:r w:rsidRPr="00AA0FC0">
              <w:rPr>
                <w:lang w:val="en-US"/>
              </w:rPr>
              <w:t xml:space="preserve"> URL.</w:t>
            </w:r>
          </w:p>
          <w:p w:rsidR="00AA0FC0" w:rsidRPr="00AA0FC0" w:rsidRDefault="00AA0FC0" w:rsidP="00AA0FC0">
            <w:pPr>
              <w:tabs>
                <w:tab w:val="left" w:pos="2119"/>
              </w:tabs>
              <w:rPr>
                <w:lang w:val="en-US"/>
              </w:rPr>
            </w:pPr>
          </w:p>
          <w:p w:rsidR="00574F80" w:rsidRPr="00444395" w:rsidRDefault="00AA0FC0" w:rsidP="00AA0FC0">
            <w:pPr>
              <w:tabs>
                <w:tab w:val="left" w:pos="2119"/>
              </w:tabs>
              <w:rPr>
                <w:lang w:val="en-US"/>
              </w:rPr>
            </w:pPr>
            <w:r w:rsidRPr="00AA0FC0">
              <w:rPr>
                <w:lang w:val="en-US"/>
              </w:rPr>
              <w:t>The resourceURL SHALL NOT be included in POST requests by the client, but is included in POST requests representing notifications by the server to the client, when a complete representation of the resource is embedded in the notification. The resourceURL is also included in responses to any HTTP method that returns an entity body, and in PUT requests.</w:t>
            </w:r>
          </w:p>
        </w:tc>
      </w:tr>
    </w:tbl>
    <w:p w:rsidR="00574F80" w:rsidRDefault="00574F80" w:rsidP="00444395">
      <w:pPr>
        <w:tabs>
          <w:tab w:val="left" w:pos="2119"/>
        </w:tabs>
        <w:rPr>
          <w:lang w:val="en-US"/>
        </w:rPr>
      </w:pPr>
    </w:p>
    <w:p w:rsidR="00574F80" w:rsidRDefault="00574F80" w:rsidP="00444395">
      <w:pPr>
        <w:tabs>
          <w:tab w:val="left" w:pos="2119"/>
        </w:tabs>
        <w:rPr>
          <w:lang w:val="en-US"/>
        </w:rPr>
      </w:pPr>
    </w:p>
    <w:p w:rsidR="00574F80" w:rsidRPr="00574F80" w:rsidRDefault="00574F80" w:rsidP="00574F80">
      <w:pPr>
        <w:tabs>
          <w:tab w:val="left" w:pos="2119"/>
        </w:tabs>
        <w:rPr>
          <w:b/>
          <w:lang w:val="en-US"/>
        </w:rPr>
      </w:pPr>
      <w:r w:rsidRPr="00574F80">
        <w:rPr>
          <w:b/>
          <w:lang w:val="en-US"/>
        </w:rPr>
        <w:t xml:space="preserve">Type: ReceiverAcceptanceNotification </w:t>
      </w:r>
    </w:p>
    <w:p w:rsidR="00574F80" w:rsidRDefault="00574F80" w:rsidP="00574F80">
      <w:pPr>
        <w:tabs>
          <w:tab w:val="left" w:pos="2119"/>
        </w:tabs>
        <w:rPr>
          <w:lang w:val="en-US"/>
        </w:rPr>
      </w:pPr>
      <w:r w:rsidRPr="00574F80">
        <w:rPr>
          <w:lang w:val="en-US"/>
        </w:rPr>
        <w:t xml:space="preserve">This type represents the Receiver acceptance notification </w:t>
      </w:r>
    </w:p>
    <w:tbl>
      <w:tblPr>
        <w:tblStyle w:val="Grilledutableau"/>
        <w:tblW w:w="10173" w:type="dxa"/>
        <w:tblLayout w:type="fixed"/>
        <w:tblLook w:val="04A0"/>
      </w:tblPr>
      <w:tblGrid>
        <w:gridCol w:w="1951"/>
        <w:gridCol w:w="2835"/>
        <w:gridCol w:w="1134"/>
        <w:gridCol w:w="4253"/>
      </w:tblGrid>
      <w:tr w:rsidR="00574F80" w:rsidRPr="00864D34" w:rsidTr="001E14E8">
        <w:trPr>
          <w:cantSplit/>
          <w:tblHeader/>
        </w:trPr>
        <w:tc>
          <w:tcPr>
            <w:tcW w:w="1951" w:type="dxa"/>
            <w:shd w:val="clear" w:color="auto" w:fill="BFBFBF" w:themeFill="background1" w:themeFillShade="BF"/>
            <w:vAlign w:val="center"/>
          </w:tcPr>
          <w:p w:rsidR="00574F80" w:rsidRPr="00864D34" w:rsidRDefault="00574F80" w:rsidP="001E14E8">
            <w:pPr>
              <w:jc w:val="center"/>
              <w:rPr>
                <w:b/>
                <w:lang w:val="en-US"/>
              </w:rPr>
            </w:pPr>
            <w:r w:rsidRPr="00864D34">
              <w:rPr>
                <w:b/>
                <w:lang w:val="en-US"/>
              </w:rPr>
              <w:t>Element</w:t>
            </w:r>
          </w:p>
        </w:tc>
        <w:tc>
          <w:tcPr>
            <w:tcW w:w="2835" w:type="dxa"/>
            <w:shd w:val="clear" w:color="auto" w:fill="BFBFBF" w:themeFill="background1" w:themeFillShade="BF"/>
            <w:vAlign w:val="center"/>
          </w:tcPr>
          <w:p w:rsidR="00574F80" w:rsidRPr="00864D34" w:rsidRDefault="00574F80" w:rsidP="001E14E8">
            <w:pPr>
              <w:jc w:val="center"/>
              <w:rPr>
                <w:b/>
                <w:lang w:val="en-US"/>
              </w:rPr>
            </w:pPr>
            <w:r w:rsidRPr="00864D34">
              <w:rPr>
                <w:b/>
                <w:lang w:val="en-US"/>
              </w:rPr>
              <w:t>Type</w:t>
            </w:r>
          </w:p>
        </w:tc>
        <w:tc>
          <w:tcPr>
            <w:tcW w:w="1134" w:type="dxa"/>
            <w:shd w:val="clear" w:color="auto" w:fill="BFBFBF" w:themeFill="background1" w:themeFillShade="BF"/>
            <w:vAlign w:val="center"/>
          </w:tcPr>
          <w:p w:rsidR="00574F80" w:rsidRPr="00864D34" w:rsidRDefault="00574F80" w:rsidP="001E14E8">
            <w:pPr>
              <w:jc w:val="center"/>
              <w:rPr>
                <w:b/>
                <w:lang w:val="en-US"/>
              </w:rPr>
            </w:pPr>
            <w:r w:rsidRPr="00864D34">
              <w:rPr>
                <w:b/>
                <w:lang w:val="en-US"/>
              </w:rPr>
              <w:t>Optional</w:t>
            </w:r>
          </w:p>
        </w:tc>
        <w:tc>
          <w:tcPr>
            <w:tcW w:w="4253" w:type="dxa"/>
            <w:shd w:val="clear" w:color="auto" w:fill="BFBFBF" w:themeFill="background1" w:themeFillShade="BF"/>
            <w:vAlign w:val="center"/>
          </w:tcPr>
          <w:p w:rsidR="00574F80" w:rsidRPr="00864D34" w:rsidRDefault="00574F80" w:rsidP="001E14E8">
            <w:pPr>
              <w:jc w:val="center"/>
              <w:rPr>
                <w:b/>
                <w:lang w:val="en-US"/>
              </w:rPr>
            </w:pPr>
            <w:r w:rsidRPr="00864D34">
              <w:rPr>
                <w:b/>
                <w:lang w:val="en-US"/>
              </w:rPr>
              <w:t>Description</w:t>
            </w:r>
          </w:p>
        </w:tc>
      </w:tr>
      <w:tr w:rsidR="00574F80" w:rsidRPr="00476322" w:rsidTr="001E14E8">
        <w:trPr>
          <w:cantSplit/>
        </w:trPr>
        <w:tc>
          <w:tcPr>
            <w:tcW w:w="1951" w:type="dxa"/>
          </w:tcPr>
          <w:p w:rsidR="00574F80" w:rsidRDefault="00574F80" w:rsidP="001E14E8">
            <w:pPr>
              <w:tabs>
                <w:tab w:val="left" w:pos="2119"/>
              </w:tabs>
              <w:rPr>
                <w:lang w:val="en-US"/>
              </w:rPr>
            </w:pPr>
            <w:r w:rsidRPr="00574F80">
              <w:rPr>
                <w:lang w:val="en-US"/>
              </w:rPr>
              <w:t xml:space="preserve">callbackData  </w:t>
            </w:r>
          </w:p>
        </w:tc>
        <w:tc>
          <w:tcPr>
            <w:tcW w:w="2835" w:type="dxa"/>
          </w:tcPr>
          <w:p w:rsidR="00574F80" w:rsidRDefault="00574F80" w:rsidP="001E14E8">
            <w:pPr>
              <w:tabs>
                <w:tab w:val="left" w:pos="2119"/>
              </w:tabs>
              <w:rPr>
                <w:lang w:val="en-US"/>
              </w:rPr>
            </w:pPr>
            <w:r w:rsidRPr="00574F80">
              <w:rPr>
                <w:lang w:val="en-US"/>
              </w:rPr>
              <w:t xml:space="preserve">xsd:string  </w:t>
            </w:r>
          </w:p>
        </w:tc>
        <w:tc>
          <w:tcPr>
            <w:tcW w:w="1134" w:type="dxa"/>
          </w:tcPr>
          <w:p w:rsidR="00574F80" w:rsidRDefault="00574F80" w:rsidP="001E14E8">
            <w:pPr>
              <w:jc w:val="center"/>
              <w:rPr>
                <w:lang w:val="en-US"/>
              </w:rPr>
            </w:pPr>
            <w:r w:rsidRPr="00574F80">
              <w:rPr>
                <w:lang w:val="en-US"/>
              </w:rPr>
              <w:t xml:space="preserve">Yes  </w:t>
            </w:r>
          </w:p>
        </w:tc>
        <w:tc>
          <w:tcPr>
            <w:tcW w:w="4253" w:type="dxa"/>
          </w:tcPr>
          <w:p w:rsidR="00574F80" w:rsidRDefault="00574F80" w:rsidP="00574F80">
            <w:pPr>
              <w:tabs>
                <w:tab w:val="left" w:pos="2119"/>
              </w:tabs>
              <w:rPr>
                <w:lang w:val="en-US"/>
              </w:rPr>
            </w:pPr>
            <w:r w:rsidRPr="00574F80">
              <w:rPr>
                <w:lang w:val="en-US"/>
              </w:rPr>
              <w:t xml:space="preserve">The ‘callbackData’ element if it was passed by the application in the ‘callbackReference’ element when creating a subscription to file transfer notifications. </w:t>
            </w:r>
          </w:p>
        </w:tc>
      </w:tr>
      <w:tr w:rsidR="00574F80" w:rsidRPr="00476322" w:rsidTr="001E14E8">
        <w:trPr>
          <w:cantSplit/>
        </w:trPr>
        <w:tc>
          <w:tcPr>
            <w:tcW w:w="1951" w:type="dxa"/>
          </w:tcPr>
          <w:p w:rsidR="00574F80" w:rsidRPr="00574F80" w:rsidRDefault="00574F80" w:rsidP="001E14E8">
            <w:pPr>
              <w:tabs>
                <w:tab w:val="left" w:pos="2119"/>
              </w:tabs>
              <w:rPr>
                <w:lang w:val="en-US"/>
              </w:rPr>
            </w:pPr>
            <w:r w:rsidRPr="00574F80">
              <w:rPr>
                <w:lang w:val="en-US"/>
              </w:rPr>
              <w:t>link</w:t>
            </w:r>
          </w:p>
        </w:tc>
        <w:tc>
          <w:tcPr>
            <w:tcW w:w="2835" w:type="dxa"/>
          </w:tcPr>
          <w:p w:rsidR="00574F80" w:rsidRPr="00574F80" w:rsidRDefault="00574F80" w:rsidP="00574F80">
            <w:pPr>
              <w:tabs>
                <w:tab w:val="left" w:pos="2119"/>
              </w:tabs>
              <w:rPr>
                <w:lang w:val="en-US"/>
              </w:rPr>
            </w:pPr>
            <w:r w:rsidRPr="00574F80">
              <w:rPr>
                <w:lang w:val="en-US"/>
              </w:rPr>
              <w:t xml:space="preserve">common:Link [0..unbounded] </w:t>
            </w:r>
          </w:p>
        </w:tc>
        <w:tc>
          <w:tcPr>
            <w:tcW w:w="1134" w:type="dxa"/>
          </w:tcPr>
          <w:p w:rsidR="00574F80" w:rsidRPr="00574F80" w:rsidRDefault="00574F80" w:rsidP="001E14E8">
            <w:pPr>
              <w:jc w:val="center"/>
              <w:rPr>
                <w:lang w:val="en-US"/>
              </w:rPr>
            </w:pPr>
            <w:r w:rsidRPr="00574F80">
              <w:rPr>
                <w:lang w:val="en-US"/>
              </w:rPr>
              <w:t xml:space="preserve">Yes  </w:t>
            </w:r>
          </w:p>
        </w:tc>
        <w:tc>
          <w:tcPr>
            <w:tcW w:w="4253" w:type="dxa"/>
          </w:tcPr>
          <w:p w:rsidR="00574F80" w:rsidRPr="002E6183" w:rsidRDefault="00574F80" w:rsidP="00574F80">
            <w:pPr>
              <w:tabs>
                <w:tab w:val="left" w:pos="2119"/>
              </w:tabs>
              <w:rPr>
                <w:highlight w:val="yellow"/>
                <w:lang w:val="en-US"/>
              </w:rPr>
            </w:pPr>
            <w:r w:rsidRPr="002E6183">
              <w:rPr>
                <w:lang w:val="en-US"/>
              </w:rPr>
              <w:t xml:space="preserve">Links to other resources that are in relationship to the notification (e.g. related ReceiverSessionStatus). </w:t>
            </w:r>
          </w:p>
        </w:tc>
      </w:tr>
      <w:tr w:rsidR="00574F80" w:rsidRPr="00476322" w:rsidTr="001E14E8">
        <w:trPr>
          <w:cantSplit/>
        </w:trPr>
        <w:tc>
          <w:tcPr>
            <w:tcW w:w="1951" w:type="dxa"/>
          </w:tcPr>
          <w:p w:rsidR="00574F80" w:rsidRPr="00574F80" w:rsidRDefault="00574F80" w:rsidP="001E14E8">
            <w:pPr>
              <w:tabs>
                <w:tab w:val="left" w:pos="2119"/>
              </w:tabs>
              <w:rPr>
                <w:lang w:val="en-US"/>
              </w:rPr>
            </w:pPr>
            <w:r w:rsidRPr="00574F80">
              <w:rPr>
                <w:lang w:val="en-US"/>
              </w:rPr>
              <w:t xml:space="preserve">receiverAddress  </w:t>
            </w:r>
          </w:p>
        </w:tc>
        <w:tc>
          <w:tcPr>
            <w:tcW w:w="2835" w:type="dxa"/>
          </w:tcPr>
          <w:p w:rsidR="00574F80" w:rsidRPr="00574F80" w:rsidRDefault="00574F80" w:rsidP="00574F80">
            <w:pPr>
              <w:tabs>
                <w:tab w:val="left" w:pos="2119"/>
              </w:tabs>
              <w:rPr>
                <w:lang w:val="en-US"/>
              </w:rPr>
            </w:pPr>
            <w:r w:rsidRPr="00574F80">
              <w:rPr>
                <w:lang w:val="en-US"/>
              </w:rPr>
              <w:t xml:space="preserve">xsd:anyURI  </w:t>
            </w:r>
          </w:p>
        </w:tc>
        <w:tc>
          <w:tcPr>
            <w:tcW w:w="1134" w:type="dxa"/>
          </w:tcPr>
          <w:p w:rsidR="00574F80" w:rsidRPr="00574F80" w:rsidRDefault="00574F80" w:rsidP="001E14E8">
            <w:pPr>
              <w:jc w:val="center"/>
              <w:rPr>
                <w:lang w:val="en-US"/>
              </w:rPr>
            </w:pPr>
            <w:r w:rsidRPr="00574F80">
              <w:rPr>
                <w:lang w:val="en-US"/>
              </w:rPr>
              <w:t xml:space="preserve">No  </w:t>
            </w:r>
          </w:p>
        </w:tc>
        <w:tc>
          <w:tcPr>
            <w:tcW w:w="4253" w:type="dxa"/>
          </w:tcPr>
          <w:p w:rsidR="00574F80" w:rsidRPr="00574F80" w:rsidRDefault="00574F80" w:rsidP="00574F80">
            <w:pPr>
              <w:tabs>
                <w:tab w:val="left" w:pos="2119"/>
              </w:tabs>
              <w:rPr>
                <w:lang w:val="en-US"/>
              </w:rPr>
            </w:pPr>
            <w:r w:rsidRPr="00574F80">
              <w:rPr>
                <w:lang w:val="en-US"/>
              </w:rPr>
              <w:t xml:space="preserve">Address (e.g. 'sip' URI, 'tel' URI, 'acr' URI) of the Receiver of this file transfer session </w:t>
            </w:r>
          </w:p>
        </w:tc>
      </w:tr>
      <w:tr w:rsidR="00574F80" w:rsidRPr="00476322" w:rsidTr="00574F80">
        <w:trPr>
          <w:cantSplit/>
          <w:trHeight w:val="655"/>
        </w:trPr>
        <w:tc>
          <w:tcPr>
            <w:tcW w:w="1951" w:type="dxa"/>
          </w:tcPr>
          <w:p w:rsidR="00574F80" w:rsidRPr="00574F80" w:rsidRDefault="00574F80" w:rsidP="001E14E8">
            <w:pPr>
              <w:tabs>
                <w:tab w:val="left" w:pos="2119"/>
              </w:tabs>
              <w:rPr>
                <w:lang w:val="en-US"/>
              </w:rPr>
            </w:pPr>
            <w:r w:rsidRPr="00574F80">
              <w:rPr>
                <w:lang w:val="en-US"/>
              </w:rPr>
              <w:t>receiverName</w:t>
            </w:r>
          </w:p>
        </w:tc>
        <w:tc>
          <w:tcPr>
            <w:tcW w:w="2835" w:type="dxa"/>
          </w:tcPr>
          <w:p w:rsidR="00574F80" w:rsidRPr="00574F80" w:rsidRDefault="00574F80" w:rsidP="00574F80">
            <w:pPr>
              <w:tabs>
                <w:tab w:val="left" w:pos="2119"/>
              </w:tabs>
              <w:rPr>
                <w:lang w:val="en-US"/>
              </w:rPr>
            </w:pPr>
            <w:r w:rsidRPr="00574F80">
              <w:rPr>
                <w:lang w:val="en-US"/>
              </w:rPr>
              <w:t xml:space="preserve">xsd:string  </w:t>
            </w:r>
          </w:p>
        </w:tc>
        <w:tc>
          <w:tcPr>
            <w:tcW w:w="1134" w:type="dxa"/>
          </w:tcPr>
          <w:p w:rsidR="00574F80" w:rsidRPr="00574F80" w:rsidRDefault="00574F80" w:rsidP="001E14E8">
            <w:pPr>
              <w:jc w:val="center"/>
              <w:rPr>
                <w:lang w:val="en-US"/>
              </w:rPr>
            </w:pPr>
            <w:r w:rsidRPr="00574F80">
              <w:rPr>
                <w:lang w:val="en-US"/>
              </w:rPr>
              <w:t>Yes</w:t>
            </w:r>
          </w:p>
        </w:tc>
        <w:tc>
          <w:tcPr>
            <w:tcW w:w="4253" w:type="dxa"/>
          </w:tcPr>
          <w:p w:rsidR="00574F80" w:rsidRPr="00574F80" w:rsidRDefault="00574F80" w:rsidP="00574F80">
            <w:pPr>
              <w:tabs>
                <w:tab w:val="left" w:pos="2119"/>
              </w:tabs>
              <w:rPr>
                <w:lang w:val="en-US"/>
              </w:rPr>
            </w:pPr>
            <w:r w:rsidRPr="00574F80">
              <w:rPr>
                <w:lang w:val="en-US"/>
              </w:rPr>
              <w:t>Name of the Receiver of this file transfer session</w:t>
            </w:r>
          </w:p>
        </w:tc>
      </w:tr>
      <w:tr w:rsidR="00574F80" w:rsidRPr="00476322" w:rsidTr="001E14E8">
        <w:trPr>
          <w:cantSplit/>
        </w:trPr>
        <w:tc>
          <w:tcPr>
            <w:tcW w:w="1951" w:type="dxa"/>
          </w:tcPr>
          <w:p w:rsidR="00574F80" w:rsidRPr="00574F80" w:rsidRDefault="00574F80" w:rsidP="001E14E8">
            <w:pPr>
              <w:tabs>
                <w:tab w:val="left" w:pos="2119"/>
              </w:tabs>
              <w:rPr>
                <w:lang w:val="en-US"/>
              </w:rPr>
            </w:pPr>
            <w:r w:rsidRPr="00574F80">
              <w:rPr>
                <w:lang w:val="en-US"/>
              </w:rPr>
              <w:t>receiverSessionStatus</w:t>
            </w:r>
          </w:p>
        </w:tc>
        <w:tc>
          <w:tcPr>
            <w:tcW w:w="2835" w:type="dxa"/>
          </w:tcPr>
          <w:p w:rsidR="00574F80" w:rsidRPr="00574F80" w:rsidRDefault="00574F80" w:rsidP="00574F80">
            <w:pPr>
              <w:tabs>
                <w:tab w:val="left" w:pos="2119"/>
              </w:tabs>
              <w:rPr>
                <w:lang w:val="en-US"/>
              </w:rPr>
            </w:pPr>
            <w:r w:rsidRPr="00574F80">
              <w:rPr>
                <w:lang w:val="en-US"/>
              </w:rPr>
              <w:t xml:space="preserve">ReceiverSessionStatus  </w:t>
            </w:r>
          </w:p>
        </w:tc>
        <w:tc>
          <w:tcPr>
            <w:tcW w:w="1134" w:type="dxa"/>
          </w:tcPr>
          <w:p w:rsidR="00574F80" w:rsidRPr="00574F80" w:rsidRDefault="00574F80" w:rsidP="001E14E8">
            <w:pPr>
              <w:jc w:val="center"/>
              <w:rPr>
                <w:lang w:val="en-US"/>
              </w:rPr>
            </w:pPr>
            <w:r w:rsidRPr="00574F80">
              <w:rPr>
                <w:lang w:val="en-US"/>
              </w:rPr>
              <w:t xml:space="preserve">No  </w:t>
            </w:r>
          </w:p>
        </w:tc>
        <w:tc>
          <w:tcPr>
            <w:tcW w:w="4253" w:type="dxa"/>
          </w:tcPr>
          <w:p w:rsidR="00574F80" w:rsidRDefault="00574F80" w:rsidP="00574F80">
            <w:pPr>
              <w:tabs>
                <w:tab w:val="left" w:pos="2119"/>
              </w:tabs>
              <w:rPr>
                <w:lang w:val="en-US"/>
              </w:rPr>
            </w:pPr>
            <w:r w:rsidRPr="00574F80">
              <w:rPr>
                <w:lang w:val="en-US"/>
              </w:rPr>
              <w:t>Status of a Receiver in the file transfer session</w:t>
            </w:r>
          </w:p>
        </w:tc>
      </w:tr>
    </w:tbl>
    <w:p w:rsidR="00574F80" w:rsidRDefault="00574F80" w:rsidP="00574F80">
      <w:pPr>
        <w:tabs>
          <w:tab w:val="left" w:pos="2119"/>
        </w:tabs>
        <w:rPr>
          <w:lang w:val="en-US"/>
        </w:rPr>
      </w:pPr>
    </w:p>
    <w:p w:rsidR="00574F80" w:rsidRDefault="00574F80" w:rsidP="00574F80">
      <w:pPr>
        <w:tabs>
          <w:tab w:val="left" w:pos="2119"/>
        </w:tabs>
        <w:rPr>
          <w:lang w:val="en-US"/>
        </w:rPr>
      </w:pPr>
    </w:p>
    <w:p w:rsidR="00574F80" w:rsidRPr="00574F80" w:rsidRDefault="00574F80" w:rsidP="00574F80">
      <w:pPr>
        <w:tabs>
          <w:tab w:val="left" w:pos="2119"/>
        </w:tabs>
        <w:rPr>
          <w:b/>
          <w:lang w:val="en-US"/>
        </w:rPr>
      </w:pPr>
      <w:r w:rsidRPr="00574F80">
        <w:rPr>
          <w:b/>
          <w:lang w:val="en-US"/>
        </w:rPr>
        <w:t xml:space="preserve">Type: SubscriptionCancellationNotification </w:t>
      </w:r>
    </w:p>
    <w:p w:rsidR="00574F80" w:rsidRPr="00574F80" w:rsidRDefault="00574F80" w:rsidP="00574F80">
      <w:pPr>
        <w:tabs>
          <w:tab w:val="left" w:pos="2119"/>
        </w:tabs>
        <w:rPr>
          <w:lang w:val="en-US"/>
        </w:rPr>
      </w:pPr>
      <w:proofErr w:type="gramStart"/>
      <w:r w:rsidRPr="00574F80">
        <w:rPr>
          <w:lang w:val="en-US"/>
        </w:rPr>
        <w:t>A type containing the subscription cancellation notification.</w:t>
      </w:r>
      <w:proofErr w:type="gramEnd"/>
      <w:r w:rsidRPr="00574F80">
        <w:rPr>
          <w:lang w:val="en-US"/>
        </w:rPr>
        <w:t xml:space="preserve"> </w:t>
      </w:r>
    </w:p>
    <w:tbl>
      <w:tblPr>
        <w:tblStyle w:val="Grilledutableau"/>
        <w:tblW w:w="10173" w:type="dxa"/>
        <w:tblLayout w:type="fixed"/>
        <w:tblLook w:val="04A0"/>
      </w:tblPr>
      <w:tblGrid>
        <w:gridCol w:w="1951"/>
        <w:gridCol w:w="2835"/>
        <w:gridCol w:w="1134"/>
        <w:gridCol w:w="4253"/>
      </w:tblGrid>
      <w:tr w:rsidR="00574F80" w:rsidRPr="00864D34" w:rsidTr="001E14E8">
        <w:trPr>
          <w:cantSplit/>
          <w:tblHeader/>
        </w:trPr>
        <w:tc>
          <w:tcPr>
            <w:tcW w:w="1951" w:type="dxa"/>
            <w:shd w:val="clear" w:color="auto" w:fill="BFBFBF" w:themeFill="background1" w:themeFillShade="BF"/>
            <w:vAlign w:val="center"/>
          </w:tcPr>
          <w:p w:rsidR="00574F80" w:rsidRPr="00864D34" w:rsidRDefault="00574F80" w:rsidP="001E14E8">
            <w:pPr>
              <w:jc w:val="center"/>
              <w:rPr>
                <w:b/>
                <w:lang w:val="en-US"/>
              </w:rPr>
            </w:pPr>
            <w:r w:rsidRPr="00864D34">
              <w:rPr>
                <w:b/>
                <w:lang w:val="en-US"/>
              </w:rPr>
              <w:t>Element</w:t>
            </w:r>
          </w:p>
        </w:tc>
        <w:tc>
          <w:tcPr>
            <w:tcW w:w="2835" w:type="dxa"/>
            <w:shd w:val="clear" w:color="auto" w:fill="BFBFBF" w:themeFill="background1" w:themeFillShade="BF"/>
            <w:vAlign w:val="center"/>
          </w:tcPr>
          <w:p w:rsidR="00574F80" w:rsidRPr="00864D34" w:rsidRDefault="00574F80" w:rsidP="001E14E8">
            <w:pPr>
              <w:jc w:val="center"/>
              <w:rPr>
                <w:b/>
                <w:lang w:val="en-US"/>
              </w:rPr>
            </w:pPr>
            <w:r w:rsidRPr="00864D34">
              <w:rPr>
                <w:b/>
                <w:lang w:val="en-US"/>
              </w:rPr>
              <w:t>Type</w:t>
            </w:r>
          </w:p>
        </w:tc>
        <w:tc>
          <w:tcPr>
            <w:tcW w:w="1134" w:type="dxa"/>
            <w:shd w:val="clear" w:color="auto" w:fill="BFBFBF" w:themeFill="background1" w:themeFillShade="BF"/>
            <w:vAlign w:val="center"/>
          </w:tcPr>
          <w:p w:rsidR="00574F80" w:rsidRPr="00864D34" w:rsidRDefault="00574F80" w:rsidP="001E14E8">
            <w:pPr>
              <w:jc w:val="center"/>
              <w:rPr>
                <w:b/>
                <w:lang w:val="en-US"/>
              </w:rPr>
            </w:pPr>
            <w:r w:rsidRPr="00864D34">
              <w:rPr>
                <w:b/>
                <w:lang w:val="en-US"/>
              </w:rPr>
              <w:t>Optional</w:t>
            </w:r>
          </w:p>
        </w:tc>
        <w:tc>
          <w:tcPr>
            <w:tcW w:w="4253" w:type="dxa"/>
            <w:shd w:val="clear" w:color="auto" w:fill="BFBFBF" w:themeFill="background1" w:themeFillShade="BF"/>
            <w:vAlign w:val="center"/>
          </w:tcPr>
          <w:p w:rsidR="00574F80" w:rsidRPr="00864D34" w:rsidRDefault="00574F80" w:rsidP="001E14E8">
            <w:pPr>
              <w:jc w:val="center"/>
              <w:rPr>
                <w:b/>
                <w:lang w:val="en-US"/>
              </w:rPr>
            </w:pPr>
            <w:r w:rsidRPr="00864D34">
              <w:rPr>
                <w:b/>
                <w:lang w:val="en-US"/>
              </w:rPr>
              <w:t>Description</w:t>
            </w:r>
          </w:p>
        </w:tc>
      </w:tr>
      <w:tr w:rsidR="00574F80" w:rsidRPr="00476322" w:rsidTr="001E14E8">
        <w:trPr>
          <w:cantSplit/>
        </w:trPr>
        <w:tc>
          <w:tcPr>
            <w:tcW w:w="1951" w:type="dxa"/>
          </w:tcPr>
          <w:p w:rsidR="00574F80" w:rsidRDefault="00574F80" w:rsidP="001E14E8">
            <w:pPr>
              <w:tabs>
                <w:tab w:val="left" w:pos="2119"/>
              </w:tabs>
              <w:rPr>
                <w:lang w:val="en-US"/>
              </w:rPr>
            </w:pPr>
            <w:r w:rsidRPr="00574F80">
              <w:rPr>
                <w:lang w:val="en-US"/>
              </w:rPr>
              <w:t xml:space="preserve">callbackData  </w:t>
            </w:r>
          </w:p>
        </w:tc>
        <w:tc>
          <w:tcPr>
            <w:tcW w:w="2835" w:type="dxa"/>
          </w:tcPr>
          <w:p w:rsidR="00574F80" w:rsidRDefault="00574F80" w:rsidP="001E14E8">
            <w:pPr>
              <w:tabs>
                <w:tab w:val="left" w:pos="2119"/>
              </w:tabs>
              <w:rPr>
                <w:lang w:val="en-US"/>
              </w:rPr>
            </w:pPr>
            <w:r w:rsidRPr="00574F80">
              <w:rPr>
                <w:lang w:val="en-US"/>
              </w:rPr>
              <w:t xml:space="preserve">xsd:string  </w:t>
            </w:r>
          </w:p>
        </w:tc>
        <w:tc>
          <w:tcPr>
            <w:tcW w:w="1134" w:type="dxa"/>
          </w:tcPr>
          <w:p w:rsidR="00574F80" w:rsidRDefault="00574F80" w:rsidP="001E14E8">
            <w:pPr>
              <w:jc w:val="center"/>
              <w:rPr>
                <w:lang w:val="en-US"/>
              </w:rPr>
            </w:pPr>
            <w:r w:rsidRPr="00574F80">
              <w:rPr>
                <w:lang w:val="en-US"/>
              </w:rPr>
              <w:t xml:space="preserve">Yes  </w:t>
            </w:r>
          </w:p>
        </w:tc>
        <w:tc>
          <w:tcPr>
            <w:tcW w:w="4253" w:type="dxa"/>
          </w:tcPr>
          <w:p w:rsidR="00574F80" w:rsidRDefault="00574F80" w:rsidP="001E14E8">
            <w:pPr>
              <w:tabs>
                <w:tab w:val="left" w:pos="2119"/>
              </w:tabs>
              <w:rPr>
                <w:lang w:val="en-US"/>
              </w:rPr>
            </w:pPr>
            <w:r w:rsidRPr="00574F80">
              <w:rPr>
                <w:lang w:val="en-US"/>
              </w:rPr>
              <w:t xml:space="preserve">The ‘callbackData’ element if it was passed by the application in the ‘callbackReference’ element when creating a subscription to file transfer notifications. </w:t>
            </w:r>
          </w:p>
        </w:tc>
      </w:tr>
      <w:tr w:rsidR="00574F80" w:rsidRPr="00476322" w:rsidTr="001E14E8">
        <w:trPr>
          <w:cantSplit/>
        </w:trPr>
        <w:tc>
          <w:tcPr>
            <w:tcW w:w="1951" w:type="dxa"/>
          </w:tcPr>
          <w:p w:rsidR="00574F80" w:rsidRPr="00574F80" w:rsidRDefault="00574F80" w:rsidP="001E14E8">
            <w:pPr>
              <w:tabs>
                <w:tab w:val="left" w:pos="2119"/>
              </w:tabs>
              <w:rPr>
                <w:lang w:val="en-US"/>
              </w:rPr>
            </w:pPr>
            <w:r w:rsidRPr="00574F80">
              <w:rPr>
                <w:lang w:val="en-US"/>
              </w:rPr>
              <w:t>Reason</w:t>
            </w:r>
          </w:p>
        </w:tc>
        <w:tc>
          <w:tcPr>
            <w:tcW w:w="2835" w:type="dxa"/>
          </w:tcPr>
          <w:p w:rsidR="00574F80" w:rsidRPr="00574F80" w:rsidRDefault="00574F80" w:rsidP="001E14E8">
            <w:pPr>
              <w:tabs>
                <w:tab w:val="left" w:pos="2119"/>
              </w:tabs>
              <w:rPr>
                <w:lang w:val="en-US"/>
              </w:rPr>
            </w:pPr>
            <w:r w:rsidRPr="00574F80">
              <w:rPr>
                <w:lang w:val="en-US"/>
              </w:rPr>
              <w:t>common:ServiceError</w:t>
            </w:r>
          </w:p>
        </w:tc>
        <w:tc>
          <w:tcPr>
            <w:tcW w:w="1134" w:type="dxa"/>
          </w:tcPr>
          <w:p w:rsidR="00574F80" w:rsidRPr="00574F80" w:rsidRDefault="00574F80" w:rsidP="001E14E8">
            <w:pPr>
              <w:jc w:val="center"/>
              <w:rPr>
                <w:lang w:val="en-US"/>
              </w:rPr>
            </w:pPr>
            <w:r w:rsidRPr="00574F80">
              <w:rPr>
                <w:lang w:val="en-US"/>
              </w:rPr>
              <w:t>Yes</w:t>
            </w:r>
          </w:p>
        </w:tc>
        <w:tc>
          <w:tcPr>
            <w:tcW w:w="4253" w:type="dxa"/>
          </w:tcPr>
          <w:p w:rsidR="00574F80" w:rsidRPr="00574F80" w:rsidRDefault="00574F80" w:rsidP="00D50B66">
            <w:pPr>
              <w:tabs>
                <w:tab w:val="left" w:pos="2119"/>
              </w:tabs>
              <w:rPr>
                <w:lang w:val="en-US"/>
              </w:rPr>
            </w:pPr>
            <w:r w:rsidRPr="00574F80">
              <w:rPr>
                <w:lang w:val="en-US"/>
              </w:rPr>
              <w:t xml:space="preserve">Reason notification is being discontinued. </w:t>
            </w:r>
            <w:r w:rsidR="00D50B66">
              <w:rPr>
                <w:lang w:val="en-US"/>
              </w:rPr>
              <w:t>Is</w:t>
            </w:r>
            <w:r w:rsidRPr="00574F80">
              <w:rPr>
                <w:lang w:val="en-US"/>
              </w:rPr>
              <w:t xml:space="preserve"> </w:t>
            </w:r>
            <w:proofErr w:type="gramStart"/>
            <w:r w:rsidRPr="00574F80">
              <w:rPr>
                <w:lang w:val="en-US"/>
              </w:rPr>
              <w:t>be</w:t>
            </w:r>
            <w:proofErr w:type="gramEnd"/>
            <w:r w:rsidRPr="00574F80">
              <w:rPr>
                <w:lang w:val="en-US"/>
              </w:rPr>
              <w:t xml:space="preserve"> present if the reason is different from a regular expiry of the subscription. </w:t>
            </w:r>
          </w:p>
        </w:tc>
      </w:tr>
      <w:tr w:rsidR="00574F80" w:rsidRPr="00476322" w:rsidTr="001E14E8">
        <w:trPr>
          <w:cantSplit/>
        </w:trPr>
        <w:tc>
          <w:tcPr>
            <w:tcW w:w="1951" w:type="dxa"/>
          </w:tcPr>
          <w:p w:rsidR="00574F80" w:rsidRPr="00574F80" w:rsidRDefault="00574F80" w:rsidP="001E14E8">
            <w:pPr>
              <w:tabs>
                <w:tab w:val="left" w:pos="2119"/>
              </w:tabs>
              <w:rPr>
                <w:lang w:val="en-US"/>
              </w:rPr>
            </w:pPr>
            <w:r w:rsidRPr="00574F80">
              <w:rPr>
                <w:lang w:val="en-US"/>
              </w:rPr>
              <w:t xml:space="preserve">link  </w:t>
            </w:r>
          </w:p>
        </w:tc>
        <w:tc>
          <w:tcPr>
            <w:tcW w:w="2835" w:type="dxa"/>
          </w:tcPr>
          <w:p w:rsidR="00574F80" w:rsidRPr="00574F80" w:rsidRDefault="00574F80" w:rsidP="001E14E8">
            <w:pPr>
              <w:tabs>
                <w:tab w:val="left" w:pos="2119"/>
              </w:tabs>
              <w:rPr>
                <w:lang w:val="en-US"/>
              </w:rPr>
            </w:pPr>
            <w:r w:rsidRPr="00574F80">
              <w:rPr>
                <w:lang w:val="en-US"/>
              </w:rPr>
              <w:t xml:space="preserve">common:Link[1..unbounded]  </w:t>
            </w:r>
          </w:p>
        </w:tc>
        <w:tc>
          <w:tcPr>
            <w:tcW w:w="1134" w:type="dxa"/>
          </w:tcPr>
          <w:p w:rsidR="00574F80" w:rsidRPr="00574F80" w:rsidRDefault="00574F80" w:rsidP="001E14E8">
            <w:pPr>
              <w:jc w:val="center"/>
              <w:rPr>
                <w:lang w:val="en-US"/>
              </w:rPr>
            </w:pPr>
            <w:r>
              <w:rPr>
                <w:lang w:val="en-US"/>
              </w:rPr>
              <w:t>No</w:t>
            </w:r>
          </w:p>
        </w:tc>
        <w:tc>
          <w:tcPr>
            <w:tcW w:w="4253" w:type="dxa"/>
          </w:tcPr>
          <w:p w:rsidR="00574F80" w:rsidRPr="002E6183" w:rsidRDefault="00574F80" w:rsidP="00574F80">
            <w:pPr>
              <w:tabs>
                <w:tab w:val="left" w:pos="2119"/>
              </w:tabs>
              <w:rPr>
                <w:highlight w:val="yellow"/>
                <w:lang w:val="en-US"/>
              </w:rPr>
            </w:pPr>
            <w:r w:rsidRPr="002E6183">
              <w:rPr>
                <w:lang w:val="en-US"/>
              </w:rPr>
              <w:t xml:space="preserve">Link to other resources that are in relationship with the resource. </w:t>
            </w:r>
          </w:p>
        </w:tc>
      </w:tr>
    </w:tbl>
    <w:p w:rsidR="001E14E8" w:rsidRDefault="001E14E8" w:rsidP="00574F80">
      <w:pPr>
        <w:tabs>
          <w:tab w:val="left" w:pos="2119"/>
        </w:tabs>
        <w:rPr>
          <w:lang w:val="en-US"/>
        </w:rPr>
      </w:pPr>
    </w:p>
    <w:p w:rsidR="001E14E8" w:rsidRDefault="001E14E8" w:rsidP="00574F80">
      <w:pPr>
        <w:tabs>
          <w:tab w:val="left" w:pos="2119"/>
        </w:tabs>
        <w:rPr>
          <w:lang w:val="en-US"/>
        </w:rPr>
      </w:pPr>
    </w:p>
    <w:p w:rsidR="00623FCB" w:rsidRDefault="001E14E8" w:rsidP="00623FCB">
      <w:pPr>
        <w:pStyle w:val="Titre4"/>
        <w:rPr>
          <w:lang w:val="en-US"/>
        </w:rPr>
      </w:pPr>
      <w:bookmarkStart w:id="110" w:name="_Toc367807094"/>
      <w:r>
        <w:rPr>
          <w:lang w:val="en-US"/>
        </w:rPr>
        <w:t>Enumerations</w:t>
      </w:r>
      <w:bookmarkEnd w:id="110"/>
    </w:p>
    <w:p w:rsidR="001E14E8" w:rsidRDefault="001E14E8" w:rsidP="001E14E8">
      <w:pPr>
        <w:rPr>
          <w:lang w:val="en-US"/>
        </w:rPr>
      </w:pPr>
      <w:r w:rsidRPr="001E14E8">
        <w:rPr>
          <w:lang w:val="en-US"/>
        </w:rPr>
        <w:t>The subsections of this section define the enumerations used in the File Transfer API.</w:t>
      </w:r>
    </w:p>
    <w:p w:rsidR="001E14E8" w:rsidRDefault="001E14E8" w:rsidP="001E14E8">
      <w:pPr>
        <w:rPr>
          <w:lang w:val="en-US"/>
        </w:rPr>
      </w:pPr>
    </w:p>
    <w:p w:rsidR="001E14E8" w:rsidRPr="001E14E8" w:rsidRDefault="001E14E8" w:rsidP="001E14E8">
      <w:pPr>
        <w:rPr>
          <w:b/>
          <w:lang w:val="en-US"/>
        </w:rPr>
      </w:pPr>
      <w:r w:rsidRPr="001E14E8">
        <w:rPr>
          <w:b/>
          <w:lang w:val="en-US"/>
        </w:rPr>
        <w:t xml:space="preserve">Enumeration: FileDisposition </w:t>
      </w:r>
    </w:p>
    <w:p w:rsidR="001E14E8" w:rsidRDefault="001E14E8" w:rsidP="001E14E8">
      <w:pPr>
        <w:rPr>
          <w:lang w:val="en-US"/>
        </w:rPr>
      </w:pPr>
      <w:r w:rsidRPr="001E14E8">
        <w:rPr>
          <w:lang w:val="en-US"/>
        </w:rPr>
        <w:t xml:space="preserve">This enumeration models the possible dispositions of a file transmitted in file transfer. </w:t>
      </w:r>
    </w:p>
    <w:tbl>
      <w:tblPr>
        <w:tblStyle w:val="Grilledutableau"/>
        <w:tblW w:w="0" w:type="auto"/>
        <w:jc w:val="center"/>
        <w:tblLook w:val="04A0"/>
      </w:tblPr>
      <w:tblGrid>
        <w:gridCol w:w="1550"/>
        <w:gridCol w:w="5553"/>
      </w:tblGrid>
      <w:tr w:rsidR="001E14E8" w:rsidTr="009020F2">
        <w:trPr>
          <w:cantSplit/>
          <w:tblHeader/>
          <w:jc w:val="center"/>
        </w:trPr>
        <w:tc>
          <w:tcPr>
            <w:tcW w:w="1550" w:type="dxa"/>
            <w:shd w:val="clear" w:color="auto" w:fill="BFBFBF" w:themeFill="background1" w:themeFillShade="BF"/>
          </w:tcPr>
          <w:p w:rsidR="001E14E8" w:rsidRDefault="001E14E8" w:rsidP="001E14E8">
            <w:pPr>
              <w:jc w:val="center"/>
              <w:rPr>
                <w:lang w:val="en-US"/>
              </w:rPr>
            </w:pPr>
            <w:r w:rsidRPr="004210A2">
              <w:rPr>
                <w:b/>
                <w:lang w:val="en-US"/>
              </w:rPr>
              <w:t>Enumeration</w:t>
            </w:r>
          </w:p>
        </w:tc>
        <w:tc>
          <w:tcPr>
            <w:tcW w:w="5553" w:type="dxa"/>
            <w:shd w:val="clear" w:color="auto" w:fill="BFBFBF" w:themeFill="background1" w:themeFillShade="BF"/>
          </w:tcPr>
          <w:p w:rsidR="001E14E8" w:rsidRDefault="001E14E8" w:rsidP="001E14E8">
            <w:pPr>
              <w:jc w:val="center"/>
              <w:rPr>
                <w:lang w:val="en-US"/>
              </w:rPr>
            </w:pPr>
            <w:r w:rsidRPr="004210A2">
              <w:rPr>
                <w:b/>
                <w:lang w:val="en-US"/>
              </w:rPr>
              <w:t>Description</w:t>
            </w:r>
          </w:p>
        </w:tc>
      </w:tr>
      <w:tr w:rsidR="001E14E8" w:rsidRPr="00476322" w:rsidTr="009020F2">
        <w:trPr>
          <w:cantSplit/>
          <w:jc w:val="center"/>
        </w:trPr>
        <w:tc>
          <w:tcPr>
            <w:tcW w:w="1550" w:type="dxa"/>
          </w:tcPr>
          <w:p w:rsidR="001E14E8" w:rsidRDefault="001E14E8" w:rsidP="001E14E8">
            <w:pPr>
              <w:rPr>
                <w:lang w:val="en-US"/>
              </w:rPr>
            </w:pPr>
            <w:r w:rsidRPr="001E14E8">
              <w:rPr>
                <w:lang w:val="en-US"/>
              </w:rPr>
              <w:t xml:space="preserve">Render  </w:t>
            </w:r>
          </w:p>
        </w:tc>
        <w:tc>
          <w:tcPr>
            <w:tcW w:w="5553" w:type="dxa"/>
          </w:tcPr>
          <w:p w:rsidR="001E14E8" w:rsidRDefault="001E14E8" w:rsidP="001E14E8">
            <w:pPr>
              <w:rPr>
                <w:lang w:val="en-US"/>
              </w:rPr>
            </w:pPr>
            <w:r w:rsidRPr="001E14E8">
              <w:rPr>
                <w:lang w:val="en-US"/>
              </w:rPr>
              <w:t>Indicates that the file should be automatically rendered.</w:t>
            </w:r>
          </w:p>
        </w:tc>
      </w:tr>
      <w:tr w:rsidR="001E14E8" w:rsidRPr="00476322" w:rsidTr="009020F2">
        <w:trPr>
          <w:cantSplit/>
          <w:jc w:val="center"/>
        </w:trPr>
        <w:tc>
          <w:tcPr>
            <w:tcW w:w="1550" w:type="dxa"/>
          </w:tcPr>
          <w:p w:rsidR="001E14E8" w:rsidRPr="001E14E8" w:rsidRDefault="001E14E8" w:rsidP="001E14E8">
            <w:pPr>
              <w:rPr>
                <w:lang w:val="en-US"/>
              </w:rPr>
            </w:pPr>
            <w:r w:rsidRPr="001E14E8">
              <w:rPr>
                <w:lang w:val="en-US"/>
              </w:rPr>
              <w:t xml:space="preserve">Attachment  </w:t>
            </w:r>
          </w:p>
        </w:tc>
        <w:tc>
          <w:tcPr>
            <w:tcW w:w="5553" w:type="dxa"/>
          </w:tcPr>
          <w:p w:rsidR="001E14E8" w:rsidRPr="004210A2" w:rsidRDefault="001E14E8" w:rsidP="001E14E8">
            <w:pPr>
              <w:rPr>
                <w:lang w:val="en-US"/>
              </w:rPr>
            </w:pPr>
            <w:r w:rsidRPr="001E14E8">
              <w:rPr>
                <w:lang w:val="en-US"/>
              </w:rPr>
              <w:t>Indicates that the file should not be automatically rendered.</w:t>
            </w:r>
          </w:p>
        </w:tc>
      </w:tr>
    </w:tbl>
    <w:p w:rsidR="001E14E8" w:rsidRPr="001E14E8" w:rsidRDefault="001E14E8" w:rsidP="001E14E8">
      <w:pPr>
        <w:rPr>
          <w:lang w:val="en-US"/>
        </w:rPr>
      </w:pPr>
    </w:p>
    <w:p w:rsidR="001E14E8" w:rsidRDefault="001E14E8" w:rsidP="001E14E8">
      <w:pPr>
        <w:rPr>
          <w:b/>
          <w:lang w:val="en-US"/>
        </w:rPr>
      </w:pPr>
    </w:p>
    <w:p w:rsidR="001E14E8" w:rsidRDefault="001E14E8" w:rsidP="001E14E8">
      <w:pPr>
        <w:rPr>
          <w:b/>
          <w:lang w:val="en-US"/>
        </w:rPr>
      </w:pPr>
      <w:r w:rsidRPr="001E14E8">
        <w:rPr>
          <w:b/>
          <w:lang w:val="en-US"/>
        </w:rPr>
        <w:t xml:space="preserve">Enumeration: EventType </w:t>
      </w:r>
    </w:p>
    <w:p w:rsidR="001E14E8" w:rsidRDefault="001E14E8" w:rsidP="001E14E8">
      <w:pPr>
        <w:rPr>
          <w:lang w:val="en-US"/>
        </w:rPr>
      </w:pPr>
      <w:r w:rsidRPr="001E14E8">
        <w:rPr>
          <w:lang w:val="en-US"/>
        </w:rPr>
        <w:t>This enumeration defines the types of events. It is used in notifications.</w:t>
      </w:r>
    </w:p>
    <w:tbl>
      <w:tblPr>
        <w:tblStyle w:val="Grilledutableau"/>
        <w:tblW w:w="0" w:type="auto"/>
        <w:jc w:val="center"/>
        <w:tblLook w:val="04A0"/>
      </w:tblPr>
      <w:tblGrid>
        <w:gridCol w:w="2040"/>
        <w:gridCol w:w="7176"/>
      </w:tblGrid>
      <w:tr w:rsidR="001E14E8" w:rsidTr="00D50B66">
        <w:trPr>
          <w:cantSplit/>
          <w:tblHeader/>
          <w:jc w:val="center"/>
        </w:trPr>
        <w:tc>
          <w:tcPr>
            <w:tcW w:w="2040" w:type="dxa"/>
            <w:shd w:val="clear" w:color="auto" w:fill="BFBFBF" w:themeFill="background1" w:themeFillShade="BF"/>
          </w:tcPr>
          <w:p w:rsidR="001E14E8" w:rsidRDefault="001E14E8" w:rsidP="001E14E8">
            <w:pPr>
              <w:jc w:val="center"/>
              <w:rPr>
                <w:lang w:val="en-US"/>
              </w:rPr>
            </w:pPr>
            <w:r w:rsidRPr="004210A2">
              <w:rPr>
                <w:b/>
                <w:lang w:val="en-US"/>
              </w:rPr>
              <w:t>Enumeration</w:t>
            </w:r>
          </w:p>
        </w:tc>
        <w:tc>
          <w:tcPr>
            <w:tcW w:w="7176" w:type="dxa"/>
            <w:shd w:val="clear" w:color="auto" w:fill="BFBFBF" w:themeFill="background1" w:themeFillShade="BF"/>
          </w:tcPr>
          <w:p w:rsidR="001E14E8" w:rsidRDefault="001E14E8" w:rsidP="001E14E8">
            <w:pPr>
              <w:jc w:val="center"/>
              <w:rPr>
                <w:lang w:val="en-US"/>
              </w:rPr>
            </w:pPr>
            <w:r w:rsidRPr="004210A2">
              <w:rPr>
                <w:b/>
                <w:lang w:val="en-US"/>
              </w:rPr>
              <w:t>Description</w:t>
            </w:r>
          </w:p>
        </w:tc>
      </w:tr>
      <w:tr w:rsidR="001E14E8" w:rsidRPr="00476322" w:rsidTr="00D50B66">
        <w:trPr>
          <w:cantSplit/>
          <w:jc w:val="center"/>
        </w:trPr>
        <w:tc>
          <w:tcPr>
            <w:tcW w:w="2040" w:type="dxa"/>
          </w:tcPr>
          <w:p w:rsidR="001E14E8" w:rsidRDefault="001E14E8" w:rsidP="001E14E8">
            <w:pPr>
              <w:rPr>
                <w:lang w:val="en-US"/>
              </w:rPr>
            </w:pPr>
            <w:r w:rsidRPr="001E14E8">
              <w:rPr>
                <w:lang w:val="en-US"/>
              </w:rPr>
              <w:t xml:space="preserve">SessionCancelled  </w:t>
            </w:r>
          </w:p>
        </w:tc>
        <w:tc>
          <w:tcPr>
            <w:tcW w:w="7176" w:type="dxa"/>
          </w:tcPr>
          <w:p w:rsidR="001E14E8" w:rsidRDefault="001E14E8" w:rsidP="001E14E8">
            <w:pPr>
              <w:rPr>
                <w:lang w:val="en-US"/>
              </w:rPr>
            </w:pPr>
            <w:r w:rsidRPr="001E14E8">
              <w:rPr>
                <w:lang w:val="en-US"/>
              </w:rPr>
              <w:t xml:space="preserve">The Originator has cancelled the file transfer session during the invite phase. </w:t>
            </w:r>
          </w:p>
        </w:tc>
      </w:tr>
      <w:tr w:rsidR="001E14E8" w:rsidRPr="00476322" w:rsidTr="00D50B66">
        <w:trPr>
          <w:cantSplit/>
          <w:jc w:val="center"/>
        </w:trPr>
        <w:tc>
          <w:tcPr>
            <w:tcW w:w="2040" w:type="dxa"/>
          </w:tcPr>
          <w:p w:rsidR="001E14E8" w:rsidRPr="001E14E8" w:rsidRDefault="001E14E8" w:rsidP="001E14E8">
            <w:pPr>
              <w:rPr>
                <w:lang w:val="en-US"/>
              </w:rPr>
            </w:pPr>
            <w:r w:rsidRPr="001E14E8">
              <w:rPr>
                <w:lang w:val="en-US"/>
              </w:rPr>
              <w:t xml:space="preserve">SessionEnded  </w:t>
            </w:r>
          </w:p>
        </w:tc>
        <w:tc>
          <w:tcPr>
            <w:tcW w:w="7176" w:type="dxa"/>
          </w:tcPr>
          <w:p w:rsidR="001E14E8" w:rsidRDefault="001E14E8" w:rsidP="001E14E8">
            <w:pPr>
              <w:rPr>
                <w:lang w:val="en-US"/>
              </w:rPr>
            </w:pPr>
            <w:r w:rsidRPr="001E14E8">
              <w:rPr>
                <w:lang w:val="en-US"/>
              </w:rPr>
              <w:t xml:space="preserve">The file transfer session has ended. </w:t>
            </w:r>
          </w:p>
        </w:tc>
      </w:tr>
      <w:tr w:rsidR="001E14E8" w:rsidRPr="00476322" w:rsidTr="00D50B66">
        <w:trPr>
          <w:cantSplit/>
          <w:jc w:val="center"/>
        </w:trPr>
        <w:tc>
          <w:tcPr>
            <w:tcW w:w="2040" w:type="dxa"/>
          </w:tcPr>
          <w:p w:rsidR="001E14E8" w:rsidRPr="001E14E8" w:rsidRDefault="001E14E8" w:rsidP="001E14E8">
            <w:pPr>
              <w:rPr>
                <w:lang w:val="en-US"/>
              </w:rPr>
            </w:pPr>
            <w:r w:rsidRPr="001E14E8">
              <w:rPr>
                <w:lang w:val="en-US"/>
              </w:rPr>
              <w:t xml:space="preserve">Declined  </w:t>
            </w:r>
          </w:p>
        </w:tc>
        <w:tc>
          <w:tcPr>
            <w:tcW w:w="7176" w:type="dxa"/>
          </w:tcPr>
          <w:p w:rsidR="001E14E8" w:rsidRDefault="001E14E8" w:rsidP="001E14E8">
            <w:pPr>
              <w:rPr>
                <w:lang w:val="en-US"/>
              </w:rPr>
            </w:pPr>
            <w:r w:rsidRPr="001E14E8">
              <w:rPr>
                <w:lang w:val="en-US"/>
              </w:rPr>
              <w:t>The Receiver has declined the file transfer session invite.</w:t>
            </w:r>
          </w:p>
        </w:tc>
      </w:tr>
      <w:tr w:rsidR="001E14E8" w:rsidRPr="00476322" w:rsidTr="00D50B66">
        <w:trPr>
          <w:cantSplit/>
          <w:jc w:val="center"/>
        </w:trPr>
        <w:tc>
          <w:tcPr>
            <w:tcW w:w="2040" w:type="dxa"/>
          </w:tcPr>
          <w:p w:rsidR="001E14E8" w:rsidRPr="001E14E8" w:rsidRDefault="001E14E8" w:rsidP="001E14E8">
            <w:pPr>
              <w:rPr>
                <w:lang w:val="en-US"/>
              </w:rPr>
            </w:pPr>
            <w:r w:rsidRPr="001E14E8">
              <w:rPr>
                <w:lang w:val="en-US"/>
              </w:rPr>
              <w:t xml:space="preserve">Successful  </w:t>
            </w:r>
          </w:p>
        </w:tc>
        <w:tc>
          <w:tcPr>
            <w:tcW w:w="7176" w:type="dxa"/>
          </w:tcPr>
          <w:p w:rsidR="001E14E8" w:rsidRPr="001E14E8" w:rsidRDefault="001E14E8" w:rsidP="001E14E8">
            <w:pPr>
              <w:rPr>
                <w:lang w:val="en-US"/>
              </w:rPr>
            </w:pPr>
            <w:r w:rsidRPr="001E14E8">
              <w:rPr>
                <w:lang w:val="en-US"/>
              </w:rPr>
              <w:t xml:space="preserve">The file was successfully delivered. </w:t>
            </w:r>
          </w:p>
        </w:tc>
      </w:tr>
      <w:tr w:rsidR="001E14E8" w:rsidRPr="00476322" w:rsidTr="00D50B66">
        <w:trPr>
          <w:cantSplit/>
          <w:jc w:val="center"/>
        </w:trPr>
        <w:tc>
          <w:tcPr>
            <w:tcW w:w="2040" w:type="dxa"/>
          </w:tcPr>
          <w:p w:rsidR="001E14E8" w:rsidRPr="001E14E8" w:rsidRDefault="001E14E8" w:rsidP="001E14E8">
            <w:pPr>
              <w:rPr>
                <w:lang w:val="en-US"/>
              </w:rPr>
            </w:pPr>
            <w:r w:rsidRPr="001E14E8">
              <w:rPr>
                <w:lang w:val="en-US"/>
              </w:rPr>
              <w:t xml:space="preserve">Failed  </w:t>
            </w:r>
          </w:p>
        </w:tc>
        <w:tc>
          <w:tcPr>
            <w:tcW w:w="7176" w:type="dxa"/>
          </w:tcPr>
          <w:p w:rsidR="001E14E8" w:rsidRPr="001E14E8" w:rsidRDefault="001E14E8" w:rsidP="001E14E8">
            <w:pPr>
              <w:rPr>
                <w:lang w:val="en-US"/>
              </w:rPr>
            </w:pPr>
            <w:r w:rsidRPr="001E14E8">
              <w:rPr>
                <w:lang w:val="en-US"/>
              </w:rPr>
              <w:t xml:space="preserve">The file delivery has failed due to errors. </w:t>
            </w:r>
          </w:p>
        </w:tc>
      </w:tr>
      <w:tr w:rsidR="001E14E8" w:rsidRPr="00476322" w:rsidTr="00D50B66">
        <w:trPr>
          <w:cantSplit/>
          <w:jc w:val="center"/>
        </w:trPr>
        <w:tc>
          <w:tcPr>
            <w:tcW w:w="2040" w:type="dxa"/>
          </w:tcPr>
          <w:p w:rsidR="001E14E8" w:rsidRPr="001E14E8" w:rsidRDefault="001E14E8" w:rsidP="001E14E8">
            <w:pPr>
              <w:rPr>
                <w:lang w:val="en-US"/>
              </w:rPr>
            </w:pPr>
            <w:r w:rsidRPr="001E14E8">
              <w:rPr>
                <w:lang w:val="en-US"/>
              </w:rPr>
              <w:t xml:space="preserve">Aborted  </w:t>
            </w:r>
          </w:p>
        </w:tc>
        <w:tc>
          <w:tcPr>
            <w:tcW w:w="7176" w:type="dxa"/>
          </w:tcPr>
          <w:p w:rsidR="001E14E8" w:rsidRPr="001E14E8" w:rsidRDefault="001E14E8" w:rsidP="001E14E8">
            <w:pPr>
              <w:rPr>
                <w:lang w:val="en-US"/>
              </w:rPr>
            </w:pPr>
            <w:r w:rsidRPr="001E14E8">
              <w:rPr>
                <w:lang w:val="en-US"/>
              </w:rPr>
              <w:t>The file delivery was aborted by the Originator.</w:t>
            </w:r>
          </w:p>
        </w:tc>
      </w:tr>
    </w:tbl>
    <w:p w:rsidR="001E14E8" w:rsidRDefault="001E14E8" w:rsidP="001E14E8">
      <w:pPr>
        <w:rPr>
          <w:lang w:val="en-US"/>
        </w:rPr>
      </w:pPr>
    </w:p>
    <w:p w:rsidR="001E14E8" w:rsidRPr="001E14E8" w:rsidRDefault="001E14E8" w:rsidP="001E14E8">
      <w:pPr>
        <w:rPr>
          <w:b/>
          <w:lang w:val="en-US"/>
        </w:rPr>
      </w:pPr>
      <w:r w:rsidRPr="001E14E8">
        <w:rPr>
          <w:b/>
          <w:lang w:val="en-US"/>
        </w:rPr>
        <w:t xml:space="preserve">Enumeration: ReceiverStatus </w:t>
      </w:r>
    </w:p>
    <w:p w:rsidR="001E14E8" w:rsidRDefault="001E14E8" w:rsidP="001E14E8">
      <w:pPr>
        <w:rPr>
          <w:lang w:val="en-US"/>
        </w:rPr>
      </w:pPr>
      <w:r w:rsidRPr="001E14E8">
        <w:rPr>
          <w:lang w:val="en-US"/>
        </w:rPr>
        <w:t xml:space="preserve">This enumeration defines the possible values for a Receiver in a file transfer session. </w:t>
      </w:r>
    </w:p>
    <w:tbl>
      <w:tblPr>
        <w:tblStyle w:val="Grilledutableau"/>
        <w:tblW w:w="0" w:type="auto"/>
        <w:jc w:val="center"/>
        <w:tblLook w:val="04A0"/>
      </w:tblPr>
      <w:tblGrid>
        <w:gridCol w:w="1651"/>
        <w:gridCol w:w="5354"/>
      </w:tblGrid>
      <w:tr w:rsidR="001E14E8" w:rsidTr="00D50B66">
        <w:trPr>
          <w:cantSplit/>
          <w:tblHeader/>
          <w:jc w:val="center"/>
        </w:trPr>
        <w:tc>
          <w:tcPr>
            <w:tcW w:w="1651" w:type="dxa"/>
            <w:shd w:val="clear" w:color="auto" w:fill="BFBFBF" w:themeFill="background1" w:themeFillShade="BF"/>
          </w:tcPr>
          <w:p w:rsidR="001E14E8" w:rsidRDefault="001E14E8" w:rsidP="001E14E8">
            <w:pPr>
              <w:jc w:val="center"/>
              <w:rPr>
                <w:lang w:val="en-US"/>
              </w:rPr>
            </w:pPr>
            <w:r w:rsidRPr="004210A2">
              <w:rPr>
                <w:b/>
                <w:lang w:val="en-US"/>
              </w:rPr>
              <w:t>Enumeration</w:t>
            </w:r>
          </w:p>
        </w:tc>
        <w:tc>
          <w:tcPr>
            <w:tcW w:w="5354" w:type="dxa"/>
            <w:shd w:val="clear" w:color="auto" w:fill="BFBFBF" w:themeFill="background1" w:themeFillShade="BF"/>
          </w:tcPr>
          <w:p w:rsidR="001E14E8" w:rsidRDefault="001E14E8" w:rsidP="001E14E8">
            <w:pPr>
              <w:jc w:val="center"/>
              <w:rPr>
                <w:lang w:val="en-US"/>
              </w:rPr>
            </w:pPr>
            <w:r w:rsidRPr="004210A2">
              <w:rPr>
                <w:b/>
                <w:lang w:val="en-US"/>
              </w:rPr>
              <w:t>Description</w:t>
            </w:r>
          </w:p>
        </w:tc>
      </w:tr>
      <w:tr w:rsidR="001E14E8" w:rsidRPr="00476322" w:rsidTr="00D50B66">
        <w:trPr>
          <w:cantSplit/>
          <w:jc w:val="center"/>
        </w:trPr>
        <w:tc>
          <w:tcPr>
            <w:tcW w:w="1651" w:type="dxa"/>
          </w:tcPr>
          <w:p w:rsidR="001E14E8" w:rsidRDefault="001E14E8" w:rsidP="001E14E8">
            <w:pPr>
              <w:rPr>
                <w:lang w:val="en-US"/>
              </w:rPr>
            </w:pPr>
            <w:r w:rsidRPr="001E14E8">
              <w:rPr>
                <w:lang w:val="en-US"/>
              </w:rPr>
              <w:t xml:space="preserve">Invited  </w:t>
            </w:r>
          </w:p>
        </w:tc>
        <w:tc>
          <w:tcPr>
            <w:tcW w:w="5354" w:type="dxa"/>
          </w:tcPr>
          <w:p w:rsidR="001E14E8" w:rsidRDefault="001E14E8" w:rsidP="001E14E8">
            <w:pPr>
              <w:rPr>
                <w:lang w:val="en-US"/>
              </w:rPr>
            </w:pPr>
            <w:r w:rsidRPr="001E14E8">
              <w:rPr>
                <w:lang w:val="en-US"/>
              </w:rPr>
              <w:t>User was invited to the session.</w:t>
            </w:r>
          </w:p>
        </w:tc>
      </w:tr>
      <w:tr w:rsidR="001E14E8" w:rsidRPr="00476322" w:rsidTr="00D50B66">
        <w:trPr>
          <w:cantSplit/>
          <w:jc w:val="center"/>
        </w:trPr>
        <w:tc>
          <w:tcPr>
            <w:tcW w:w="1651" w:type="dxa"/>
          </w:tcPr>
          <w:p w:rsidR="001E14E8" w:rsidRPr="001E14E8" w:rsidRDefault="001E14E8" w:rsidP="001E14E8">
            <w:pPr>
              <w:rPr>
                <w:lang w:val="en-US"/>
              </w:rPr>
            </w:pPr>
            <w:r w:rsidRPr="001E14E8">
              <w:rPr>
                <w:lang w:val="en-US"/>
              </w:rPr>
              <w:t xml:space="preserve">Connected  </w:t>
            </w:r>
          </w:p>
        </w:tc>
        <w:tc>
          <w:tcPr>
            <w:tcW w:w="5354" w:type="dxa"/>
          </w:tcPr>
          <w:p w:rsidR="001E14E8" w:rsidRPr="001E14E8" w:rsidRDefault="001E14E8" w:rsidP="001E14E8">
            <w:pPr>
              <w:rPr>
                <w:lang w:val="en-US"/>
              </w:rPr>
            </w:pPr>
            <w:r w:rsidRPr="001E14E8">
              <w:rPr>
                <w:lang w:val="en-US"/>
              </w:rPr>
              <w:t>Us</w:t>
            </w:r>
            <w:r w:rsidR="00D50B66">
              <w:rPr>
                <w:lang w:val="en-US"/>
              </w:rPr>
              <w:t>er is connected to the session.</w:t>
            </w:r>
          </w:p>
        </w:tc>
      </w:tr>
      <w:tr w:rsidR="001E14E8" w:rsidRPr="00476322" w:rsidTr="00D50B66">
        <w:trPr>
          <w:cantSplit/>
          <w:jc w:val="center"/>
        </w:trPr>
        <w:tc>
          <w:tcPr>
            <w:tcW w:w="1651" w:type="dxa"/>
          </w:tcPr>
          <w:p w:rsidR="001E14E8" w:rsidRPr="001E14E8" w:rsidRDefault="001E14E8" w:rsidP="001E14E8">
            <w:pPr>
              <w:rPr>
                <w:lang w:val="en-US"/>
              </w:rPr>
            </w:pPr>
            <w:r w:rsidRPr="001E14E8">
              <w:rPr>
                <w:lang w:val="en-US"/>
              </w:rPr>
              <w:t xml:space="preserve">Disconnected  </w:t>
            </w:r>
          </w:p>
        </w:tc>
        <w:tc>
          <w:tcPr>
            <w:tcW w:w="5354" w:type="dxa"/>
          </w:tcPr>
          <w:p w:rsidR="001E14E8" w:rsidRPr="001E14E8" w:rsidRDefault="001E14E8" w:rsidP="001E14E8">
            <w:pPr>
              <w:rPr>
                <w:lang w:val="en-US"/>
              </w:rPr>
            </w:pPr>
            <w:r w:rsidRPr="001E14E8">
              <w:rPr>
                <w:lang w:val="en-US"/>
              </w:rPr>
              <w:t>User is disconnected from the session.</w:t>
            </w:r>
          </w:p>
        </w:tc>
      </w:tr>
    </w:tbl>
    <w:p w:rsidR="001E14E8" w:rsidRPr="001E14E8" w:rsidRDefault="001E14E8" w:rsidP="001E14E8">
      <w:pPr>
        <w:rPr>
          <w:lang w:val="en-US"/>
        </w:rPr>
      </w:pPr>
    </w:p>
    <w:p w:rsidR="001E14E8" w:rsidRDefault="001E14E8" w:rsidP="001E14E8">
      <w:pPr>
        <w:rPr>
          <w:lang w:val="en-US"/>
        </w:rPr>
      </w:pPr>
    </w:p>
    <w:p w:rsidR="00623FCB" w:rsidRDefault="00421A41" w:rsidP="00623FCB">
      <w:pPr>
        <w:pStyle w:val="Titre4"/>
        <w:rPr>
          <w:lang w:val="en-US"/>
        </w:rPr>
      </w:pPr>
      <w:bookmarkStart w:id="111" w:name="_Ref367282988"/>
      <w:bookmarkStart w:id="112" w:name="_Toc367807095"/>
      <w:r w:rsidRPr="00FA620F">
        <w:rPr>
          <w:lang w:val="en-US"/>
        </w:rPr>
        <w:t>MIME</w:t>
      </w:r>
      <w:r w:rsidR="001E14E8" w:rsidRPr="00FA620F">
        <w:rPr>
          <w:lang w:val="en-US"/>
        </w:rPr>
        <w:t xml:space="preserve"> multipart representation</w:t>
      </w:r>
      <w:bookmarkEnd w:id="111"/>
      <w:bookmarkEnd w:id="112"/>
      <w:r w:rsidR="001E14E8" w:rsidRPr="00FA620F">
        <w:rPr>
          <w:lang w:val="en-US"/>
        </w:rPr>
        <w:t xml:space="preserve"> </w:t>
      </w:r>
    </w:p>
    <w:p w:rsidR="006253B1" w:rsidRPr="00576BCF" w:rsidRDefault="002E104E" w:rsidP="001E14E8">
      <w:pPr>
        <w:rPr>
          <w:lang w:val="en-US"/>
        </w:rPr>
      </w:pPr>
      <w:r w:rsidRPr="00576BCF">
        <w:rPr>
          <w:lang w:val="en-US"/>
        </w:rPr>
        <w:t xml:space="preserve">The sending file operation can use MIME multipart/form-data representation. The POST request </w:t>
      </w:r>
      <w:r w:rsidR="00E70267" w:rsidRPr="00576BCF">
        <w:rPr>
          <w:lang w:val="en-US"/>
        </w:rPr>
        <w:t>should</w:t>
      </w:r>
      <w:r w:rsidRPr="00576BCF">
        <w:rPr>
          <w:lang w:val="en-US"/>
        </w:rPr>
        <w:t xml:space="preserve"> contain</w:t>
      </w:r>
      <w:r w:rsidR="00E70267" w:rsidRPr="00576BCF">
        <w:rPr>
          <w:lang w:val="en-US"/>
        </w:rPr>
        <w:t>s</w:t>
      </w:r>
      <w:r w:rsidRPr="00576BCF">
        <w:rPr>
          <w:lang w:val="en-US"/>
        </w:rPr>
        <w:t xml:space="preserve"> </w:t>
      </w:r>
      <w:r w:rsidR="00E70267" w:rsidRPr="00576BCF">
        <w:rPr>
          <w:lang w:val="en-US"/>
        </w:rPr>
        <w:t xml:space="preserve">at least two contents items. </w:t>
      </w:r>
    </w:p>
    <w:p w:rsidR="002E104E" w:rsidRPr="00576BCF" w:rsidRDefault="00421A41" w:rsidP="001E14E8">
      <w:pPr>
        <w:rPr>
          <w:lang w:val="en-US"/>
        </w:rPr>
      </w:pPr>
      <w:r w:rsidRPr="00576BCF">
        <w:rPr>
          <w:lang w:val="en-US"/>
        </w:rPr>
        <w:t>First</w:t>
      </w:r>
      <w:r w:rsidR="00E70267" w:rsidRPr="00576BCF">
        <w:rPr>
          <w:lang w:val="en-US"/>
        </w:rPr>
        <w:t xml:space="preserve"> item must be </w:t>
      </w:r>
      <w:r w:rsidR="006253B1" w:rsidRPr="00576BCF">
        <w:rPr>
          <w:lang w:val="en-US"/>
        </w:rPr>
        <w:t>named root-fields and it contains XML/JSON file transfer session and file details. Its content-type header must be as “application/&lt;format&gt;; name=root-fields”. Its content-Disposition header must be “form-data; name=”</w:t>
      </w:r>
      <w:r w:rsidRPr="00576BCF">
        <w:rPr>
          <w:lang w:val="en-US"/>
        </w:rPr>
        <w:t>root-fields</w:t>
      </w:r>
      <w:r w:rsidR="006253B1" w:rsidRPr="00576BCF">
        <w:rPr>
          <w:lang w:val="en-US"/>
        </w:rPr>
        <w:t>”; filename=”</w:t>
      </w:r>
      <w:r w:rsidRPr="00576BCF">
        <w:rPr>
          <w:lang w:val="en-US"/>
        </w:rPr>
        <w:t xml:space="preserve"> root-fields</w:t>
      </w:r>
      <w:r w:rsidR="006253B1" w:rsidRPr="00576BCF">
        <w:rPr>
          <w:lang w:val="en-US"/>
        </w:rPr>
        <w:t>”;</w:t>
      </w:r>
    </w:p>
    <w:p w:rsidR="006253B1" w:rsidRPr="00576BCF" w:rsidRDefault="00421A41" w:rsidP="001E14E8">
      <w:pPr>
        <w:rPr>
          <w:lang w:val="en-US"/>
        </w:rPr>
      </w:pPr>
      <w:r w:rsidRPr="00576BCF">
        <w:rPr>
          <w:lang w:val="en-US"/>
        </w:rPr>
        <w:t>The second</w:t>
      </w:r>
      <w:r w:rsidR="006253B1" w:rsidRPr="00576BCF">
        <w:rPr>
          <w:lang w:val="en-US"/>
        </w:rPr>
        <w:t xml:space="preserve"> item must be the file to be transferred. </w:t>
      </w:r>
      <w:r w:rsidRPr="00576BCF">
        <w:rPr>
          <w:lang w:val="en-US"/>
        </w:rPr>
        <w:t>Its Content-Disposition header must be “form-data; name=”attachments”; filename=”&lt;file name&gt;””.</w:t>
      </w:r>
    </w:p>
    <w:p w:rsidR="00421A41" w:rsidRPr="00576BCF" w:rsidRDefault="009027AD" w:rsidP="001E14E8">
      <w:pPr>
        <w:rPr>
          <w:lang w:val="en-US"/>
        </w:rPr>
      </w:pPr>
      <w:r w:rsidRPr="00576BCF">
        <w:rPr>
          <w:lang w:val="en-US"/>
        </w:rPr>
        <w:t>In case of POST</w:t>
      </w:r>
      <w:r w:rsidR="00421A41" w:rsidRPr="00576BCF">
        <w:rPr>
          <w:lang w:val="en-US"/>
        </w:rPr>
        <w:t xml:space="preserve"> request contains more than two items, structure of se</w:t>
      </w:r>
      <w:r w:rsidRPr="00576BCF">
        <w:rPr>
          <w:lang w:val="en-US"/>
        </w:rPr>
        <w:t>cond and next items will</w:t>
      </w:r>
      <w:r w:rsidR="00421A41" w:rsidRPr="00576BCF">
        <w:rPr>
          <w:lang w:val="en-US"/>
        </w:rPr>
        <w:t xml:space="preserve"> </w:t>
      </w:r>
      <w:r w:rsidRPr="00576BCF">
        <w:rPr>
          <w:lang w:val="en-US"/>
        </w:rPr>
        <w:t xml:space="preserve">change. They will represent as MIME </w:t>
      </w:r>
      <w:r w:rsidR="00421A41" w:rsidRPr="00576BCF">
        <w:rPr>
          <w:lang w:val="en-US"/>
        </w:rPr>
        <w:t xml:space="preserve">subparts of a general </w:t>
      </w:r>
      <w:r w:rsidRPr="00576BCF">
        <w:rPr>
          <w:lang w:val="en-US"/>
        </w:rPr>
        <w:t xml:space="preserve">request </w:t>
      </w:r>
      <w:r w:rsidR="00421A41" w:rsidRPr="00576BCF">
        <w:rPr>
          <w:lang w:val="en-US"/>
        </w:rPr>
        <w:t>second part with the next headers:</w:t>
      </w:r>
    </w:p>
    <w:p w:rsidR="009027AD" w:rsidRPr="00576BCF" w:rsidRDefault="009027AD" w:rsidP="009027AD">
      <w:pPr>
        <w:ind w:firstLine="708"/>
        <w:rPr>
          <w:lang w:val="en-US"/>
        </w:rPr>
      </w:pPr>
      <w:r w:rsidRPr="00576BCF">
        <w:rPr>
          <w:lang w:val="en-US"/>
        </w:rPr>
        <w:t xml:space="preserve">Content-Disposition: form-data; name=“attachments” </w:t>
      </w:r>
    </w:p>
    <w:p w:rsidR="009027AD" w:rsidRPr="00576BCF" w:rsidRDefault="009027AD" w:rsidP="009027AD">
      <w:pPr>
        <w:ind w:firstLine="708"/>
        <w:rPr>
          <w:lang w:val="en-US"/>
        </w:rPr>
      </w:pPr>
      <w:r w:rsidRPr="00576BCF">
        <w:rPr>
          <w:lang w:val="en-US"/>
        </w:rPr>
        <w:t>Content-Type: multipart/mixed</w:t>
      </w:r>
    </w:p>
    <w:p w:rsidR="009027AD" w:rsidRPr="00576BCF" w:rsidRDefault="009027AD" w:rsidP="009027AD">
      <w:pPr>
        <w:rPr>
          <w:lang w:val="en-US"/>
        </w:rPr>
      </w:pPr>
      <w:r w:rsidRPr="00576BCF">
        <w:rPr>
          <w:lang w:val="en-US"/>
        </w:rPr>
        <w:t xml:space="preserve">Then, the possible file content SHALL be included as subparts, with: </w:t>
      </w:r>
    </w:p>
    <w:p w:rsidR="009027AD" w:rsidRPr="00576BCF" w:rsidRDefault="009027AD" w:rsidP="009027AD">
      <w:pPr>
        <w:ind w:firstLine="708"/>
        <w:rPr>
          <w:lang w:val="en-US"/>
        </w:rPr>
      </w:pPr>
      <w:r w:rsidRPr="00576BCF">
        <w:rPr>
          <w:lang w:val="en-US"/>
        </w:rPr>
        <w:t xml:space="preserve">Content-Disposition: attachments; filename=“&lt;Name of the file&gt;” </w:t>
      </w:r>
    </w:p>
    <w:p w:rsidR="009027AD" w:rsidRPr="00576BCF" w:rsidRDefault="009027AD" w:rsidP="009027AD">
      <w:pPr>
        <w:ind w:firstLine="708"/>
        <w:rPr>
          <w:lang w:val="en-US"/>
        </w:rPr>
      </w:pPr>
      <w:r w:rsidRPr="00576BCF">
        <w:rPr>
          <w:lang w:val="en-US"/>
        </w:rPr>
        <w:t>Content-Type: &lt;Corresponding Content-Type&gt;</w:t>
      </w:r>
    </w:p>
    <w:p w:rsidR="009027AD" w:rsidRPr="00576BCF" w:rsidRDefault="009027AD" w:rsidP="009027AD">
      <w:pPr>
        <w:rPr>
          <w:lang w:val="en-US"/>
        </w:rPr>
      </w:pPr>
      <w:r w:rsidRPr="00576BCF">
        <w:rPr>
          <w:lang w:val="en-US"/>
        </w:rPr>
        <w:t xml:space="preserve">Then, the possible file icon SHALL be included as subparts, with: </w:t>
      </w:r>
    </w:p>
    <w:p w:rsidR="009027AD" w:rsidRPr="00576BCF" w:rsidRDefault="009027AD" w:rsidP="009027AD">
      <w:pPr>
        <w:ind w:firstLine="708"/>
        <w:rPr>
          <w:lang w:val="en-US"/>
        </w:rPr>
      </w:pPr>
      <w:r w:rsidRPr="00576BCF">
        <w:rPr>
          <w:lang w:val="en-US"/>
        </w:rPr>
        <w:t xml:space="preserve">Content-Disposition: attachments; filename=“icon” </w:t>
      </w:r>
    </w:p>
    <w:p w:rsidR="009027AD" w:rsidRPr="00576BCF" w:rsidRDefault="009027AD" w:rsidP="009027AD">
      <w:pPr>
        <w:ind w:firstLine="708"/>
        <w:rPr>
          <w:lang w:val="en-US"/>
        </w:rPr>
      </w:pPr>
      <w:r w:rsidRPr="00576BCF">
        <w:rPr>
          <w:lang w:val="en-US"/>
        </w:rPr>
        <w:t>Content-Type: &lt;Corresponding Content-Type&gt;</w:t>
      </w:r>
    </w:p>
    <w:p w:rsidR="001E14E8" w:rsidRPr="004977E8" w:rsidRDefault="001E14E8" w:rsidP="001E14E8">
      <w:pPr>
        <w:rPr>
          <w:lang w:val="en-US"/>
        </w:rPr>
      </w:pPr>
    </w:p>
    <w:p w:rsidR="002D184B" w:rsidRPr="004977E8" w:rsidRDefault="006B4B14" w:rsidP="001E14E8">
      <w:pPr>
        <w:rPr>
          <w:lang w:val="en-US"/>
        </w:rPr>
      </w:pPr>
      <w:r w:rsidRPr="006253B1">
        <w:rPr>
          <w:lang w:val="en-US"/>
        </w:rPr>
        <w:t xml:space="preserve">The next figure shows an example of </w:t>
      </w:r>
      <w:r w:rsidR="00A503E4">
        <w:rPr>
          <w:lang w:val="en-US"/>
        </w:rPr>
        <w:t xml:space="preserve">the body </w:t>
      </w:r>
      <w:r w:rsidRPr="006253B1">
        <w:rPr>
          <w:lang w:val="en-US"/>
        </w:rPr>
        <w:t>content</w:t>
      </w:r>
      <w:r w:rsidR="00A503E4">
        <w:rPr>
          <w:lang w:val="en-US"/>
        </w:rPr>
        <w:t xml:space="preserve"> of such a request:</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------=_Part_0_17368719.1377849863246</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Content-Type: application/xml; name=root-fields</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Content-Transfer-Encoding: binary</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Content-Disposition: form-data; name="root-fields"; filename="root-fields"</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proofErr w:type="gramStart"/>
      <w:r w:rsidRPr="002D184B">
        <w:rPr>
          <w:sz w:val="16"/>
          <w:lang w:val="en-US"/>
        </w:rPr>
        <w:t>&lt;?xml</w:t>
      </w:r>
      <w:proofErr w:type="gramEnd"/>
      <w:r w:rsidRPr="002D184B">
        <w:rPr>
          <w:sz w:val="16"/>
          <w:lang w:val="en-US"/>
        </w:rPr>
        <w:t xml:space="preserve"> version="1.0" encoding="UTF-8"?&gt;</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&lt;ft</w:t>
      </w:r>
      <w:proofErr w:type="gramStart"/>
      <w:r w:rsidRPr="002D184B">
        <w:rPr>
          <w:sz w:val="16"/>
          <w:lang w:val="en-US"/>
        </w:rPr>
        <w:t>:fileTransferSessionInformation</w:t>
      </w:r>
      <w:proofErr w:type="gramEnd"/>
      <w:r w:rsidRPr="002D184B">
        <w:rPr>
          <w:sz w:val="16"/>
          <w:lang w:val="en-US"/>
        </w:rPr>
        <w:t xml:space="preserve"> xmlns:ft="urn:oma:xml:rest:netapi:filetransfer:1"&gt;</w:t>
      </w:r>
    </w:p>
    <w:p w:rsidR="007D36DF" w:rsidRDefault="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ab/>
      </w:r>
      <w:r w:rsidR="002D184B" w:rsidRPr="002D184B">
        <w:rPr>
          <w:sz w:val="16"/>
          <w:lang w:val="en-US"/>
        </w:rPr>
        <w:t>&lt;</w:t>
      </w:r>
      <w:proofErr w:type="gramStart"/>
      <w:r w:rsidR="002D184B" w:rsidRPr="002D184B">
        <w:rPr>
          <w:sz w:val="16"/>
          <w:lang w:val="en-US"/>
        </w:rPr>
        <w:t>originatorAddress&gt;</w:t>
      </w:r>
      <w:proofErr w:type="gramEnd"/>
      <w:r w:rsidR="002D184B" w:rsidRPr="002D184B">
        <w:rPr>
          <w:sz w:val="16"/>
          <w:lang w:val="en-US"/>
        </w:rPr>
        <w:t>tel:+33612345789&lt;/originatorAddress &gt;</w:t>
      </w:r>
    </w:p>
    <w:p w:rsidR="007D36DF" w:rsidRDefault="00623FC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ab/>
      </w:r>
      <w:r w:rsidR="002D184B" w:rsidRPr="002D184B">
        <w:rPr>
          <w:sz w:val="16"/>
          <w:lang w:val="en-US"/>
        </w:rPr>
        <w:t>&lt;</w:t>
      </w:r>
      <w:proofErr w:type="gramStart"/>
      <w:r w:rsidR="002D184B" w:rsidRPr="002D184B">
        <w:rPr>
          <w:sz w:val="16"/>
          <w:lang w:val="en-US"/>
        </w:rPr>
        <w:t>originatorName&gt;</w:t>
      </w:r>
      <w:proofErr w:type="gramEnd"/>
      <w:r w:rsidR="002D184B" w:rsidRPr="002D184B">
        <w:rPr>
          <w:sz w:val="16"/>
          <w:lang w:val="en-US"/>
        </w:rPr>
        <w:t>Max Muster&lt;/originatorName&gt;</w:t>
      </w:r>
    </w:p>
    <w:p w:rsidR="002D184B" w:rsidRPr="002D184B" w:rsidRDefault="00623FCB" w:rsidP="002D184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ab/>
      </w:r>
      <w:r w:rsidR="002D184B" w:rsidRPr="002D184B">
        <w:rPr>
          <w:sz w:val="16"/>
          <w:lang w:val="en-US"/>
        </w:rPr>
        <w:t>&lt;</w:t>
      </w:r>
      <w:proofErr w:type="gramStart"/>
      <w:r w:rsidR="002D184B" w:rsidRPr="002D184B">
        <w:rPr>
          <w:sz w:val="16"/>
          <w:lang w:val="en-US"/>
        </w:rPr>
        <w:t>receiverAddress&gt;</w:t>
      </w:r>
      <w:proofErr w:type="gramEnd"/>
      <w:r w:rsidR="002D184B" w:rsidRPr="002D184B">
        <w:rPr>
          <w:sz w:val="16"/>
          <w:lang w:val="en-US"/>
        </w:rPr>
        <w:t>tel:+33609875432&lt;/receiverAddress&gt;</w:t>
      </w:r>
    </w:p>
    <w:p w:rsidR="002D184B" w:rsidRPr="002D184B" w:rsidRDefault="00623FCB" w:rsidP="002D184B">
      <w:pPr>
        <w:pBdr>
          <w:top w:val="single" w:sz="4" w:space="1" w:color="auto"/>
          <w:left w:val="single" w:sz="4" w:space="4" w:color="auto"/>
          <w:bottom w:val="single" w:sz="4" w:space="1" w:color="auto"/>
          <w:right w:val="single" w:sz="4" w:space="4" w:color="auto"/>
        </w:pBdr>
        <w:rPr>
          <w:sz w:val="16"/>
          <w:lang w:val="en-US"/>
        </w:rPr>
      </w:pPr>
      <w:r w:rsidRPr="00623FCB">
        <w:rPr>
          <w:sz w:val="16"/>
          <w:lang w:val="en-US"/>
        </w:rPr>
        <w:tab/>
      </w:r>
      <w:r w:rsidR="002D184B" w:rsidRPr="002D184B">
        <w:rPr>
          <w:sz w:val="16"/>
          <w:lang w:val="en-US"/>
        </w:rPr>
        <w:t>&lt;</w:t>
      </w:r>
      <w:proofErr w:type="gramStart"/>
      <w:r w:rsidR="002D184B" w:rsidRPr="002D184B">
        <w:rPr>
          <w:sz w:val="16"/>
          <w:lang w:val="en-US"/>
        </w:rPr>
        <w:t>receiverName&gt;</w:t>
      </w:r>
      <w:proofErr w:type="gramEnd"/>
      <w:r w:rsidR="002D184B" w:rsidRPr="002D184B">
        <w:rPr>
          <w:sz w:val="16"/>
          <w:lang w:val="en-US"/>
        </w:rPr>
        <w:t>Peter E. Xample&lt;/receiverName&gt;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sidR="002D184B" w:rsidRPr="002D184B">
        <w:rPr>
          <w:sz w:val="16"/>
          <w:lang w:val="en-US"/>
        </w:rPr>
        <w:t>&lt;</w:t>
      </w:r>
      <w:proofErr w:type="gramStart"/>
      <w:r w:rsidR="002D184B" w:rsidRPr="002D184B">
        <w:rPr>
          <w:sz w:val="16"/>
          <w:lang w:val="en-US"/>
        </w:rPr>
        <w:t>fileInformation</w:t>
      </w:r>
      <w:proofErr w:type="gramEnd"/>
      <w:r w:rsidR="002D184B" w:rsidRPr="002D184B">
        <w:rPr>
          <w:sz w:val="16"/>
          <w:lang w:val="en-US"/>
        </w:rPr>
        <w:t>&gt;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2D184B" w:rsidRPr="002D184B">
        <w:rPr>
          <w:sz w:val="16"/>
          <w:lang w:val="en-US"/>
        </w:rPr>
        <w:t>&lt;</w:t>
      </w:r>
      <w:proofErr w:type="gramStart"/>
      <w:r w:rsidR="002D184B" w:rsidRPr="002D184B">
        <w:rPr>
          <w:sz w:val="16"/>
          <w:lang w:val="en-US"/>
        </w:rPr>
        <w:t>fileSelector</w:t>
      </w:r>
      <w:proofErr w:type="gramEnd"/>
      <w:r w:rsidR="002D184B" w:rsidRPr="002D184B">
        <w:rPr>
          <w:sz w:val="16"/>
          <w:lang w:val="en-US"/>
        </w:rPr>
        <w:t>&gt;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002D184B" w:rsidRPr="002D184B">
        <w:rPr>
          <w:sz w:val="16"/>
          <w:lang w:val="en-US"/>
        </w:rPr>
        <w:t>&lt;</w:t>
      </w:r>
      <w:proofErr w:type="gramStart"/>
      <w:r w:rsidR="002D184B" w:rsidRPr="002D184B">
        <w:rPr>
          <w:sz w:val="16"/>
          <w:lang w:val="en-US"/>
        </w:rPr>
        <w:t>name&gt;</w:t>
      </w:r>
      <w:proofErr w:type="gramEnd"/>
      <w:r w:rsidR="002D184B" w:rsidRPr="002D184B">
        <w:rPr>
          <w:sz w:val="16"/>
          <w:lang w:val="en-US"/>
        </w:rPr>
        <w:t>sunset.jpg&lt;/name&gt;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002D184B" w:rsidRPr="002D184B">
        <w:rPr>
          <w:sz w:val="16"/>
          <w:lang w:val="en-US"/>
        </w:rPr>
        <w:t>&lt;</w:t>
      </w:r>
      <w:proofErr w:type="gramStart"/>
      <w:r w:rsidR="002D184B" w:rsidRPr="002D184B">
        <w:rPr>
          <w:sz w:val="16"/>
          <w:lang w:val="en-US"/>
        </w:rPr>
        <w:t>type&gt;</w:t>
      </w:r>
      <w:proofErr w:type="gramEnd"/>
      <w:r w:rsidR="002D184B" w:rsidRPr="002D184B">
        <w:rPr>
          <w:sz w:val="16"/>
          <w:lang w:val="en-US"/>
        </w:rPr>
        <w:t>image/jpeg&lt;/type&gt;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002D184B" w:rsidRPr="002D184B">
        <w:rPr>
          <w:sz w:val="16"/>
          <w:lang w:val="en-US"/>
        </w:rPr>
        <w:t>&lt;</w:t>
      </w:r>
      <w:proofErr w:type="gramStart"/>
      <w:r w:rsidR="002D184B" w:rsidRPr="002D184B">
        <w:rPr>
          <w:sz w:val="16"/>
          <w:lang w:val="en-US"/>
        </w:rPr>
        <w:t>size&gt;</w:t>
      </w:r>
      <w:proofErr w:type="gramEnd"/>
      <w:r w:rsidR="002D184B" w:rsidRPr="002D184B">
        <w:rPr>
          <w:sz w:val="16"/>
          <w:lang w:val="en-US"/>
        </w:rPr>
        <w:t>4096&lt;/size&gt;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002D184B" w:rsidRPr="002D184B">
        <w:rPr>
          <w:sz w:val="16"/>
          <w:lang w:val="en-US"/>
        </w:rPr>
        <w:t>&lt;</w:t>
      </w:r>
      <w:proofErr w:type="gramStart"/>
      <w:r w:rsidR="002D184B" w:rsidRPr="002D184B">
        <w:rPr>
          <w:sz w:val="16"/>
          <w:lang w:val="en-US"/>
        </w:rPr>
        <w:t>hash</w:t>
      </w:r>
      <w:proofErr w:type="gramEnd"/>
      <w:r w:rsidR="002D184B" w:rsidRPr="002D184B">
        <w:rPr>
          <w:sz w:val="16"/>
          <w:lang w:val="en-US"/>
        </w:rPr>
        <w:t>&gt;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Pr>
          <w:lang w:val="en-US"/>
        </w:rPr>
        <w:tab/>
      </w:r>
      <w:r w:rsidR="002D184B" w:rsidRPr="002D184B">
        <w:rPr>
          <w:sz w:val="16"/>
          <w:lang w:val="en-US"/>
        </w:rPr>
        <w:t>&lt;</w:t>
      </w:r>
      <w:proofErr w:type="gramStart"/>
      <w:r w:rsidR="002D184B" w:rsidRPr="002D184B">
        <w:rPr>
          <w:sz w:val="16"/>
          <w:lang w:val="en-US"/>
        </w:rPr>
        <w:t>algorithm&gt;</w:t>
      </w:r>
      <w:proofErr w:type="gramEnd"/>
      <w:r w:rsidR="002D184B" w:rsidRPr="002D184B">
        <w:rPr>
          <w:sz w:val="16"/>
          <w:lang w:val="en-US"/>
        </w:rPr>
        <w:t>sha-1&lt;/algorithm&gt;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Pr>
          <w:lang w:val="en-US"/>
        </w:rPr>
        <w:tab/>
      </w:r>
      <w:r w:rsidR="002D184B" w:rsidRPr="002D184B">
        <w:rPr>
          <w:sz w:val="16"/>
          <w:lang w:val="en-US"/>
        </w:rPr>
        <w:t>&lt;</w:t>
      </w:r>
      <w:proofErr w:type="gramStart"/>
      <w:r w:rsidR="002D184B" w:rsidRPr="002D184B">
        <w:rPr>
          <w:sz w:val="16"/>
          <w:lang w:val="en-US"/>
        </w:rPr>
        <w:t>value&gt;</w:t>
      </w:r>
      <w:proofErr w:type="gramEnd"/>
      <w:r w:rsidR="002D184B" w:rsidRPr="002D184B">
        <w:rPr>
          <w:sz w:val="16"/>
          <w:lang w:val="en-US"/>
        </w:rPr>
        <w:t>58231FE8653BBCF371362F86D471913EE4B1DF2F&lt;/value&gt;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002D184B" w:rsidRPr="002D184B">
        <w:rPr>
          <w:sz w:val="16"/>
          <w:lang w:val="en-US"/>
        </w:rPr>
        <w:t>&lt;/hash&gt;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2D184B" w:rsidRPr="002D184B">
        <w:rPr>
          <w:sz w:val="16"/>
          <w:lang w:val="en-US"/>
        </w:rPr>
        <w:t>&lt;/fileSelector&gt;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2D184B" w:rsidRPr="002D184B">
        <w:rPr>
          <w:sz w:val="16"/>
          <w:lang w:val="en-US"/>
        </w:rPr>
        <w:t>&lt;</w:t>
      </w:r>
      <w:proofErr w:type="gramStart"/>
      <w:r w:rsidR="002D184B" w:rsidRPr="002D184B">
        <w:rPr>
          <w:sz w:val="16"/>
          <w:lang w:val="en-US"/>
        </w:rPr>
        <w:t>fileDisposition&gt;</w:t>
      </w:r>
      <w:proofErr w:type="gramEnd"/>
      <w:r w:rsidR="002D184B" w:rsidRPr="002D184B">
        <w:rPr>
          <w:sz w:val="16"/>
          <w:lang w:val="en-US"/>
        </w:rPr>
        <w:t>Attachment&lt;/fileDisposition&gt;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2D184B" w:rsidRPr="002D184B">
        <w:rPr>
          <w:sz w:val="16"/>
          <w:lang w:val="en-US"/>
        </w:rPr>
        <w:t>&lt;</w:t>
      </w:r>
      <w:proofErr w:type="gramStart"/>
      <w:r w:rsidR="002D184B" w:rsidRPr="002D184B">
        <w:rPr>
          <w:sz w:val="16"/>
          <w:lang w:val="en-US"/>
        </w:rPr>
        <w:t>fileDescription&gt;</w:t>
      </w:r>
      <w:proofErr w:type="gramEnd"/>
      <w:r w:rsidR="002D184B" w:rsidRPr="002D184B">
        <w:rPr>
          <w:sz w:val="16"/>
          <w:lang w:val="en-US"/>
        </w:rPr>
        <w:t>This is my latest picture&lt;/fileDescription&gt;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2D184B" w:rsidRPr="002D184B">
        <w:rPr>
          <w:sz w:val="16"/>
          <w:lang w:val="en-US"/>
        </w:rPr>
        <w:t>&lt;</w:t>
      </w:r>
      <w:proofErr w:type="gramStart"/>
      <w:r w:rsidR="002D184B" w:rsidRPr="002D184B">
        <w:rPr>
          <w:sz w:val="16"/>
          <w:lang w:val="en-US"/>
        </w:rPr>
        <w:t>fileDate</w:t>
      </w:r>
      <w:proofErr w:type="gramEnd"/>
      <w:r w:rsidR="002D184B" w:rsidRPr="002D184B">
        <w:rPr>
          <w:sz w:val="16"/>
          <w:lang w:val="en-US"/>
        </w:rPr>
        <w:t>&gt;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Pr>
          <w:lang w:val="en-US"/>
        </w:rPr>
        <w:tab/>
      </w:r>
      <w:r w:rsidR="002D184B" w:rsidRPr="002D184B">
        <w:rPr>
          <w:sz w:val="16"/>
          <w:lang w:val="en-US"/>
        </w:rPr>
        <w:t>&lt;</w:t>
      </w:r>
      <w:proofErr w:type="gramStart"/>
      <w:r w:rsidR="002D184B" w:rsidRPr="002D184B">
        <w:rPr>
          <w:sz w:val="16"/>
          <w:lang w:val="en-US"/>
        </w:rPr>
        <w:t>cDate&gt;</w:t>
      </w:r>
      <w:proofErr w:type="gramEnd"/>
      <w:r w:rsidR="002D184B" w:rsidRPr="002D184B">
        <w:rPr>
          <w:sz w:val="16"/>
          <w:lang w:val="en-US"/>
        </w:rPr>
        <w:t>2011-08-21T00:00:00-04:00&lt;/cDate&gt;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2D184B" w:rsidRPr="002D184B">
        <w:rPr>
          <w:sz w:val="16"/>
          <w:lang w:val="en-US"/>
        </w:rPr>
        <w:t>&lt;/fileDate&gt;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Pr>
          <w:lang w:val="en-US"/>
        </w:rPr>
        <w:tab/>
      </w:r>
      <w:r w:rsidR="002D184B" w:rsidRPr="002D184B">
        <w:rPr>
          <w:sz w:val="16"/>
          <w:lang w:val="en-US"/>
        </w:rPr>
        <w:t>&lt;fileIcon&gt;cid:id3@alicepc.example.com&lt;/fileIcon&gt;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sidR="002D184B" w:rsidRPr="002D184B">
        <w:rPr>
          <w:sz w:val="16"/>
          <w:lang w:val="en-US"/>
        </w:rPr>
        <w:t>&lt;/fileInformation&gt;</w:t>
      </w:r>
    </w:p>
    <w:p w:rsidR="002D184B" w:rsidRPr="002D184B" w:rsidRDefault="00A503E4" w:rsidP="002D184B">
      <w:pPr>
        <w:pBdr>
          <w:top w:val="single" w:sz="4" w:space="1" w:color="auto"/>
          <w:left w:val="single" w:sz="4" w:space="4" w:color="auto"/>
          <w:bottom w:val="single" w:sz="4" w:space="1" w:color="auto"/>
          <w:right w:val="single" w:sz="4" w:space="4" w:color="auto"/>
        </w:pBdr>
        <w:rPr>
          <w:sz w:val="16"/>
          <w:lang w:val="en-US"/>
        </w:rPr>
      </w:pPr>
      <w:r>
        <w:rPr>
          <w:lang w:val="en-US"/>
        </w:rPr>
        <w:tab/>
      </w:r>
      <w:r w:rsidR="002D184B" w:rsidRPr="002D184B">
        <w:rPr>
          <w:sz w:val="16"/>
          <w:lang w:val="en-US"/>
        </w:rPr>
        <w:t>&lt;</w:t>
      </w:r>
      <w:proofErr w:type="gramStart"/>
      <w:r w:rsidR="002D184B" w:rsidRPr="002D184B">
        <w:rPr>
          <w:sz w:val="16"/>
          <w:lang w:val="en-US"/>
        </w:rPr>
        <w:t>clientCorrelator&gt;</w:t>
      </w:r>
      <w:proofErr w:type="gramEnd"/>
      <w:r w:rsidR="002D184B" w:rsidRPr="002D184B">
        <w:rPr>
          <w:sz w:val="16"/>
          <w:lang w:val="en-US"/>
        </w:rPr>
        <w:t>104567&lt;/clientCorrelator&gt;</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&lt;/ft</w:t>
      </w:r>
      <w:proofErr w:type="gramStart"/>
      <w:r w:rsidRPr="002D184B">
        <w:rPr>
          <w:sz w:val="16"/>
          <w:lang w:val="en-US"/>
        </w:rPr>
        <w:t>:fileTransferSessionInformation</w:t>
      </w:r>
      <w:proofErr w:type="gramEnd"/>
      <w:r w:rsidRPr="002D184B">
        <w:rPr>
          <w:sz w:val="16"/>
          <w:lang w:val="en-US"/>
        </w:rPr>
        <w:t>&gt;</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------=_Part_0_17368719.1377849863246</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Content-Type: image/gif; name=icon</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Content-Transfer-Encoding: binary</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Content-Disposition: form-data; name="attachments"; filename="icon"</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w:t>
      </w:r>
      <w:proofErr w:type="gramStart"/>
      <w:r w:rsidRPr="002D184B">
        <w:rPr>
          <w:sz w:val="16"/>
          <w:lang w:val="en-US"/>
        </w:rPr>
        <w:t>small</w:t>
      </w:r>
      <w:proofErr w:type="gramEnd"/>
      <w:r w:rsidRPr="002D184B">
        <w:rPr>
          <w:sz w:val="16"/>
          <w:lang w:val="en-US"/>
        </w:rPr>
        <w:t xml:space="preserve"> preview icon...]</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------=_Part_0_17368719.1377849863246</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Content-Type: image/jpeg; name=sunset.jpg</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Content-Transfer-Encoding: binary</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r w:rsidRPr="002D184B">
        <w:rPr>
          <w:sz w:val="16"/>
          <w:lang w:val="en-US"/>
        </w:rPr>
        <w:t>Content-Disposition: form-data; name="attachments"; filename="sunset.jpg"</w:t>
      </w:r>
    </w:p>
    <w:p w:rsidR="002D184B" w:rsidRPr="002D184B" w:rsidRDefault="002D184B" w:rsidP="002D184B">
      <w:pPr>
        <w:pBdr>
          <w:top w:val="single" w:sz="4" w:space="1" w:color="auto"/>
          <w:left w:val="single" w:sz="4" w:space="4" w:color="auto"/>
          <w:bottom w:val="single" w:sz="4" w:space="1" w:color="auto"/>
          <w:right w:val="single" w:sz="4" w:space="4" w:color="auto"/>
        </w:pBdr>
        <w:rPr>
          <w:sz w:val="16"/>
          <w:lang w:val="en-US"/>
        </w:rPr>
      </w:pPr>
    </w:p>
    <w:p w:rsidR="002D184B" w:rsidRDefault="002D184B" w:rsidP="002D184B">
      <w:pPr>
        <w:pBdr>
          <w:top w:val="single" w:sz="4" w:space="1" w:color="auto"/>
          <w:left w:val="single" w:sz="4" w:space="4" w:color="auto"/>
          <w:bottom w:val="single" w:sz="4" w:space="1" w:color="auto"/>
          <w:right w:val="single" w:sz="4" w:space="4" w:color="auto"/>
        </w:pBdr>
        <w:rPr>
          <w:sz w:val="16"/>
          <w:lang w:val="en-US"/>
        </w:rPr>
      </w:pPr>
      <w:proofErr w:type="gramStart"/>
      <w:r>
        <w:rPr>
          <w:sz w:val="16"/>
          <w:lang w:val="en-US"/>
        </w:rPr>
        <w:t>[..</w:t>
      </w:r>
      <w:proofErr w:type="gramEnd"/>
      <w:r>
        <w:rPr>
          <w:sz w:val="16"/>
          <w:lang w:val="en-US"/>
        </w:rPr>
        <w:t xml:space="preserve"> image jpg]</w:t>
      </w:r>
    </w:p>
    <w:p w:rsidR="002D184B" w:rsidRDefault="002D184B" w:rsidP="002D184B">
      <w:pPr>
        <w:pBdr>
          <w:top w:val="single" w:sz="4" w:space="1" w:color="auto"/>
          <w:left w:val="single" w:sz="4" w:space="4" w:color="auto"/>
          <w:bottom w:val="single" w:sz="4" w:space="1" w:color="auto"/>
          <w:right w:val="single" w:sz="4" w:space="4" w:color="auto"/>
        </w:pBdr>
        <w:rPr>
          <w:lang w:val="en-US"/>
        </w:rPr>
      </w:pPr>
      <w:r>
        <w:rPr>
          <w:sz w:val="16"/>
          <w:lang w:val="en-US"/>
        </w:rPr>
        <w:t>----</w:t>
      </w:r>
      <w:r w:rsidRPr="002D184B">
        <w:rPr>
          <w:sz w:val="16"/>
          <w:lang w:val="en-US"/>
        </w:rPr>
        <w:t>=_Part_0_17368719.1377849863246</w:t>
      </w:r>
      <w:r>
        <w:rPr>
          <w:sz w:val="16"/>
          <w:lang w:val="en-US"/>
        </w:rPr>
        <w:t>--</w:t>
      </w:r>
    </w:p>
    <w:p w:rsidR="00BD3C47" w:rsidRDefault="00BD3C47">
      <w:pPr>
        <w:spacing w:before="0" w:after="0"/>
        <w:jc w:val="left"/>
        <w:rPr>
          <w:lang w:val="en-US"/>
        </w:rPr>
      </w:pPr>
      <w:r>
        <w:rPr>
          <w:lang w:val="en-US"/>
        </w:rPr>
        <w:br w:type="page"/>
      </w:r>
    </w:p>
    <w:p w:rsidR="00623FCB" w:rsidRDefault="00556205" w:rsidP="00623FCB">
      <w:pPr>
        <w:pStyle w:val="Titre2"/>
        <w:rPr>
          <w:lang w:val="en-US"/>
        </w:rPr>
      </w:pPr>
      <w:bookmarkStart w:id="113" w:name="_Toc367266812"/>
      <w:bookmarkStart w:id="114" w:name="_Toc367274628"/>
      <w:bookmarkStart w:id="115" w:name="_Toc367279269"/>
      <w:bookmarkStart w:id="116" w:name="_Toc367266813"/>
      <w:bookmarkStart w:id="117" w:name="_Toc367274629"/>
      <w:bookmarkStart w:id="118" w:name="_Toc367279270"/>
      <w:bookmarkStart w:id="119" w:name="_Toc367266814"/>
      <w:bookmarkStart w:id="120" w:name="_Toc367274630"/>
      <w:bookmarkStart w:id="121" w:name="_Toc367279271"/>
      <w:bookmarkStart w:id="122" w:name="_Toc367266815"/>
      <w:bookmarkStart w:id="123" w:name="_Toc367274631"/>
      <w:bookmarkStart w:id="124" w:name="_Toc367279272"/>
      <w:bookmarkStart w:id="125" w:name="_Toc367266816"/>
      <w:bookmarkStart w:id="126" w:name="_Toc367274632"/>
      <w:bookmarkStart w:id="127" w:name="_Toc367279273"/>
      <w:bookmarkStart w:id="128" w:name="_Toc367266817"/>
      <w:bookmarkStart w:id="129" w:name="_Toc367274633"/>
      <w:bookmarkStart w:id="130" w:name="_Toc367279274"/>
      <w:bookmarkStart w:id="131" w:name="_Toc367172981"/>
      <w:bookmarkStart w:id="132" w:name="_Toc367191138"/>
      <w:bookmarkStart w:id="133" w:name="_Toc367266818"/>
      <w:bookmarkStart w:id="134" w:name="_Toc367274634"/>
      <w:bookmarkStart w:id="135" w:name="_Toc367279275"/>
      <w:bookmarkStart w:id="136" w:name="_Toc367266819"/>
      <w:bookmarkStart w:id="137" w:name="_Toc367274635"/>
      <w:bookmarkStart w:id="138" w:name="_Toc367279276"/>
      <w:bookmarkStart w:id="139" w:name="_Toc367266820"/>
      <w:bookmarkStart w:id="140" w:name="_Toc367274636"/>
      <w:bookmarkStart w:id="141" w:name="_Toc367279277"/>
      <w:bookmarkStart w:id="142" w:name="_Toc367266821"/>
      <w:bookmarkStart w:id="143" w:name="_Toc367274637"/>
      <w:bookmarkStart w:id="144" w:name="_Toc367279278"/>
      <w:bookmarkStart w:id="145" w:name="_Toc367266822"/>
      <w:bookmarkStart w:id="146" w:name="_Toc367274638"/>
      <w:bookmarkStart w:id="147" w:name="_Toc367279279"/>
      <w:bookmarkStart w:id="148" w:name="_Toc367266823"/>
      <w:bookmarkStart w:id="149" w:name="_Toc367274639"/>
      <w:bookmarkStart w:id="150" w:name="_Toc367279280"/>
      <w:bookmarkStart w:id="151" w:name="_Toc367266824"/>
      <w:bookmarkStart w:id="152" w:name="_Toc367274640"/>
      <w:bookmarkStart w:id="153" w:name="_Toc367279281"/>
      <w:bookmarkStart w:id="154" w:name="_Toc367266825"/>
      <w:bookmarkStart w:id="155" w:name="_Toc367274641"/>
      <w:bookmarkStart w:id="156" w:name="_Toc367279282"/>
      <w:bookmarkStart w:id="157" w:name="_Toc367266826"/>
      <w:bookmarkStart w:id="158" w:name="_Toc367274642"/>
      <w:bookmarkStart w:id="159" w:name="_Toc367279283"/>
      <w:bookmarkStart w:id="160" w:name="_Toc367266827"/>
      <w:bookmarkStart w:id="161" w:name="_Toc367274643"/>
      <w:bookmarkStart w:id="162" w:name="_Toc367279284"/>
      <w:bookmarkStart w:id="163" w:name="_Toc367266828"/>
      <w:bookmarkStart w:id="164" w:name="_Toc367274644"/>
      <w:bookmarkStart w:id="165" w:name="_Toc367279285"/>
      <w:bookmarkStart w:id="166" w:name="_Toc367266829"/>
      <w:bookmarkStart w:id="167" w:name="_Toc367274645"/>
      <w:bookmarkStart w:id="168" w:name="_Toc367279286"/>
      <w:bookmarkStart w:id="169" w:name="_Toc367266830"/>
      <w:bookmarkStart w:id="170" w:name="_Toc367274646"/>
      <w:bookmarkStart w:id="171" w:name="_Toc367279287"/>
      <w:bookmarkStart w:id="172" w:name="_Toc367266831"/>
      <w:bookmarkStart w:id="173" w:name="_Toc367274647"/>
      <w:bookmarkStart w:id="174" w:name="_Toc367279288"/>
      <w:bookmarkStart w:id="175" w:name="_Toc367266832"/>
      <w:bookmarkStart w:id="176" w:name="_Toc367274648"/>
      <w:bookmarkStart w:id="177" w:name="_Toc367279289"/>
      <w:bookmarkStart w:id="178" w:name="_Toc367266833"/>
      <w:bookmarkStart w:id="179" w:name="_Toc367274649"/>
      <w:bookmarkStart w:id="180" w:name="_Toc367279290"/>
      <w:bookmarkStart w:id="181" w:name="_Toc367266834"/>
      <w:bookmarkStart w:id="182" w:name="_Toc367274650"/>
      <w:bookmarkStart w:id="183" w:name="_Toc367279291"/>
      <w:bookmarkStart w:id="184" w:name="_Toc367266835"/>
      <w:bookmarkStart w:id="185" w:name="_Toc367274651"/>
      <w:bookmarkStart w:id="186" w:name="_Toc367279292"/>
      <w:bookmarkStart w:id="187" w:name="_Toc367266836"/>
      <w:bookmarkStart w:id="188" w:name="_Toc367274652"/>
      <w:bookmarkStart w:id="189" w:name="_Toc367279293"/>
      <w:bookmarkStart w:id="190" w:name="_Toc367266837"/>
      <w:bookmarkStart w:id="191" w:name="_Toc367274653"/>
      <w:bookmarkStart w:id="192" w:name="_Toc367279294"/>
      <w:bookmarkStart w:id="193" w:name="_Toc367266838"/>
      <w:bookmarkStart w:id="194" w:name="_Toc367274654"/>
      <w:bookmarkStart w:id="195" w:name="_Toc367279295"/>
      <w:bookmarkStart w:id="196" w:name="_Toc367266839"/>
      <w:bookmarkStart w:id="197" w:name="_Toc367274655"/>
      <w:bookmarkStart w:id="198" w:name="_Toc367279296"/>
      <w:bookmarkStart w:id="199" w:name="_Toc367266840"/>
      <w:bookmarkStart w:id="200" w:name="_Toc367274656"/>
      <w:bookmarkStart w:id="201" w:name="_Toc367279297"/>
      <w:bookmarkStart w:id="202" w:name="_Toc367266841"/>
      <w:bookmarkStart w:id="203" w:name="_Toc367274657"/>
      <w:bookmarkStart w:id="204" w:name="_Toc367279298"/>
      <w:bookmarkStart w:id="205" w:name="_Toc367266842"/>
      <w:bookmarkStart w:id="206" w:name="_Toc367274658"/>
      <w:bookmarkStart w:id="207" w:name="_Toc367279299"/>
      <w:bookmarkStart w:id="208" w:name="_Toc367266843"/>
      <w:bookmarkStart w:id="209" w:name="_Toc367274659"/>
      <w:bookmarkStart w:id="210" w:name="_Toc367279300"/>
      <w:bookmarkStart w:id="211" w:name="_Toc367266844"/>
      <w:bookmarkStart w:id="212" w:name="_Toc367274660"/>
      <w:bookmarkStart w:id="213" w:name="_Toc367279301"/>
      <w:bookmarkStart w:id="214" w:name="_Toc367266845"/>
      <w:bookmarkStart w:id="215" w:name="_Toc367274661"/>
      <w:bookmarkStart w:id="216" w:name="_Toc367279302"/>
      <w:bookmarkStart w:id="217" w:name="_Toc367266846"/>
      <w:bookmarkStart w:id="218" w:name="_Toc367274662"/>
      <w:bookmarkStart w:id="219" w:name="_Toc367279303"/>
      <w:bookmarkStart w:id="220" w:name="_Toc367266847"/>
      <w:bookmarkStart w:id="221" w:name="_Toc367274663"/>
      <w:bookmarkStart w:id="222" w:name="_Toc367279304"/>
      <w:bookmarkStart w:id="223" w:name="_Toc367266848"/>
      <w:bookmarkStart w:id="224" w:name="_Toc367274664"/>
      <w:bookmarkStart w:id="225" w:name="_Toc367279305"/>
      <w:bookmarkStart w:id="226" w:name="_Toc367266849"/>
      <w:bookmarkStart w:id="227" w:name="_Toc367274665"/>
      <w:bookmarkStart w:id="228" w:name="_Toc367279306"/>
      <w:bookmarkStart w:id="229" w:name="_Toc367266850"/>
      <w:bookmarkStart w:id="230" w:name="_Toc367274666"/>
      <w:bookmarkStart w:id="231" w:name="_Toc367279307"/>
      <w:bookmarkStart w:id="232" w:name="_Toc367266851"/>
      <w:bookmarkStart w:id="233" w:name="_Toc367274667"/>
      <w:bookmarkStart w:id="234" w:name="_Toc367279308"/>
      <w:bookmarkStart w:id="235" w:name="_Toc367266852"/>
      <w:bookmarkStart w:id="236" w:name="_Toc367274668"/>
      <w:bookmarkStart w:id="237" w:name="_Toc367279309"/>
      <w:bookmarkStart w:id="238" w:name="_Toc367266853"/>
      <w:bookmarkStart w:id="239" w:name="_Toc367274669"/>
      <w:bookmarkStart w:id="240" w:name="_Toc367279310"/>
      <w:bookmarkStart w:id="241" w:name="_Toc367266854"/>
      <w:bookmarkStart w:id="242" w:name="_Toc367274670"/>
      <w:bookmarkStart w:id="243" w:name="_Toc367279311"/>
      <w:bookmarkStart w:id="244" w:name="_Toc367266855"/>
      <w:bookmarkStart w:id="245" w:name="_Toc367274671"/>
      <w:bookmarkStart w:id="246" w:name="_Toc367279312"/>
      <w:bookmarkStart w:id="247" w:name="_Toc367266856"/>
      <w:bookmarkStart w:id="248" w:name="_Toc367274672"/>
      <w:bookmarkStart w:id="249" w:name="_Toc367279313"/>
      <w:bookmarkStart w:id="250" w:name="_Toc367266857"/>
      <w:bookmarkStart w:id="251" w:name="_Toc367274673"/>
      <w:bookmarkStart w:id="252" w:name="_Toc367279314"/>
      <w:bookmarkStart w:id="253" w:name="_Toc367266858"/>
      <w:bookmarkStart w:id="254" w:name="_Toc367274674"/>
      <w:bookmarkStart w:id="255" w:name="_Toc367279315"/>
      <w:bookmarkStart w:id="256" w:name="_Toc367266859"/>
      <w:bookmarkStart w:id="257" w:name="_Toc367274675"/>
      <w:bookmarkStart w:id="258" w:name="_Toc367279316"/>
      <w:bookmarkStart w:id="259" w:name="_Toc367266860"/>
      <w:bookmarkStart w:id="260" w:name="_Toc367274676"/>
      <w:bookmarkStart w:id="261" w:name="_Toc367279317"/>
      <w:bookmarkStart w:id="262" w:name="_Toc367266861"/>
      <w:bookmarkStart w:id="263" w:name="_Toc367274677"/>
      <w:bookmarkStart w:id="264" w:name="_Toc367279318"/>
      <w:bookmarkStart w:id="265" w:name="_Toc367266862"/>
      <w:bookmarkStart w:id="266" w:name="_Toc367274678"/>
      <w:bookmarkStart w:id="267" w:name="_Toc367279319"/>
      <w:bookmarkStart w:id="268" w:name="_Toc367266863"/>
      <w:bookmarkStart w:id="269" w:name="_Toc367274679"/>
      <w:bookmarkStart w:id="270" w:name="_Toc367279320"/>
      <w:bookmarkStart w:id="271" w:name="_Toc367266864"/>
      <w:bookmarkStart w:id="272" w:name="_Toc367274680"/>
      <w:bookmarkStart w:id="273" w:name="_Toc367279321"/>
      <w:bookmarkStart w:id="274" w:name="_Toc367266865"/>
      <w:bookmarkStart w:id="275" w:name="_Toc367274681"/>
      <w:bookmarkStart w:id="276" w:name="_Toc367279322"/>
      <w:bookmarkStart w:id="277" w:name="_Toc367266866"/>
      <w:bookmarkStart w:id="278" w:name="_Toc367274682"/>
      <w:bookmarkStart w:id="279" w:name="_Toc367279323"/>
      <w:bookmarkStart w:id="280" w:name="_Toc367266867"/>
      <w:bookmarkStart w:id="281" w:name="_Toc367274683"/>
      <w:bookmarkStart w:id="282" w:name="_Toc367279324"/>
      <w:bookmarkStart w:id="283" w:name="_Toc367266868"/>
      <w:bookmarkStart w:id="284" w:name="_Toc367274684"/>
      <w:bookmarkStart w:id="285" w:name="_Toc367279325"/>
      <w:bookmarkStart w:id="286" w:name="_Toc367266869"/>
      <w:bookmarkStart w:id="287" w:name="_Toc367274685"/>
      <w:bookmarkStart w:id="288" w:name="_Toc367279326"/>
      <w:bookmarkStart w:id="289" w:name="_Toc367266870"/>
      <w:bookmarkStart w:id="290" w:name="_Toc367274686"/>
      <w:bookmarkStart w:id="291" w:name="_Toc367279327"/>
      <w:bookmarkStart w:id="292" w:name="_Toc367266871"/>
      <w:bookmarkStart w:id="293" w:name="_Toc367274687"/>
      <w:bookmarkStart w:id="294" w:name="_Toc367279328"/>
      <w:bookmarkStart w:id="295" w:name="_Toc367266872"/>
      <w:bookmarkStart w:id="296" w:name="_Toc367274688"/>
      <w:bookmarkStart w:id="297" w:name="_Toc367279329"/>
      <w:bookmarkStart w:id="298" w:name="_Toc367266873"/>
      <w:bookmarkStart w:id="299" w:name="_Toc367274689"/>
      <w:bookmarkStart w:id="300" w:name="_Toc367279330"/>
      <w:bookmarkStart w:id="301" w:name="_Toc367266874"/>
      <w:bookmarkStart w:id="302" w:name="_Toc367274690"/>
      <w:bookmarkStart w:id="303" w:name="_Toc367279331"/>
      <w:bookmarkStart w:id="304" w:name="_Toc367266875"/>
      <w:bookmarkStart w:id="305" w:name="_Toc367274691"/>
      <w:bookmarkStart w:id="306" w:name="_Toc367279332"/>
      <w:bookmarkStart w:id="307" w:name="_Toc367266876"/>
      <w:bookmarkStart w:id="308" w:name="_Toc367274692"/>
      <w:bookmarkStart w:id="309" w:name="_Toc367279333"/>
      <w:bookmarkStart w:id="310" w:name="_Toc367266877"/>
      <w:bookmarkStart w:id="311" w:name="_Toc367274693"/>
      <w:bookmarkStart w:id="312" w:name="_Toc367279334"/>
      <w:bookmarkStart w:id="313" w:name="_Toc367266878"/>
      <w:bookmarkStart w:id="314" w:name="_Toc367274694"/>
      <w:bookmarkStart w:id="315" w:name="_Toc367279335"/>
      <w:bookmarkStart w:id="316" w:name="_Toc367266879"/>
      <w:bookmarkStart w:id="317" w:name="_Toc367274695"/>
      <w:bookmarkStart w:id="318" w:name="_Toc367279336"/>
      <w:bookmarkStart w:id="319" w:name="_Toc367266880"/>
      <w:bookmarkStart w:id="320" w:name="_Toc367274696"/>
      <w:bookmarkStart w:id="321" w:name="_Toc367279337"/>
      <w:bookmarkStart w:id="322" w:name="_Toc367266881"/>
      <w:bookmarkStart w:id="323" w:name="_Toc367274697"/>
      <w:bookmarkStart w:id="324" w:name="_Toc367279338"/>
      <w:bookmarkStart w:id="325" w:name="_Toc367266882"/>
      <w:bookmarkStart w:id="326" w:name="_Toc367274698"/>
      <w:bookmarkStart w:id="327" w:name="_Toc367279339"/>
      <w:bookmarkStart w:id="328" w:name="_Toc367266883"/>
      <w:bookmarkStart w:id="329" w:name="_Toc367274699"/>
      <w:bookmarkStart w:id="330" w:name="_Toc367279340"/>
      <w:bookmarkStart w:id="331" w:name="_Toc367266884"/>
      <w:bookmarkStart w:id="332" w:name="_Toc367274700"/>
      <w:bookmarkStart w:id="333" w:name="_Toc367279341"/>
      <w:bookmarkStart w:id="334" w:name="_Toc367266885"/>
      <w:bookmarkStart w:id="335" w:name="_Toc367274701"/>
      <w:bookmarkStart w:id="336" w:name="_Toc367279342"/>
      <w:bookmarkStart w:id="337" w:name="_Toc367266886"/>
      <w:bookmarkStart w:id="338" w:name="_Toc367274702"/>
      <w:bookmarkStart w:id="339" w:name="_Toc367279343"/>
      <w:bookmarkStart w:id="340" w:name="_Toc367266887"/>
      <w:bookmarkStart w:id="341" w:name="_Toc367274703"/>
      <w:bookmarkStart w:id="342" w:name="_Toc367279344"/>
      <w:bookmarkStart w:id="343" w:name="_Toc367266888"/>
      <w:bookmarkStart w:id="344" w:name="_Toc367274704"/>
      <w:bookmarkStart w:id="345" w:name="_Toc367279345"/>
      <w:bookmarkStart w:id="346" w:name="_Toc367266889"/>
      <w:bookmarkStart w:id="347" w:name="_Toc367274705"/>
      <w:bookmarkStart w:id="348" w:name="_Toc367279346"/>
      <w:bookmarkStart w:id="349" w:name="_Toc367266890"/>
      <w:bookmarkStart w:id="350" w:name="_Toc367274706"/>
      <w:bookmarkStart w:id="351" w:name="_Toc367279347"/>
      <w:bookmarkStart w:id="352" w:name="_Toc367266891"/>
      <w:bookmarkStart w:id="353" w:name="_Toc367274707"/>
      <w:bookmarkStart w:id="354" w:name="_Toc367279348"/>
      <w:bookmarkStart w:id="355" w:name="_Toc367266892"/>
      <w:bookmarkStart w:id="356" w:name="_Toc367274708"/>
      <w:bookmarkStart w:id="357" w:name="_Toc367279349"/>
      <w:bookmarkStart w:id="358" w:name="_Toc367266893"/>
      <w:bookmarkStart w:id="359" w:name="_Toc367274709"/>
      <w:bookmarkStart w:id="360" w:name="_Toc367279350"/>
      <w:bookmarkStart w:id="361" w:name="_Toc367266894"/>
      <w:bookmarkStart w:id="362" w:name="_Toc367274710"/>
      <w:bookmarkStart w:id="363" w:name="_Toc367279351"/>
      <w:bookmarkStart w:id="364" w:name="_Toc367266895"/>
      <w:bookmarkStart w:id="365" w:name="_Toc367274711"/>
      <w:bookmarkStart w:id="366" w:name="_Toc367279352"/>
      <w:bookmarkStart w:id="367" w:name="_Toc367266896"/>
      <w:bookmarkStart w:id="368" w:name="_Toc367274712"/>
      <w:bookmarkStart w:id="369" w:name="_Toc367279353"/>
      <w:bookmarkStart w:id="370" w:name="_Toc367266897"/>
      <w:bookmarkStart w:id="371" w:name="_Toc367274713"/>
      <w:bookmarkStart w:id="372" w:name="_Toc367279354"/>
      <w:bookmarkStart w:id="373" w:name="_Toc367266898"/>
      <w:bookmarkStart w:id="374" w:name="_Toc367274714"/>
      <w:bookmarkStart w:id="375" w:name="_Toc367279355"/>
      <w:bookmarkStart w:id="376" w:name="_Toc367266899"/>
      <w:bookmarkStart w:id="377" w:name="_Toc367274715"/>
      <w:bookmarkStart w:id="378" w:name="_Toc367279356"/>
      <w:bookmarkStart w:id="379" w:name="_Toc367266900"/>
      <w:bookmarkStart w:id="380" w:name="_Toc367274716"/>
      <w:bookmarkStart w:id="381" w:name="_Toc367279357"/>
      <w:bookmarkStart w:id="382" w:name="_Toc367266901"/>
      <w:bookmarkStart w:id="383" w:name="_Toc367274717"/>
      <w:bookmarkStart w:id="384" w:name="_Toc367279358"/>
      <w:bookmarkStart w:id="385" w:name="_Toc367266902"/>
      <w:bookmarkStart w:id="386" w:name="_Toc367274718"/>
      <w:bookmarkStart w:id="387" w:name="_Toc367279359"/>
      <w:bookmarkStart w:id="388" w:name="_Toc367266903"/>
      <w:bookmarkStart w:id="389" w:name="_Toc367274719"/>
      <w:bookmarkStart w:id="390" w:name="_Toc367279360"/>
      <w:bookmarkStart w:id="391" w:name="_Toc367266904"/>
      <w:bookmarkStart w:id="392" w:name="_Toc367274720"/>
      <w:bookmarkStart w:id="393" w:name="_Toc367279361"/>
      <w:bookmarkStart w:id="394" w:name="_Toc367266905"/>
      <w:bookmarkStart w:id="395" w:name="_Toc367274721"/>
      <w:bookmarkStart w:id="396" w:name="_Toc367279362"/>
      <w:bookmarkStart w:id="397" w:name="_Toc367266906"/>
      <w:bookmarkStart w:id="398" w:name="_Toc367274722"/>
      <w:bookmarkStart w:id="399" w:name="_Toc367279363"/>
      <w:bookmarkStart w:id="400" w:name="_Toc367807096"/>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Pr>
          <w:lang w:val="en-US"/>
        </w:rPr>
        <w:t>Fault définitions</w:t>
      </w:r>
      <w:bookmarkEnd w:id="400"/>
    </w:p>
    <w:p w:rsidR="00623FCB" w:rsidRDefault="00556205" w:rsidP="00623FCB">
      <w:pPr>
        <w:pStyle w:val="Titre3"/>
        <w:rPr>
          <w:lang w:val="en-US"/>
        </w:rPr>
      </w:pPr>
      <w:bookmarkStart w:id="401" w:name="_Toc367807097"/>
      <w:r>
        <w:rPr>
          <w:lang w:val="en-US"/>
        </w:rPr>
        <w:t>Common faults</w:t>
      </w:r>
      <w:bookmarkEnd w:id="401"/>
    </w:p>
    <w:p w:rsidR="00623FCB" w:rsidRDefault="00556205" w:rsidP="00623FCB">
      <w:pPr>
        <w:pStyle w:val="Titre4"/>
        <w:rPr>
          <w:lang w:val="en-US"/>
        </w:rPr>
      </w:pPr>
      <w:bookmarkStart w:id="402" w:name="_Toc367807098"/>
      <w:r w:rsidRPr="00556205">
        <w:rPr>
          <w:lang w:val="en-US"/>
        </w:rPr>
        <w:t>HTTP Response Codes</w:t>
      </w:r>
      <w:bookmarkEnd w:id="402"/>
      <w:r w:rsidRPr="00556205">
        <w:rPr>
          <w:lang w:val="en-US"/>
        </w:rPr>
        <w:t xml:space="preserve"> </w:t>
      </w:r>
    </w:p>
    <w:p w:rsidR="0028457B" w:rsidRDefault="00556205" w:rsidP="00556205">
      <w:pPr>
        <w:rPr>
          <w:lang w:val="en-US"/>
        </w:rPr>
      </w:pPr>
      <w:r w:rsidRPr="00556205">
        <w:rPr>
          <w:lang w:val="en-US"/>
        </w:rPr>
        <w:t>Following is a list of often used HTTP response codes for RESTful Network APIs. The full set of HTTP response codes can be found in [RFC2616].</w:t>
      </w:r>
    </w:p>
    <w:p w:rsidR="0028457B" w:rsidRDefault="0028457B" w:rsidP="00556205">
      <w:pPr>
        <w:rPr>
          <w:lang w:val="en-US"/>
        </w:rPr>
      </w:pPr>
    </w:p>
    <w:tbl>
      <w:tblPr>
        <w:tblStyle w:val="Grilledutableau"/>
        <w:tblW w:w="10075" w:type="dxa"/>
        <w:tblLook w:val="04A0"/>
      </w:tblPr>
      <w:tblGrid>
        <w:gridCol w:w="1172"/>
        <w:gridCol w:w="2562"/>
        <w:gridCol w:w="6341"/>
      </w:tblGrid>
      <w:tr w:rsidR="0028457B" w:rsidRPr="0028457B" w:rsidTr="0028457B">
        <w:tc>
          <w:tcPr>
            <w:tcW w:w="1117" w:type="dxa"/>
            <w:shd w:val="clear" w:color="auto" w:fill="BFBFBF" w:themeFill="background1" w:themeFillShade="BF"/>
            <w:vAlign w:val="center"/>
          </w:tcPr>
          <w:p w:rsidR="0028457B" w:rsidRPr="0028457B" w:rsidRDefault="0028457B" w:rsidP="0028457B">
            <w:pPr>
              <w:jc w:val="center"/>
              <w:rPr>
                <w:b/>
                <w:lang w:val="en-US"/>
              </w:rPr>
            </w:pPr>
            <w:r w:rsidRPr="0028457B">
              <w:rPr>
                <w:b/>
                <w:lang w:val="en-US"/>
              </w:rPr>
              <w:t>Response code</w:t>
            </w:r>
          </w:p>
        </w:tc>
        <w:tc>
          <w:tcPr>
            <w:tcW w:w="2573" w:type="dxa"/>
            <w:shd w:val="clear" w:color="auto" w:fill="BFBFBF" w:themeFill="background1" w:themeFillShade="BF"/>
            <w:vAlign w:val="center"/>
          </w:tcPr>
          <w:p w:rsidR="0028457B" w:rsidRPr="0028457B" w:rsidRDefault="0028457B" w:rsidP="0028457B">
            <w:pPr>
              <w:jc w:val="center"/>
              <w:rPr>
                <w:b/>
                <w:lang w:val="en-US"/>
              </w:rPr>
            </w:pPr>
            <w:r w:rsidRPr="0028457B">
              <w:rPr>
                <w:b/>
                <w:lang w:val="en-US"/>
              </w:rPr>
              <w:t>Reason</w:t>
            </w:r>
          </w:p>
        </w:tc>
        <w:tc>
          <w:tcPr>
            <w:tcW w:w="6385" w:type="dxa"/>
            <w:shd w:val="clear" w:color="auto" w:fill="BFBFBF" w:themeFill="background1" w:themeFillShade="BF"/>
            <w:vAlign w:val="center"/>
          </w:tcPr>
          <w:p w:rsidR="0028457B" w:rsidRPr="0028457B" w:rsidRDefault="0028457B" w:rsidP="0028457B">
            <w:pPr>
              <w:jc w:val="center"/>
              <w:rPr>
                <w:b/>
                <w:lang w:val="en-US"/>
              </w:rPr>
            </w:pPr>
            <w:r w:rsidRPr="0028457B">
              <w:rPr>
                <w:b/>
                <w:lang w:val="en-US"/>
              </w:rPr>
              <w:t>Description</w:t>
            </w:r>
          </w:p>
        </w:tc>
      </w:tr>
      <w:tr w:rsidR="0028457B" w:rsidRPr="0028457B" w:rsidTr="0028457B">
        <w:tc>
          <w:tcPr>
            <w:tcW w:w="1117" w:type="dxa"/>
            <w:vAlign w:val="center"/>
          </w:tcPr>
          <w:p w:rsidR="0028457B" w:rsidRPr="0028457B" w:rsidRDefault="0028457B" w:rsidP="0028457B">
            <w:pPr>
              <w:jc w:val="center"/>
              <w:rPr>
                <w:lang w:val="en-US"/>
              </w:rPr>
            </w:pPr>
            <w:r w:rsidRPr="0028457B">
              <w:rPr>
                <w:lang w:val="en-US"/>
              </w:rPr>
              <w:t>200</w:t>
            </w:r>
          </w:p>
        </w:tc>
        <w:tc>
          <w:tcPr>
            <w:tcW w:w="2573" w:type="dxa"/>
            <w:vAlign w:val="center"/>
          </w:tcPr>
          <w:p w:rsidR="0028457B" w:rsidRPr="0028457B" w:rsidRDefault="0028457B" w:rsidP="0028457B">
            <w:pPr>
              <w:jc w:val="left"/>
              <w:rPr>
                <w:lang w:val="en-US"/>
              </w:rPr>
            </w:pPr>
            <w:r w:rsidRPr="0028457B">
              <w:rPr>
                <w:lang w:val="en-US"/>
              </w:rPr>
              <w:t>Ok</w:t>
            </w:r>
          </w:p>
        </w:tc>
        <w:tc>
          <w:tcPr>
            <w:tcW w:w="6385" w:type="dxa"/>
            <w:vAlign w:val="center"/>
          </w:tcPr>
          <w:p w:rsidR="0028457B" w:rsidRPr="0028457B" w:rsidRDefault="0028457B" w:rsidP="0028457B">
            <w:pPr>
              <w:jc w:val="left"/>
              <w:rPr>
                <w:lang w:val="en-US"/>
              </w:rPr>
            </w:pPr>
            <w:r w:rsidRPr="0028457B">
              <w:rPr>
                <w:lang w:val="en-US"/>
              </w:rPr>
              <w:t>The operation was successful.</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201</w:t>
            </w:r>
          </w:p>
        </w:tc>
        <w:tc>
          <w:tcPr>
            <w:tcW w:w="2573" w:type="dxa"/>
            <w:vAlign w:val="center"/>
          </w:tcPr>
          <w:p w:rsidR="0028457B" w:rsidRPr="0028457B" w:rsidRDefault="0028457B" w:rsidP="0028457B">
            <w:pPr>
              <w:jc w:val="left"/>
              <w:rPr>
                <w:lang w:val="en-US"/>
              </w:rPr>
            </w:pPr>
            <w:r w:rsidRPr="0028457B">
              <w:rPr>
                <w:lang w:val="en-US"/>
              </w:rPr>
              <w:t>Created</w:t>
            </w:r>
          </w:p>
        </w:tc>
        <w:tc>
          <w:tcPr>
            <w:tcW w:w="6385" w:type="dxa"/>
            <w:vAlign w:val="center"/>
          </w:tcPr>
          <w:p w:rsidR="0028457B" w:rsidRPr="0028457B" w:rsidRDefault="0028457B" w:rsidP="0028457B">
            <w:pPr>
              <w:jc w:val="left"/>
              <w:rPr>
                <w:lang w:val="en-US"/>
              </w:rPr>
            </w:pPr>
            <w:r w:rsidRPr="0028457B">
              <w:rPr>
                <w:lang w:val="en-US"/>
              </w:rPr>
              <w:t xml:space="preserve">The operation was successful, and a new resource has been created by the request.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202</w:t>
            </w:r>
          </w:p>
        </w:tc>
        <w:tc>
          <w:tcPr>
            <w:tcW w:w="2573" w:type="dxa"/>
            <w:vAlign w:val="center"/>
          </w:tcPr>
          <w:p w:rsidR="0028457B" w:rsidRPr="0028457B" w:rsidRDefault="0028457B" w:rsidP="0028457B">
            <w:pPr>
              <w:jc w:val="left"/>
              <w:rPr>
                <w:lang w:val="en-US"/>
              </w:rPr>
            </w:pPr>
            <w:r w:rsidRPr="0028457B">
              <w:rPr>
                <w:lang w:val="en-US"/>
              </w:rPr>
              <w:t>Accepted</w:t>
            </w:r>
          </w:p>
        </w:tc>
        <w:tc>
          <w:tcPr>
            <w:tcW w:w="6385" w:type="dxa"/>
            <w:vAlign w:val="center"/>
          </w:tcPr>
          <w:p w:rsidR="0028457B" w:rsidRPr="0028457B" w:rsidRDefault="0028457B" w:rsidP="0028457B">
            <w:pPr>
              <w:jc w:val="left"/>
              <w:rPr>
                <w:lang w:val="en-US"/>
              </w:rPr>
            </w:pPr>
            <w:r w:rsidRPr="0028457B">
              <w:rPr>
                <w:lang w:val="en-US"/>
              </w:rPr>
              <w:t>The request has been accepted for processing, but the processing has not been completed (yet).</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204</w:t>
            </w:r>
          </w:p>
        </w:tc>
        <w:tc>
          <w:tcPr>
            <w:tcW w:w="2573" w:type="dxa"/>
            <w:vAlign w:val="center"/>
          </w:tcPr>
          <w:p w:rsidR="0028457B" w:rsidRPr="0028457B" w:rsidRDefault="0028457B" w:rsidP="0028457B">
            <w:pPr>
              <w:jc w:val="left"/>
              <w:rPr>
                <w:lang w:val="en-US"/>
              </w:rPr>
            </w:pPr>
            <w:r w:rsidRPr="0028457B">
              <w:rPr>
                <w:lang w:val="en-US"/>
              </w:rPr>
              <w:t>No content</w:t>
            </w:r>
          </w:p>
        </w:tc>
        <w:tc>
          <w:tcPr>
            <w:tcW w:w="6385" w:type="dxa"/>
            <w:vAlign w:val="center"/>
          </w:tcPr>
          <w:p w:rsidR="0028457B" w:rsidRPr="0028457B" w:rsidRDefault="0028457B" w:rsidP="0028457B">
            <w:pPr>
              <w:jc w:val="left"/>
              <w:rPr>
                <w:lang w:val="en-US"/>
              </w:rPr>
            </w:pPr>
            <w:r w:rsidRPr="0028457B">
              <w:rPr>
                <w:lang w:val="en-US"/>
              </w:rPr>
              <w:t xml:space="preserve">The operation was successful, and the response intentionally contains no data.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300</w:t>
            </w:r>
          </w:p>
        </w:tc>
        <w:tc>
          <w:tcPr>
            <w:tcW w:w="2573" w:type="dxa"/>
            <w:vAlign w:val="center"/>
          </w:tcPr>
          <w:p w:rsidR="0028457B" w:rsidRPr="0028457B" w:rsidRDefault="0028457B" w:rsidP="0028457B">
            <w:pPr>
              <w:jc w:val="left"/>
              <w:rPr>
                <w:lang w:val="en-US"/>
              </w:rPr>
            </w:pPr>
            <w:r w:rsidRPr="0028457B">
              <w:rPr>
                <w:lang w:val="en-US"/>
              </w:rPr>
              <w:t>Multiple choices</w:t>
            </w:r>
          </w:p>
        </w:tc>
        <w:tc>
          <w:tcPr>
            <w:tcW w:w="6385" w:type="dxa"/>
            <w:vAlign w:val="center"/>
          </w:tcPr>
          <w:p w:rsidR="0028457B" w:rsidRPr="0028457B" w:rsidRDefault="0028457B" w:rsidP="0028457B">
            <w:pPr>
              <w:jc w:val="left"/>
              <w:rPr>
                <w:lang w:val="en-US"/>
              </w:rPr>
            </w:pPr>
            <w:r w:rsidRPr="0028457B">
              <w:rPr>
                <w:lang w:val="en-US"/>
              </w:rPr>
              <w:t>The requested resource corresponds to any one of a set of representations, each with its own specific</w:t>
            </w:r>
            <w:r w:rsidR="00DB42F2">
              <w:rPr>
                <w:lang w:val="en-US"/>
              </w:rPr>
              <w:t xml:space="preserve"> </w:t>
            </w:r>
            <w:r w:rsidRPr="0028457B">
              <w:rPr>
                <w:lang w:val="en-US"/>
              </w:rPr>
              <w:t xml:space="preserve">location. In the OMA RESTful Network APIs, this code is for instance used to signal the supported API versions in case an unsupported version was requested for a particular resource.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303</w:t>
            </w:r>
          </w:p>
        </w:tc>
        <w:tc>
          <w:tcPr>
            <w:tcW w:w="2573" w:type="dxa"/>
            <w:vAlign w:val="center"/>
          </w:tcPr>
          <w:p w:rsidR="0028457B" w:rsidRPr="0028457B" w:rsidRDefault="0028457B" w:rsidP="0028457B">
            <w:pPr>
              <w:jc w:val="left"/>
              <w:rPr>
                <w:lang w:val="en-US"/>
              </w:rPr>
            </w:pPr>
            <w:r w:rsidRPr="0028457B">
              <w:rPr>
                <w:lang w:val="en-US"/>
              </w:rPr>
              <w:t>See others</w:t>
            </w:r>
          </w:p>
        </w:tc>
        <w:tc>
          <w:tcPr>
            <w:tcW w:w="6385" w:type="dxa"/>
            <w:vAlign w:val="center"/>
          </w:tcPr>
          <w:p w:rsidR="0028457B" w:rsidRPr="0028457B" w:rsidRDefault="0028457B" w:rsidP="0028457B">
            <w:pPr>
              <w:jc w:val="left"/>
              <w:rPr>
                <w:lang w:val="en-US"/>
              </w:rPr>
            </w:pPr>
            <w:r w:rsidRPr="0028457B">
              <w:rPr>
                <w:lang w:val="en-US"/>
              </w:rPr>
              <w:t xml:space="preserve">The response to the request can be found under a different URI and can be retrieved using a GET method on that resource.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304</w:t>
            </w:r>
          </w:p>
        </w:tc>
        <w:tc>
          <w:tcPr>
            <w:tcW w:w="2573" w:type="dxa"/>
            <w:vAlign w:val="center"/>
          </w:tcPr>
          <w:p w:rsidR="0028457B" w:rsidRPr="0028457B" w:rsidRDefault="0028457B" w:rsidP="0028457B">
            <w:pPr>
              <w:jc w:val="left"/>
              <w:rPr>
                <w:lang w:val="en-US"/>
              </w:rPr>
            </w:pPr>
            <w:r w:rsidRPr="0028457B">
              <w:rPr>
                <w:lang w:val="en-US"/>
              </w:rPr>
              <w:t>Not Modified</w:t>
            </w:r>
          </w:p>
        </w:tc>
        <w:tc>
          <w:tcPr>
            <w:tcW w:w="6385" w:type="dxa"/>
            <w:vAlign w:val="center"/>
          </w:tcPr>
          <w:p w:rsidR="0028457B" w:rsidRPr="0028457B" w:rsidRDefault="0028457B" w:rsidP="0028457B">
            <w:pPr>
              <w:jc w:val="left"/>
              <w:rPr>
                <w:lang w:val="en-US"/>
              </w:rPr>
            </w:pPr>
            <w:r w:rsidRPr="0028457B">
              <w:rPr>
                <w:lang w:val="en-US"/>
              </w:rPr>
              <w:t xml:space="preserve">The condition specified in the conditional header(s) was not met for a read operation.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400</w:t>
            </w:r>
          </w:p>
        </w:tc>
        <w:tc>
          <w:tcPr>
            <w:tcW w:w="2573" w:type="dxa"/>
            <w:vAlign w:val="center"/>
          </w:tcPr>
          <w:p w:rsidR="0028457B" w:rsidRPr="0028457B" w:rsidRDefault="0028457B" w:rsidP="0028457B">
            <w:pPr>
              <w:jc w:val="left"/>
              <w:rPr>
                <w:lang w:val="en-US"/>
              </w:rPr>
            </w:pPr>
            <w:r w:rsidRPr="0028457B">
              <w:rPr>
                <w:lang w:val="en-US"/>
              </w:rPr>
              <w:t>Bad Request</w:t>
            </w:r>
          </w:p>
        </w:tc>
        <w:tc>
          <w:tcPr>
            <w:tcW w:w="6385" w:type="dxa"/>
            <w:vAlign w:val="center"/>
          </w:tcPr>
          <w:p w:rsidR="0028457B" w:rsidRPr="0028457B" w:rsidRDefault="0028457B" w:rsidP="0028457B">
            <w:pPr>
              <w:jc w:val="left"/>
              <w:rPr>
                <w:lang w:val="en-US"/>
              </w:rPr>
            </w:pPr>
            <w:r w:rsidRPr="0028457B">
              <w:rPr>
                <w:lang w:val="en-US"/>
              </w:rPr>
              <w:t>In the original HTTP meaning, this error signals invalid parameters in the request. In OMA RESTful Network APIs, this code is also used as the “catch-all” code for error situations</w:t>
            </w:r>
            <w:r w:rsidR="00DB42F2">
              <w:rPr>
                <w:lang w:val="en-US"/>
              </w:rPr>
              <w:t xml:space="preserve"> </w:t>
            </w:r>
            <w:r w:rsidRPr="0028457B">
              <w:rPr>
                <w:lang w:val="en-US"/>
              </w:rPr>
              <w:t>triggered by a client request,</w:t>
            </w:r>
            <w:r w:rsidR="00DB42F2">
              <w:rPr>
                <w:lang w:val="en-US"/>
              </w:rPr>
              <w:t xml:space="preserve"> </w:t>
            </w:r>
            <w:r w:rsidRPr="0028457B">
              <w:rPr>
                <w:lang w:val="en-US"/>
              </w:rPr>
              <w:t xml:space="preserve">for which no matching HTTP error code exists.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401</w:t>
            </w:r>
          </w:p>
        </w:tc>
        <w:tc>
          <w:tcPr>
            <w:tcW w:w="2573" w:type="dxa"/>
            <w:vAlign w:val="center"/>
          </w:tcPr>
          <w:p w:rsidR="0028457B" w:rsidRPr="0028457B" w:rsidRDefault="0028457B" w:rsidP="0028457B">
            <w:pPr>
              <w:jc w:val="left"/>
              <w:rPr>
                <w:lang w:val="en-US"/>
              </w:rPr>
            </w:pPr>
            <w:r w:rsidRPr="0028457B">
              <w:rPr>
                <w:lang w:val="en-US"/>
              </w:rPr>
              <w:t>Unauthorized</w:t>
            </w:r>
          </w:p>
        </w:tc>
        <w:tc>
          <w:tcPr>
            <w:tcW w:w="6385" w:type="dxa"/>
            <w:vAlign w:val="center"/>
          </w:tcPr>
          <w:p w:rsidR="0028457B" w:rsidRPr="0028457B" w:rsidRDefault="0028457B" w:rsidP="0028457B">
            <w:pPr>
              <w:jc w:val="left"/>
              <w:rPr>
                <w:lang w:val="en-US"/>
              </w:rPr>
            </w:pPr>
            <w:r w:rsidRPr="0028457B">
              <w:rPr>
                <w:lang w:val="en-US"/>
              </w:rPr>
              <w:t xml:space="preserve">Authentication has failed, but the application can retry the request using authorization.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403</w:t>
            </w:r>
          </w:p>
        </w:tc>
        <w:tc>
          <w:tcPr>
            <w:tcW w:w="2573" w:type="dxa"/>
            <w:vAlign w:val="center"/>
          </w:tcPr>
          <w:p w:rsidR="0028457B" w:rsidRPr="0028457B" w:rsidRDefault="0028457B" w:rsidP="0028457B">
            <w:pPr>
              <w:jc w:val="left"/>
              <w:rPr>
                <w:lang w:val="en-US"/>
              </w:rPr>
            </w:pPr>
            <w:r w:rsidRPr="0028457B">
              <w:rPr>
                <w:lang w:val="en-US"/>
              </w:rPr>
              <w:t>Forbidden</w:t>
            </w:r>
          </w:p>
        </w:tc>
        <w:tc>
          <w:tcPr>
            <w:tcW w:w="6385" w:type="dxa"/>
            <w:vAlign w:val="center"/>
          </w:tcPr>
          <w:p w:rsidR="0028457B" w:rsidRPr="0028457B" w:rsidRDefault="0028457B" w:rsidP="0028457B">
            <w:pPr>
              <w:jc w:val="left"/>
              <w:rPr>
                <w:lang w:val="en-US"/>
              </w:rPr>
            </w:pPr>
            <w:r w:rsidRPr="0028457B">
              <w:rPr>
                <w:lang w:val="en-US"/>
              </w:rPr>
              <w:t xml:space="preserve">The server understood the request, but is refusing to fulfil it (e.g. because application doesn't have permissions to access resource due to the policy constraints)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404</w:t>
            </w:r>
          </w:p>
        </w:tc>
        <w:tc>
          <w:tcPr>
            <w:tcW w:w="2573" w:type="dxa"/>
            <w:vAlign w:val="center"/>
          </w:tcPr>
          <w:p w:rsidR="0028457B" w:rsidRPr="0028457B" w:rsidRDefault="0028457B" w:rsidP="0028457B">
            <w:pPr>
              <w:jc w:val="left"/>
              <w:rPr>
                <w:lang w:val="en-US"/>
              </w:rPr>
            </w:pPr>
            <w:r w:rsidRPr="0028457B">
              <w:rPr>
                <w:lang w:val="en-US"/>
              </w:rPr>
              <w:t>Not Found</w:t>
            </w:r>
          </w:p>
        </w:tc>
        <w:tc>
          <w:tcPr>
            <w:tcW w:w="6385" w:type="dxa"/>
            <w:vAlign w:val="center"/>
          </w:tcPr>
          <w:p w:rsidR="0028457B" w:rsidRPr="0028457B" w:rsidRDefault="0028457B" w:rsidP="0028457B">
            <w:pPr>
              <w:jc w:val="left"/>
              <w:rPr>
                <w:lang w:val="en-US"/>
              </w:rPr>
            </w:pPr>
            <w:r w:rsidRPr="0028457B">
              <w:rPr>
                <w:lang w:val="en-US"/>
              </w:rPr>
              <w:t xml:space="preserve">The specified resource does not exist.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405</w:t>
            </w:r>
          </w:p>
        </w:tc>
        <w:tc>
          <w:tcPr>
            <w:tcW w:w="2573" w:type="dxa"/>
            <w:vAlign w:val="center"/>
          </w:tcPr>
          <w:p w:rsidR="0028457B" w:rsidRPr="0028457B" w:rsidRDefault="0028457B" w:rsidP="0028457B">
            <w:pPr>
              <w:jc w:val="left"/>
              <w:rPr>
                <w:lang w:val="en-US"/>
              </w:rPr>
            </w:pPr>
            <w:r w:rsidRPr="0028457B">
              <w:rPr>
                <w:lang w:val="en-US"/>
              </w:rPr>
              <w:t>Method Not Allowed</w:t>
            </w:r>
          </w:p>
        </w:tc>
        <w:tc>
          <w:tcPr>
            <w:tcW w:w="6385" w:type="dxa"/>
            <w:vAlign w:val="center"/>
          </w:tcPr>
          <w:p w:rsidR="0028457B" w:rsidRPr="0028457B" w:rsidRDefault="0028457B" w:rsidP="0028457B">
            <w:pPr>
              <w:jc w:val="left"/>
              <w:rPr>
                <w:lang w:val="en-US"/>
              </w:rPr>
            </w:pPr>
            <w:r w:rsidRPr="0028457B">
              <w:rPr>
                <w:lang w:val="en-US"/>
              </w:rPr>
              <w:t xml:space="preserve">The actual HTTP method (such as GET, PUT, POST, DELETE) is not supported by the resource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406</w:t>
            </w:r>
          </w:p>
        </w:tc>
        <w:tc>
          <w:tcPr>
            <w:tcW w:w="2573" w:type="dxa"/>
            <w:vAlign w:val="center"/>
          </w:tcPr>
          <w:p w:rsidR="0028457B" w:rsidRPr="0028457B" w:rsidRDefault="0028457B" w:rsidP="0028457B">
            <w:pPr>
              <w:jc w:val="left"/>
              <w:rPr>
                <w:lang w:val="en-US"/>
              </w:rPr>
            </w:pPr>
            <w:r w:rsidRPr="0028457B">
              <w:rPr>
                <w:lang w:val="en-US"/>
              </w:rPr>
              <w:t>Not Acceptable</w:t>
            </w:r>
          </w:p>
        </w:tc>
        <w:tc>
          <w:tcPr>
            <w:tcW w:w="6385" w:type="dxa"/>
            <w:vAlign w:val="center"/>
          </w:tcPr>
          <w:p w:rsidR="0028457B" w:rsidRPr="0028457B" w:rsidRDefault="0028457B" w:rsidP="0028457B">
            <w:pPr>
              <w:jc w:val="left"/>
              <w:rPr>
                <w:lang w:val="en-US"/>
              </w:rPr>
            </w:pPr>
            <w:r w:rsidRPr="0028457B">
              <w:rPr>
                <w:lang w:val="en-US"/>
              </w:rPr>
              <w:t xml:space="preserve">The content type requested is not acceptable for the resource.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408</w:t>
            </w:r>
          </w:p>
        </w:tc>
        <w:tc>
          <w:tcPr>
            <w:tcW w:w="2573" w:type="dxa"/>
            <w:vAlign w:val="center"/>
          </w:tcPr>
          <w:p w:rsidR="0028457B" w:rsidRPr="0028457B" w:rsidRDefault="0028457B" w:rsidP="0028457B">
            <w:pPr>
              <w:jc w:val="left"/>
              <w:rPr>
                <w:lang w:val="en-US"/>
              </w:rPr>
            </w:pPr>
            <w:r w:rsidRPr="0028457B">
              <w:rPr>
                <w:lang w:val="en-US"/>
              </w:rPr>
              <w:t>Request Timeout</w:t>
            </w:r>
          </w:p>
        </w:tc>
        <w:tc>
          <w:tcPr>
            <w:tcW w:w="6385" w:type="dxa"/>
            <w:vAlign w:val="center"/>
          </w:tcPr>
          <w:p w:rsidR="0028457B" w:rsidRPr="0028457B" w:rsidRDefault="0028457B" w:rsidP="0028457B">
            <w:pPr>
              <w:jc w:val="left"/>
              <w:rPr>
                <w:lang w:val="en-US"/>
              </w:rPr>
            </w:pPr>
            <w:r w:rsidRPr="0028457B">
              <w:rPr>
                <w:lang w:val="en-US"/>
              </w:rPr>
              <w:t>The client did not produce a response in the time the server was prepared to wait.</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409</w:t>
            </w:r>
          </w:p>
        </w:tc>
        <w:tc>
          <w:tcPr>
            <w:tcW w:w="2573" w:type="dxa"/>
            <w:vAlign w:val="center"/>
          </w:tcPr>
          <w:p w:rsidR="0028457B" w:rsidRPr="0028457B" w:rsidRDefault="0028457B" w:rsidP="0028457B">
            <w:pPr>
              <w:jc w:val="left"/>
              <w:rPr>
                <w:lang w:val="en-US"/>
              </w:rPr>
            </w:pPr>
            <w:r w:rsidRPr="0028457B">
              <w:rPr>
                <w:lang w:val="en-US"/>
              </w:rPr>
              <w:t>Conflict</w:t>
            </w:r>
          </w:p>
        </w:tc>
        <w:tc>
          <w:tcPr>
            <w:tcW w:w="6385" w:type="dxa"/>
            <w:vAlign w:val="center"/>
          </w:tcPr>
          <w:p w:rsidR="0028457B" w:rsidRPr="0028457B" w:rsidRDefault="0028457B" w:rsidP="0028457B">
            <w:pPr>
              <w:jc w:val="left"/>
              <w:rPr>
                <w:lang w:val="en-US"/>
              </w:rPr>
            </w:pPr>
            <w:r w:rsidRPr="0028457B">
              <w:rPr>
                <w:lang w:val="en-US"/>
              </w:rPr>
              <w:t xml:space="preserve">Occurs in situations when two instances of an application are trying to modify a resource in parallel, in a nonsynchronized way.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410</w:t>
            </w:r>
          </w:p>
        </w:tc>
        <w:tc>
          <w:tcPr>
            <w:tcW w:w="2573" w:type="dxa"/>
            <w:vAlign w:val="center"/>
          </w:tcPr>
          <w:p w:rsidR="0028457B" w:rsidRPr="0028457B" w:rsidRDefault="0028457B" w:rsidP="0028457B">
            <w:pPr>
              <w:jc w:val="left"/>
              <w:rPr>
                <w:lang w:val="en-US"/>
              </w:rPr>
            </w:pPr>
            <w:r w:rsidRPr="0028457B">
              <w:rPr>
                <w:lang w:val="en-US"/>
              </w:rPr>
              <w:t>Gone</w:t>
            </w:r>
          </w:p>
        </w:tc>
        <w:tc>
          <w:tcPr>
            <w:tcW w:w="6385" w:type="dxa"/>
            <w:vAlign w:val="center"/>
          </w:tcPr>
          <w:p w:rsidR="0028457B" w:rsidRPr="0028457B" w:rsidRDefault="0028457B" w:rsidP="0028457B">
            <w:pPr>
              <w:jc w:val="left"/>
              <w:rPr>
                <w:lang w:val="en-US"/>
              </w:rPr>
            </w:pPr>
            <w:r w:rsidRPr="0028457B">
              <w:rPr>
                <w:lang w:val="en-US"/>
              </w:rPr>
              <w:t>The requested resource is no longer available at the server.</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411</w:t>
            </w:r>
          </w:p>
        </w:tc>
        <w:tc>
          <w:tcPr>
            <w:tcW w:w="2573" w:type="dxa"/>
            <w:vAlign w:val="center"/>
          </w:tcPr>
          <w:p w:rsidR="0028457B" w:rsidRPr="0028457B" w:rsidRDefault="0028457B" w:rsidP="0028457B">
            <w:pPr>
              <w:jc w:val="left"/>
              <w:rPr>
                <w:lang w:val="en-US"/>
              </w:rPr>
            </w:pPr>
            <w:r w:rsidRPr="0028457B">
              <w:rPr>
                <w:lang w:val="en-US"/>
              </w:rPr>
              <w:t>Length Required</w:t>
            </w:r>
          </w:p>
        </w:tc>
        <w:tc>
          <w:tcPr>
            <w:tcW w:w="6385" w:type="dxa"/>
            <w:vAlign w:val="center"/>
          </w:tcPr>
          <w:p w:rsidR="0028457B" w:rsidRPr="0028457B" w:rsidRDefault="0028457B" w:rsidP="0028457B">
            <w:pPr>
              <w:jc w:val="left"/>
              <w:rPr>
                <w:lang w:val="en-US"/>
              </w:rPr>
            </w:pPr>
            <w:r w:rsidRPr="0028457B">
              <w:rPr>
                <w:lang w:val="en-US"/>
              </w:rPr>
              <w:t>The Content-Length header was not specified.</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412</w:t>
            </w:r>
          </w:p>
        </w:tc>
        <w:tc>
          <w:tcPr>
            <w:tcW w:w="2573" w:type="dxa"/>
            <w:vAlign w:val="center"/>
          </w:tcPr>
          <w:p w:rsidR="0028457B" w:rsidRPr="0028457B" w:rsidRDefault="0028457B" w:rsidP="0028457B">
            <w:pPr>
              <w:jc w:val="left"/>
              <w:rPr>
                <w:lang w:val="en-US"/>
              </w:rPr>
            </w:pPr>
            <w:r w:rsidRPr="0028457B">
              <w:rPr>
                <w:lang w:val="en-US"/>
              </w:rPr>
              <w:t>Precondition Failed</w:t>
            </w:r>
          </w:p>
        </w:tc>
        <w:tc>
          <w:tcPr>
            <w:tcW w:w="6385" w:type="dxa"/>
            <w:vAlign w:val="center"/>
          </w:tcPr>
          <w:p w:rsidR="0028457B" w:rsidRPr="0028457B" w:rsidRDefault="0028457B" w:rsidP="0028457B">
            <w:pPr>
              <w:jc w:val="left"/>
              <w:rPr>
                <w:lang w:val="en-US"/>
              </w:rPr>
            </w:pPr>
            <w:r w:rsidRPr="0028457B">
              <w:rPr>
                <w:lang w:val="en-US"/>
              </w:rPr>
              <w:t>The condition specified in the conditional request</w:t>
            </w:r>
            <w:r w:rsidR="00DB42F2">
              <w:rPr>
                <w:lang w:val="en-US"/>
              </w:rPr>
              <w:t xml:space="preserve"> </w:t>
            </w:r>
            <w:r w:rsidRPr="0028457B">
              <w:rPr>
                <w:lang w:val="en-US"/>
              </w:rPr>
              <w:t xml:space="preserve">header(s) was not met for an operation.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413</w:t>
            </w:r>
          </w:p>
        </w:tc>
        <w:tc>
          <w:tcPr>
            <w:tcW w:w="2573" w:type="dxa"/>
            <w:vAlign w:val="center"/>
          </w:tcPr>
          <w:p w:rsidR="0028457B" w:rsidRPr="0028457B" w:rsidRDefault="0028457B" w:rsidP="0028457B">
            <w:pPr>
              <w:jc w:val="left"/>
              <w:rPr>
                <w:lang w:val="en-US"/>
              </w:rPr>
            </w:pPr>
            <w:r w:rsidRPr="0028457B">
              <w:rPr>
                <w:lang w:val="en-US"/>
              </w:rPr>
              <w:t>Request Entity too Large</w:t>
            </w:r>
          </w:p>
        </w:tc>
        <w:tc>
          <w:tcPr>
            <w:tcW w:w="6385" w:type="dxa"/>
            <w:vAlign w:val="center"/>
          </w:tcPr>
          <w:p w:rsidR="0028457B" w:rsidRPr="0028457B" w:rsidRDefault="0028457B" w:rsidP="0028457B">
            <w:pPr>
              <w:jc w:val="left"/>
              <w:rPr>
                <w:lang w:val="en-US"/>
              </w:rPr>
            </w:pPr>
            <w:r w:rsidRPr="0028457B">
              <w:rPr>
                <w:lang w:val="en-US"/>
              </w:rPr>
              <w:t>The size of the request body exceeds the maximum size permitted by the server implementation.</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414</w:t>
            </w:r>
          </w:p>
        </w:tc>
        <w:tc>
          <w:tcPr>
            <w:tcW w:w="2573" w:type="dxa"/>
            <w:vAlign w:val="center"/>
          </w:tcPr>
          <w:p w:rsidR="0028457B" w:rsidRPr="0028457B" w:rsidRDefault="0028457B" w:rsidP="0028457B">
            <w:pPr>
              <w:jc w:val="left"/>
              <w:rPr>
                <w:lang w:val="en-US"/>
              </w:rPr>
            </w:pPr>
            <w:r w:rsidRPr="0028457B">
              <w:rPr>
                <w:lang w:val="en-US"/>
              </w:rPr>
              <w:t>Request-URI too Long</w:t>
            </w:r>
          </w:p>
        </w:tc>
        <w:tc>
          <w:tcPr>
            <w:tcW w:w="6385" w:type="dxa"/>
            <w:vAlign w:val="center"/>
          </w:tcPr>
          <w:p w:rsidR="0028457B" w:rsidRPr="0028457B" w:rsidRDefault="0028457B" w:rsidP="0028457B">
            <w:pPr>
              <w:jc w:val="left"/>
              <w:rPr>
                <w:lang w:val="en-US"/>
              </w:rPr>
            </w:pPr>
            <w:r w:rsidRPr="0028457B">
              <w:rPr>
                <w:lang w:val="en-US"/>
              </w:rPr>
              <w:t xml:space="preserve">The length of the request URI exceeds the maximum size permitted by the server implementation.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415</w:t>
            </w:r>
          </w:p>
        </w:tc>
        <w:tc>
          <w:tcPr>
            <w:tcW w:w="2573" w:type="dxa"/>
            <w:vAlign w:val="center"/>
          </w:tcPr>
          <w:p w:rsidR="0028457B" w:rsidRPr="0028457B" w:rsidRDefault="0028457B" w:rsidP="0028457B">
            <w:pPr>
              <w:jc w:val="left"/>
              <w:rPr>
                <w:lang w:val="en-US"/>
              </w:rPr>
            </w:pPr>
            <w:r w:rsidRPr="0028457B">
              <w:rPr>
                <w:lang w:val="en-US"/>
              </w:rPr>
              <w:t>Unsupported Media Type</w:t>
            </w:r>
          </w:p>
        </w:tc>
        <w:tc>
          <w:tcPr>
            <w:tcW w:w="6385" w:type="dxa"/>
            <w:vAlign w:val="center"/>
          </w:tcPr>
          <w:p w:rsidR="0028457B" w:rsidRPr="0028457B" w:rsidRDefault="0028457B" w:rsidP="0028457B">
            <w:pPr>
              <w:jc w:val="left"/>
              <w:rPr>
                <w:lang w:val="en-US"/>
              </w:rPr>
            </w:pPr>
            <w:r w:rsidRPr="0028457B">
              <w:rPr>
                <w:lang w:val="en-US"/>
              </w:rPr>
              <w:t xml:space="preserve">The content type of the request body is unsupported by the server.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500</w:t>
            </w:r>
          </w:p>
        </w:tc>
        <w:tc>
          <w:tcPr>
            <w:tcW w:w="2573" w:type="dxa"/>
            <w:vAlign w:val="center"/>
          </w:tcPr>
          <w:p w:rsidR="0028457B" w:rsidRPr="0028457B" w:rsidRDefault="0028457B" w:rsidP="0028457B">
            <w:pPr>
              <w:jc w:val="left"/>
              <w:rPr>
                <w:lang w:val="en-US"/>
              </w:rPr>
            </w:pPr>
            <w:r w:rsidRPr="0028457B">
              <w:rPr>
                <w:lang w:val="en-US"/>
              </w:rPr>
              <w:t>Internal Server Error</w:t>
            </w:r>
          </w:p>
        </w:tc>
        <w:tc>
          <w:tcPr>
            <w:tcW w:w="6385" w:type="dxa"/>
            <w:vAlign w:val="center"/>
          </w:tcPr>
          <w:p w:rsidR="0028457B" w:rsidRPr="0028457B" w:rsidRDefault="0028457B" w:rsidP="0028457B">
            <w:pPr>
              <w:jc w:val="left"/>
              <w:rPr>
                <w:lang w:val="en-US"/>
              </w:rPr>
            </w:pPr>
            <w:r w:rsidRPr="0028457B">
              <w:rPr>
                <w:lang w:val="en-US"/>
              </w:rPr>
              <w:t xml:space="preserve">General, catch-all server-side error </w:t>
            </w:r>
          </w:p>
        </w:tc>
      </w:tr>
      <w:tr w:rsidR="0028457B" w:rsidRPr="00476322" w:rsidTr="0028457B">
        <w:tc>
          <w:tcPr>
            <w:tcW w:w="1117" w:type="dxa"/>
            <w:vAlign w:val="center"/>
          </w:tcPr>
          <w:p w:rsidR="0028457B" w:rsidRPr="0028457B" w:rsidRDefault="0028457B" w:rsidP="0028457B">
            <w:pPr>
              <w:jc w:val="center"/>
              <w:rPr>
                <w:lang w:val="en-US"/>
              </w:rPr>
            </w:pPr>
            <w:r w:rsidRPr="0028457B">
              <w:rPr>
                <w:lang w:val="en-US"/>
              </w:rPr>
              <w:t>503</w:t>
            </w:r>
          </w:p>
        </w:tc>
        <w:tc>
          <w:tcPr>
            <w:tcW w:w="2573" w:type="dxa"/>
            <w:vAlign w:val="center"/>
          </w:tcPr>
          <w:p w:rsidR="0028457B" w:rsidRPr="0028457B" w:rsidRDefault="0028457B" w:rsidP="0028457B">
            <w:pPr>
              <w:jc w:val="left"/>
              <w:rPr>
                <w:lang w:val="en-US"/>
              </w:rPr>
            </w:pPr>
            <w:r w:rsidRPr="0028457B">
              <w:rPr>
                <w:lang w:val="en-US"/>
              </w:rPr>
              <w:t>Service unavailable</w:t>
            </w:r>
          </w:p>
        </w:tc>
        <w:tc>
          <w:tcPr>
            <w:tcW w:w="6385" w:type="dxa"/>
            <w:vAlign w:val="center"/>
          </w:tcPr>
          <w:p w:rsidR="0028457B" w:rsidRPr="0028457B" w:rsidRDefault="0028457B" w:rsidP="0028457B">
            <w:pPr>
              <w:jc w:val="left"/>
              <w:rPr>
                <w:lang w:val="en-US"/>
              </w:rPr>
            </w:pPr>
            <w:r w:rsidRPr="0028457B">
              <w:rPr>
                <w:lang w:val="en-US"/>
              </w:rPr>
              <w:t>The server is currently unable to</w:t>
            </w:r>
            <w:r w:rsidR="00DB42F2">
              <w:rPr>
                <w:lang w:val="en-US"/>
              </w:rPr>
              <w:t xml:space="preserve"> </w:t>
            </w:r>
            <w:r w:rsidRPr="0028457B">
              <w:rPr>
                <w:lang w:val="en-US"/>
              </w:rPr>
              <w:t>receive requests, but the request can be retried at a later time.</w:t>
            </w:r>
          </w:p>
        </w:tc>
      </w:tr>
    </w:tbl>
    <w:p w:rsidR="00556205" w:rsidRDefault="00556205" w:rsidP="00556205">
      <w:pPr>
        <w:rPr>
          <w:lang w:val="en-US"/>
        </w:rPr>
      </w:pPr>
    </w:p>
    <w:p w:rsidR="00556205" w:rsidRDefault="00556205" w:rsidP="00556205">
      <w:pPr>
        <w:rPr>
          <w:lang w:val="en-US"/>
        </w:rPr>
      </w:pPr>
    </w:p>
    <w:p w:rsidR="00623FCB" w:rsidRDefault="00556205" w:rsidP="00623FCB">
      <w:pPr>
        <w:pStyle w:val="Titre4"/>
        <w:rPr>
          <w:lang w:val="en-US"/>
        </w:rPr>
      </w:pPr>
      <w:bookmarkStart w:id="403" w:name="_Toc367807099"/>
      <w:r w:rsidRPr="00556205">
        <w:rPr>
          <w:lang w:val="en-US"/>
        </w:rPr>
        <w:t>HTTP Response Codes in Response to Notifications</w:t>
      </w:r>
      <w:bookmarkEnd w:id="403"/>
      <w:r w:rsidRPr="00556205">
        <w:rPr>
          <w:lang w:val="en-US"/>
        </w:rPr>
        <w:t xml:space="preserve"> </w:t>
      </w:r>
    </w:p>
    <w:p w:rsidR="0028457B" w:rsidRPr="0028457B" w:rsidRDefault="0028457B" w:rsidP="00556205">
      <w:pPr>
        <w:rPr>
          <w:lang w:val="en-US"/>
        </w:rPr>
      </w:pPr>
      <w:r w:rsidRPr="0028457B">
        <w:rPr>
          <w:lang w:val="en-US"/>
        </w:rPr>
        <w:t>The server assumes the notification has been sent successfully, regardless the HTTP response cod</w:t>
      </w:r>
      <w:r w:rsidR="00D50B66">
        <w:rPr>
          <w:lang w:val="en-US"/>
        </w:rPr>
        <w:t>e</w:t>
      </w:r>
      <w:r w:rsidRPr="0028457B">
        <w:rPr>
          <w:lang w:val="en-US"/>
        </w:rPr>
        <w:t xml:space="preserve"> sent by the client application.</w:t>
      </w:r>
    </w:p>
    <w:p w:rsidR="00556205" w:rsidRDefault="00556205" w:rsidP="00556205">
      <w:pPr>
        <w:rPr>
          <w:lang w:val="en-US"/>
        </w:rPr>
      </w:pPr>
    </w:p>
    <w:p w:rsidR="0028457B" w:rsidRPr="0028457B" w:rsidRDefault="0028457B" w:rsidP="0028457B">
      <w:pPr>
        <w:rPr>
          <w:lang w:val="en-US"/>
        </w:rPr>
      </w:pPr>
    </w:p>
    <w:p w:rsidR="00623FCB" w:rsidRDefault="00556205" w:rsidP="00623FCB">
      <w:pPr>
        <w:pStyle w:val="Titre4"/>
        <w:rPr>
          <w:lang w:val="en-US"/>
        </w:rPr>
      </w:pPr>
      <w:bookmarkStart w:id="404" w:name="_Ref365548366"/>
      <w:bookmarkStart w:id="405" w:name="_Toc367807100"/>
      <w:r>
        <w:rPr>
          <w:lang w:val="en-US"/>
        </w:rPr>
        <w:t>Service Exceptions</w:t>
      </w:r>
      <w:bookmarkEnd w:id="404"/>
      <w:bookmarkEnd w:id="405"/>
    </w:p>
    <w:p w:rsidR="00004A47" w:rsidRDefault="00004A47" w:rsidP="00004A47">
      <w:pPr>
        <w:rPr>
          <w:lang w:val="en-US"/>
        </w:rPr>
      </w:pPr>
      <w:r w:rsidRPr="00004A47">
        <w:rPr>
          <w:lang w:val="en-US"/>
        </w:rPr>
        <w:t xml:space="preserve">Faults related to the operation of the service, not including policy related </w:t>
      </w:r>
      <w:proofErr w:type="gramStart"/>
      <w:r w:rsidRPr="00004A47">
        <w:rPr>
          <w:lang w:val="en-US"/>
        </w:rPr>
        <w:t>faults,</w:t>
      </w:r>
      <w:proofErr w:type="gramEnd"/>
      <w:r w:rsidRPr="00004A47">
        <w:rPr>
          <w:lang w:val="en-US"/>
        </w:rPr>
        <w:t xml:space="preserve"> result in the return of a ServiceException</w:t>
      </w:r>
      <w:r>
        <w:rPr>
          <w:lang w:val="en-US"/>
        </w:rPr>
        <w:t xml:space="preserve"> </w:t>
      </w:r>
      <w:r w:rsidRPr="00004A47">
        <w:rPr>
          <w:lang w:val="en-US"/>
        </w:rPr>
        <w:t>message</w:t>
      </w:r>
      <w:r>
        <w:rPr>
          <w:lang w:val="en-US"/>
        </w:rPr>
        <w:t>.</w:t>
      </w:r>
    </w:p>
    <w:p w:rsidR="00004A47" w:rsidRDefault="00004A47" w:rsidP="00004A47">
      <w:pPr>
        <w:rPr>
          <w:lang w:val="en-US"/>
        </w:rPr>
      </w:pPr>
    </w:p>
    <w:p w:rsidR="00004A47" w:rsidRPr="00004A47" w:rsidRDefault="00004A47" w:rsidP="00004A47">
      <w:pPr>
        <w:rPr>
          <w:b/>
          <w:lang w:val="en-US"/>
        </w:rPr>
      </w:pPr>
      <w:r w:rsidRPr="00004A47">
        <w:rPr>
          <w:b/>
          <w:lang w:val="en-US"/>
        </w:rPr>
        <w:t xml:space="preserve">SVC0001: Service error </w:t>
      </w:r>
    </w:p>
    <w:tbl>
      <w:tblPr>
        <w:tblStyle w:val="Grilledutableau"/>
        <w:tblW w:w="0" w:type="auto"/>
        <w:jc w:val="center"/>
        <w:tblLook w:val="04A0"/>
      </w:tblPr>
      <w:tblGrid>
        <w:gridCol w:w="3259"/>
        <w:gridCol w:w="5354"/>
      </w:tblGrid>
      <w:tr w:rsidR="00004A47" w:rsidTr="00004A47">
        <w:trPr>
          <w:cantSplit/>
          <w:tblHeader/>
          <w:jc w:val="center"/>
        </w:trPr>
        <w:tc>
          <w:tcPr>
            <w:tcW w:w="3259" w:type="dxa"/>
            <w:shd w:val="clear" w:color="auto" w:fill="BFBFBF" w:themeFill="background1" w:themeFillShade="BF"/>
          </w:tcPr>
          <w:p w:rsidR="00004A47" w:rsidRDefault="00004A47" w:rsidP="00004A47">
            <w:pPr>
              <w:jc w:val="center"/>
              <w:rPr>
                <w:lang w:val="en-US"/>
              </w:rPr>
            </w:pPr>
            <w:r>
              <w:rPr>
                <w:b/>
                <w:lang w:val="en-US"/>
              </w:rPr>
              <w:t>Name</w:t>
            </w:r>
          </w:p>
        </w:tc>
        <w:tc>
          <w:tcPr>
            <w:tcW w:w="5354" w:type="dxa"/>
            <w:shd w:val="clear" w:color="auto" w:fill="BFBFBF" w:themeFill="background1" w:themeFillShade="BF"/>
          </w:tcPr>
          <w:p w:rsidR="00004A47" w:rsidRDefault="00004A47" w:rsidP="00004A47">
            <w:pPr>
              <w:jc w:val="center"/>
              <w:rPr>
                <w:lang w:val="en-US"/>
              </w:rPr>
            </w:pPr>
            <w:r w:rsidRPr="004210A2">
              <w:rPr>
                <w:b/>
                <w:lang w:val="en-US"/>
              </w:rPr>
              <w:t>Description</w:t>
            </w:r>
          </w:p>
        </w:tc>
      </w:tr>
      <w:tr w:rsidR="00004A47" w:rsidTr="00004A47">
        <w:trPr>
          <w:cantSplit/>
          <w:jc w:val="center"/>
        </w:trPr>
        <w:tc>
          <w:tcPr>
            <w:tcW w:w="3259" w:type="dxa"/>
          </w:tcPr>
          <w:p w:rsidR="00004A47" w:rsidRDefault="00004A47" w:rsidP="00004A47">
            <w:pPr>
              <w:rPr>
                <w:lang w:val="en-US"/>
              </w:rPr>
            </w:pPr>
            <w:r w:rsidRPr="00004A47">
              <w:rPr>
                <w:lang w:val="en-US"/>
              </w:rPr>
              <w:t>MessageId</w:t>
            </w:r>
          </w:p>
        </w:tc>
        <w:tc>
          <w:tcPr>
            <w:tcW w:w="5354" w:type="dxa"/>
          </w:tcPr>
          <w:p w:rsidR="00004A47" w:rsidRDefault="00004A47" w:rsidP="00004A47">
            <w:pPr>
              <w:rPr>
                <w:lang w:val="en-US"/>
              </w:rPr>
            </w:pPr>
            <w:r>
              <w:rPr>
                <w:lang w:val="en-US"/>
              </w:rPr>
              <w:t xml:space="preserve">SVC0001 </w:t>
            </w:r>
          </w:p>
        </w:tc>
      </w:tr>
      <w:tr w:rsidR="00004A47" w:rsidRPr="00A87529" w:rsidTr="00004A47">
        <w:trPr>
          <w:cantSplit/>
          <w:jc w:val="center"/>
        </w:trPr>
        <w:tc>
          <w:tcPr>
            <w:tcW w:w="3259" w:type="dxa"/>
          </w:tcPr>
          <w:p w:rsidR="00004A47" w:rsidRPr="00004A47" w:rsidRDefault="00004A47" w:rsidP="00004A47">
            <w:pPr>
              <w:rPr>
                <w:lang w:val="en-US"/>
              </w:rPr>
            </w:pPr>
            <w:r w:rsidRPr="00004A47">
              <w:rPr>
                <w:lang w:val="en-US"/>
              </w:rPr>
              <w:t xml:space="preserve">Text  </w:t>
            </w:r>
          </w:p>
        </w:tc>
        <w:tc>
          <w:tcPr>
            <w:tcW w:w="5354" w:type="dxa"/>
          </w:tcPr>
          <w:p w:rsidR="00004A47" w:rsidRDefault="00004A47" w:rsidP="00004A47">
            <w:pPr>
              <w:rPr>
                <w:lang w:val="en-US"/>
              </w:rPr>
            </w:pPr>
            <w:r w:rsidRPr="00004A47">
              <w:rPr>
                <w:lang w:val="en-US"/>
              </w:rPr>
              <w:t>A service error occurred. Error code is %1</w:t>
            </w:r>
          </w:p>
        </w:tc>
      </w:tr>
      <w:tr w:rsidR="00004A47" w:rsidTr="00004A47">
        <w:trPr>
          <w:cantSplit/>
          <w:jc w:val="center"/>
        </w:trPr>
        <w:tc>
          <w:tcPr>
            <w:tcW w:w="3259" w:type="dxa"/>
          </w:tcPr>
          <w:p w:rsidR="00004A47" w:rsidRPr="00004A47" w:rsidRDefault="00004A47" w:rsidP="00004A47">
            <w:pPr>
              <w:rPr>
                <w:lang w:val="en-US"/>
              </w:rPr>
            </w:pPr>
            <w:r w:rsidRPr="00004A47">
              <w:rPr>
                <w:lang w:val="en-US"/>
              </w:rPr>
              <w:t xml:space="preserve">Variables  </w:t>
            </w:r>
          </w:p>
        </w:tc>
        <w:tc>
          <w:tcPr>
            <w:tcW w:w="5354" w:type="dxa"/>
          </w:tcPr>
          <w:p w:rsidR="00004A47" w:rsidRDefault="00004A47" w:rsidP="00004A47">
            <w:pPr>
              <w:rPr>
                <w:lang w:val="en-US"/>
              </w:rPr>
            </w:pPr>
            <w:r w:rsidRPr="00004A47">
              <w:rPr>
                <w:lang w:val="en-US"/>
              </w:rPr>
              <w:t xml:space="preserve">%1 Error code from service </w:t>
            </w:r>
          </w:p>
        </w:tc>
      </w:tr>
      <w:tr w:rsidR="00004A47" w:rsidTr="00004A47">
        <w:trPr>
          <w:cantSplit/>
          <w:jc w:val="center"/>
        </w:trPr>
        <w:tc>
          <w:tcPr>
            <w:tcW w:w="3259" w:type="dxa"/>
          </w:tcPr>
          <w:p w:rsidR="00004A47" w:rsidRPr="00004A47" w:rsidRDefault="00004A47" w:rsidP="00004A47">
            <w:pPr>
              <w:rPr>
                <w:lang w:val="en-US"/>
              </w:rPr>
            </w:pPr>
            <w:r w:rsidRPr="00004A47">
              <w:rPr>
                <w:lang w:val="en-US"/>
              </w:rPr>
              <w:t xml:space="preserve">HTTP status code(s)  </w:t>
            </w:r>
          </w:p>
        </w:tc>
        <w:tc>
          <w:tcPr>
            <w:tcW w:w="5354" w:type="dxa"/>
          </w:tcPr>
          <w:p w:rsidR="00004A47" w:rsidRDefault="00004A47" w:rsidP="00004A47">
            <w:pPr>
              <w:rPr>
                <w:lang w:val="en-US"/>
              </w:rPr>
            </w:pPr>
            <w:r w:rsidRPr="00004A47">
              <w:rPr>
                <w:lang w:val="en-US"/>
              </w:rPr>
              <w:t>400 Bad request</w:t>
            </w:r>
          </w:p>
        </w:tc>
      </w:tr>
    </w:tbl>
    <w:p w:rsidR="00004A47" w:rsidRDefault="00004A47" w:rsidP="00004A47">
      <w:pPr>
        <w:rPr>
          <w:lang w:val="en-US"/>
        </w:rPr>
      </w:pPr>
    </w:p>
    <w:p w:rsidR="00004A47" w:rsidRDefault="00004A47" w:rsidP="00004A47">
      <w:pPr>
        <w:rPr>
          <w:lang w:val="en-US"/>
        </w:rPr>
      </w:pPr>
    </w:p>
    <w:p w:rsidR="00004A47" w:rsidRPr="00004A47" w:rsidRDefault="00004A47" w:rsidP="00004A47">
      <w:pPr>
        <w:rPr>
          <w:b/>
          <w:lang w:val="en-US"/>
        </w:rPr>
      </w:pPr>
      <w:r w:rsidRPr="00004A47">
        <w:rPr>
          <w:b/>
          <w:lang w:val="en-US"/>
        </w:rPr>
        <w:t xml:space="preserve">SVC0002: Invalid input value </w:t>
      </w:r>
    </w:p>
    <w:tbl>
      <w:tblPr>
        <w:tblStyle w:val="Grilledutableau"/>
        <w:tblW w:w="0" w:type="auto"/>
        <w:jc w:val="center"/>
        <w:tblLook w:val="04A0"/>
      </w:tblPr>
      <w:tblGrid>
        <w:gridCol w:w="3259"/>
        <w:gridCol w:w="5354"/>
      </w:tblGrid>
      <w:tr w:rsidR="00004A47" w:rsidTr="00004A47">
        <w:trPr>
          <w:cantSplit/>
          <w:tblHeader/>
          <w:jc w:val="center"/>
        </w:trPr>
        <w:tc>
          <w:tcPr>
            <w:tcW w:w="3259" w:type="dxa"/>
            <w:shd w:val="clear" w:color="auto" w:fill="BFBFBF" w:themeFill="background1" w:themeFillShade="BF"/>
          </w:tcPr>
          <w:p w:rsidR="00004A47" w:rsidRDefault="00004A47" w:rsidP="00004A47">
            <w:pPr>
              <w:jc w:val="center"/>
              <w:rPr>
                <w:lang w:val="en-US"/>
              </w:rPr>
            </w:pPr>
            <w:r>
              <w:rPr>
                <w:b/>
                <w:lang w:val="en-US"/>
              </w:rPr>
              <w:t>Name</w:t>
            </w:r>
          </w:p>
        </w:tc>
        <w:tc>
          <w:tcPr>
            <w:tcW w:w="5354" w:type="dxa"/>
            <w:shd w:val="clear" w:color="auto" w:fill="BFBFBF" w:themeFill="background1" w:themeFillShade="BF"/>
          </w:tcPr>
          <w:p w:rsidR="00004A47" w:rsidRDefault="00004A47" w:rsidP="00004A47">
            <w:pPr>
              <w:jc w:val="center"/>
              <w:rPr>
                <w:lang w:val="en-US"/>
              </w:rPr>
            </w:pPr>
            <w:r w:rsidRPr="004210A2">
              <w:rPr>
                <w:b/>
                <w:lang w:val="en-US"/>
              </w:rPr>
              <w:t>Description</w:t>
            </w:r>
          </w:p>
        </w:tc>
      </w:tr>
      <w:tr w:rsidR="00004A47" w:rsidTr="00004A47">
        <w:trPr>
          <w:cantSplit/>
          <w:jc w:val="center"/>
        </w:trPr>
        <w:tc>
          <w:tcPr>
            <w:tcW w:w="3259" w:type="dxa"/>
          </w:tcPr>
          <w:p w:rsidR="00004A47" w:rsidRDefault="00004A47" w:rsidP="00004A47">
            <w:pPr>
              <w:rPr>
                <w:lang w:val="en-US"/>
              </w:rPr>
            </w:pPr>
            <w:r w:rsidRPr="00004A47">
              <w:rPr>
                <w:lang w:val="en-US"/>
              </w:rPr>
              <w:t>MessageId</w:t>
            </w:r>
          </w:p>
        </w:tc>
        <w:tc>
          <w:tcPr>
            <w:tcW w:w="5354" w:type="dxa"/>
          </w:tcPr>
          <w:p w:rsidR="00004A47" w:rsidRDefault="00004A47" w:rsidP="00004A47">
            <w:pPr>
              <w:rPr>
                <w:lang w:val="en-US"/>
              </w:rPr>
            </w:pPr>
            <w:r>
              <w:rPr>
                <w:lang w:val="en-US"/>
              </w:rPr>
              <w:t>SVC0002</w:t>
            </w:r>
          </w:p>
        </w:tc>
      </w:tr>
      <w:tr w:rsidR="00004A47" w:rsidRPr="00476322" w:rsidTr="00004A47">
        <w:trPr>
          <w:cantSplit/>
          <w:jc w:val="center"/>
        </w:trPr>
        <w:tc>
          <w:tcPr>
            <w:tcW w:w="3259" w:type="dxa"/>
          </w:tcPr>
          <w:p w:rsidR="00004A47" w:rsidRPr="00004A47" w:rsidRDefault="00004A47" w:rsidP="00004A47">
            <w:pPr>
              <w:rPr>
                <w:lang w:val="en-US"/>
              </w:rPr>
            </w:pPr>
            <w:r w:rsidRPr="00004A47">
              <w:rPr>
                <w:lang w:val="en-US"/>
              </w:rPr>
              <w:t xml:space="preserve">Text  </w:t>
            </w:r>
          </w:p>
        </w:tc>
        <w:tc>
          <w:tcPr>
            <w:tcW w:w="5354" w:type="dxa"/>
          </w:tcPr>
          <w:p w:rsidR="00004A47" w:rsidRDefault="00004A47" w:rsidP="00004A47">
            <w:pPr>
              <w:rPr>
                <w:lang w:val="en-US"/>
              </w:rPr>
            </w:pPr>
            <w:r w:rsidRPr="00004A47">
              <w:rPr>
                <w:lang w:val="en-US"/>
              </w:rPr>
              <w:t>Invalid input value for message part %1</w:t>
            </w:r>
          </w:p>
        </w:tc>
      </w:tr>
      <w:tr w:rsidR="00004A47" w:rsidTr="00004A47">
        <w:trPr>
          <w:cantSplit/>
          <w:jc w:val="center"/>
        </w:trPr>
        <w:tc>
          <w:tcPr>
            <w:tcW w:w="3259" w:type="dxa"/>
          </w:tcPr>
          <w:p w:rsidR="00004A47" w:rsidRPr="00004A47" w:rsidRDefault="00004A47" w:rsidP="00004A47">
            <w:pPr>
              <w:rPr>
                <w:lang w:val="en-US"/>
              </w:rPr>
            </w:pPr>
            <w:r w:rsidRPr="00004A47">
              <w:rPr>
                <w:lang w:val="en-US"/>
              </w:rPr>
              <w:t xml:space="preserve">Variables  </w:t>
            </w:r>
          </w:p>
        </w:tc>
        <w:tc>
          <w:tcPr>
            <w:tcW w:w="5354" w:type="dxa"/>
          </w:tcPr>
          <w:p w:rsidR="00004A47" w:rsidRDefault="00004A47" w:rsidP="00004A47">
            <w:pPr>
              <w:rPr>
                <w:lang w:val="en-US"/>
              </w:rPr>
            </w:pPr>
            <w:r w:rsidRPr="00004A47">
              <w:rPr>
                <w:lang w:val="en-US"/>
              </w:rPr>
              <w:t>%1 - message part</w:t>
            </w:r>
          </w:p>
        </w:tc>
      </w:tr>
      <w:tr w:rsidR="00004A47" w:rsidTr="00004A47">
        <w:trPr>
          <w:cantSplit/>
          <w:jc w:val="center"/>
        </w:trPr>
        <w:tc>
          <w:tcPr>
            <w:tcW w:w="3259" w:type="dxa"/>
          </w:tcPr>
          <w:p w:rsidR="00004A47" w:rsidRPr="00004A47" w:rsidRDefault="00004A47" w:rsidP="00004A47">
            <w:pPr>
              <w:rPr>
                <w:lang w:val="en-US"/>
              </w:rPr>
            </w:pPr>
            <w:r w:rsidRPr="00004A47">
              <w:rPr>
                <w:lang w:val="en-US"/>
              </w:rPr>
              <w:t xml:space="preserve">HTTP status code(s)  </w:t>
            </w:r>
          </w:p>
        </w:tc>
        <w:tc>
          <w:tcPr>
            <w:tcW w:w="5354" w:type="dxa"/>
          </w:tcPr>
          <w:p w:rsidR="00004A47" w:rsidRDefault="00004A47" w:rsidP="00004A47">
            <w:pPr>
              <w:rPr>
                <w:lang w:val="en-US"/>
              </w:rPr>
            </w:pPr>
            <w:r w:rsidRPr="00004A47">
              <w:rPr>
                <w:lang w:val="en-US"/>
              </w:rPr>
              <w:t>400 Bad request</w:t>
            </w:r>
          </w:p>
        </w:tc>
      </w:tr>
    </w:tbl>
    <w:p w:rsidR="00004A47" w:rsidRPr="00004A47" w:rsidRDefault="00004A47" w:rsidP="00004A47">
      <w:pPr>
        <w:rPr>
          <w:lang w:val="en-US"/>
        </w:rPr>
      </w:pPr>
    </w:p>
    <w:p w:rsidR="00004A47" w:rsidRPr="00004A47" w:rsidRDefault="00004A47" w:rsidP="00004A47">
      <w:pPr>
        <w:rPr>
          <w:lang w:val="en-US"/>
        </w:rPr>
      </w:pPr>
    </w:p>
    <w:p w:rsidR="00004A47" w:rsidRPr="00004A47" w:rsidRDefault="00004A47" w:rsidP="00004A47">
      <w:pPr>
        <w:rPr>
          <w:b/>
          <w:lang w:val="en-US"/>
        </w:rPr>
      </w:pPr>
      <w:r w:rsidRPr="00004A47">
        <w:rPr>
          <w:b/>
          <w:lang w:val="en-US"/>
        </w:rPr>
        <w:t xml:space="preserve">SVC0003: Invalid input value with list of valid values </w:t>
      </w:r>
    </w:p>
    <w:tbl>
      <w:tblPr>
        <w:tblStyle w:val="Grilledutableau"/>
        <w:tblW w:w="0" w:type="auto"/>
        <w:jc w:val="center"/>
        <w:tblLook w:val="04A0"/>
      </w:tblPr>
      <w:tblGrid>
        <w:gridCol w:w="3259"/>
        <w:gridCol w:w="5354"/>
      </w:tblGrid>
      <w:tr w:rsidR="00004A47" w:rsidTr="00004A47">
        <w:trPr>
          <w:cantSplit/>
          <w:tblHeader/>
          <w:jc w:val="center"/>
        </w:trPr>
        <w:tc>
          <w:tcPr>
            <w:tcW w:w="3259" w:type="dxa"/>
            <w:shd w:val="clear" w:color="auto" w:fill="BFBFBF" w:themeFill="background1" w:themeFillShade="BF"/>
          </w:tcPr>
          <w:p w:rsidR="00004A47" w:rsidRDefault="00004A47" w:rsidP="00004A47">
            <w:pPr>
              <w:jc w:val="center"/>
              <w:rPr>
                <w:lang w:val="en-US"/>
              </w:rPr>
            </w:pPr>
            <w:r>
              <w:rPr>
                <w:b/>
                <w:lang w:val="en-US"/>
              </w:rPr>
              <w:t>Name</w:t>
            </w:r>
          </w:p>
        </w:tc>
        <w:tc>
          <w:tcPr>
            <w:tcW w:w="5354" w:type="dxa"/>
            <w:shd w:val="clear" w:color="auto" w:fill="BFBFBF" w:themeFill="background1" w:themeFillShade="BF"/>
          </w:tcPr>
          <w:p w:rsidR="00004A47" w:rsidRDefault="00004A47" w:rsidP="00004A47">
            <w:pPr>
              <w:jc w:val="center"/>
              <w:rPr>
                <w:lang w:val="en-US"/>
              </w:rPr>
            </w:pPr>
            <w:r w:rsidRPr="004210A2">
              <w:rPr>
                <w:b/>
                <w:lang w:val="en-US"/>
              </w:rPr>
              <w:t>Description</w:t>
            </w:r>
          </w:p>
        </w:tc>
      </w:tr>
      <w:tr w:rsidR="00004A47" w:rsidTr="00004A47">
        <w:trPr>
          <w:cantSplit/>
          <w:jc w:val="center"/>
        </w:trPr>
        <w:tc>
          <w:tcPr>
            <w:tcW w:w="3259" w:type="dxa"/>
          </w:tcPr>
          <w:p w:rsidR="00004A47" w:rsidRDefault="00004A47" w:rsidP="00004A47">
            <w:pPr>
              <w:rPr>
                <w:lang w:val="en-US"/>
              </w:rPr>
            </w:pPr>
            <w:r w:rsidRPr="00004A47">
              <w:rPr>
                <w:lang w:val="en-US"/>
              </w:rPr>
              <w:t>MessageId</w:t>
            </w:r>
          </w:p>
        </w:tc>
        <w:tc>
          <w:tcPr>
            <w:tcW w:w="5354" w:type="dxa"/>
          </w:tcPr>
          <w:p w:rsidR="00004A47" w:rsidRDefault="00004A47" w:rsidP="00004A47">
            <w:pPr>
              <w:rPr>
                <w:lang w:val="en-US"/>
              </w:rPr>
            </w:pPr>
            <w:r>
              <w:rPr>
                <w:lang w:val="en-US"/>
              </w:rPr>
              <w:t>SVC0003</w:t>
            </w:r>
          </w:p>
        </w:tc>
      </w:tr>
      <w:tr w:rsidR="00004A47" w:rsidRPr="00476322" w:rsidTr="00004A47">
        <w:trPr>
          <w:cantSplit/>
          <w:jc w:val="center"/>
        </w:trPr>
        <w:tc>
          <w:tcPr>
            <w:tcW w:w="3259" w:type="dxa"/>
          </w:tcPr>
          <w:p w:rsidR="00004A47" w:rsidRPr="00004A47" w:rsidRDefault="00004A47" w:rsidP="00004A47">
            <w:pPr>
              <w:rPr>
                <w:lang w:val="en-US"/>
              </w:rPr>
            </w:pPr>
            <w:r w:rsidRPr="00004A47">
              <w:rPr>
                <w:lang w:val="en-US"/>
              </w:rPr>
              <w:t xml:space="preserve">Text  </w:t>
            </w:r>
          </w:p>
        </w:tc>
        <w:tc>
          <w:tcPr>
            <w:tcW w:w="5354" w:type="dxa"/>
          </w:tcPr>
          <w:p w:rsidR="00004A47" w:rsidRDefault="00004A47" w:rsidP="00004A47">
            <w:pPr>
              <w:rPr>
                <w:lang w:val="en-US"/>
              </w:rPr>
            </w:pPr>
            <w:r w:rsidRPr="00004A47">
              <w:rPr>
                <w:lang w:val="en-US"/>
              </w:rPr>
              <w:t>Invalid input value for message part %1, valid values are %2</w:t>
            </w:r>
          </w:p>
        </w:tc>
      </w:tr>
      <w:tr w:rsidR="00004A47" w:rsidRPr="00476322" w:rsidTr="00004A47">
        <w:trPr>
          <w:cantSplit/>
          <w:jc w:val="center"/>
        </w:trPr>
        <w:tc>
          <w:tcPr>
            <w:tcW w:w="3259" w:type="dxa"/>
          </w:tcPr>
          <w:p w:rsidR="00004A47" w:rsidRPr="00004A47" w:rsidRDefault="00004A47" w:rsidP="00004A47">
            <w:pPr>
              <w:rPr>
                <w:lang w:val="en-US"/>
              </w:rPr>
            </w:pPr>
            <w:r w:rsidRPr="00004A47">
              <w:rPr>
                <w:lang w:val="en-US"/>
              </w:rPr>
              <w:t xml:space="preserve">Variables  </w:t>
            </w:r>
          </w:p>
        </w:tc>
        <w:tc>
          <w:tcPr>
            <w:tcW w:w="5354" w:type="dxa"/>
          </w:tcPr>
          <w:p w:rsidR="00004A47" w:rsidRPr="00004A47" w:rsidRDefault="00004A47" w:rsidP="00004A47">
            <w:pPr>
              <w:rPr>
                <w:lang w:val="en-US"/>
              </w:rPr>
            </w:pPr>
            <w:r w:rsidRPr="00004A47">
              <w:rPr>
                <w:lang w:val="en-US"/>
              </w:rPr>
              <w:t xml:space="preserve">%1 - message part </w:t>
            </w:r>
          </w:p>
          <w:p w:rsidR="00004A47" w:rsidRDefault="00004A47" w:rsidP="00004A47">
            <w:pPr>
              <w:rPr>
                <w:lang w:val="en-US"/>
              </w:rPr>
            </w:pPr>
            <w:r w:rsidRPr="00004A47">
              <w:rPr>
                <w:lang w:val="en-US"/>
              </w:rPr>
              <w:t>%2 - list of valid values</w:t>
            </w:r>
          </w:p>
        </w:tc>
      </w:tr>
      <w:tr w:rsidR="00004A47" w:rsidTr="00004A47">
        <w:trPr>
          <w:cantSplit/>
          <w:jc w:val="center"/>
        </w:trPr>
        <w:tc>
          <w:tcPr>
            <w:tcW w:w="3259" w:type="dxa"/>
          </w:tcPr>
          <w:p w:rsidR="00004A47" w:rsidRPr="00004A47" w:rsidRDefault="00004A47" w:rsidP="00004A47">
            <w:pPr>
              <w:rPr>
                <w:lang w:val="en-US"/>
              </w:rPr>
            </w:pPr>
            <w:r w:rsidRPr="00004A47">
              <w:rPr>
                <w:lang w:val="en-US"/>
              </w:rPr>
              <w:t xml:space="preserve">HTTP status code(s)  </w:t>
            </w:r>
          </w:p>
        </w:tc>
        <w:tc>
          <w:tcPr>
            <w:tcW w:w="5354" w:type="dxa"/>
          </w:tcPr>
          <w:p w:rsidR="00004A47" w:rsidRDefault="00004A47" w:rsidP="00004A47">
            <w:pPr>
              <w:rPr>
                <w:lang w:val="en-US"/>
              </w:rPr>
            </w:pPr>
            <w:r w:rsidRPr="00004A47">
              <w:rPr>
                <w:lang w:val="en-US"/>
              </w:rPr>
              <w:t>400 Bad request</w:t>
            </w:r>
          </w:p>
        </w:tc>
      </w:tr>
    </w:tbl>
    <w:p w:rsidR="00004A47" w:rsidRPr="00004A47" w:rsidRDefault="00004A47" w:rsidP="00004A47">
      <w:pPr>
        <w:rPr>
          <w:lang w:val="en-US"/>
        </w:rPr>
      </w:pPr>
    </w:p>
    <w:p w:rsidR="00004A47" w:rsidRPr="00004A47" w:rsidRDefault="00004A47" w:rsidP="00004A47">
      <w:pPr>
        <w:rPr>
          <w:b/>
          <w:lang w:val="en-US"/>
        </w:rPr>
      </w:pPr>
      <w:r w:rsidRPr="00004A47">
        <w:rPr>
          <w:b/>
          <w:lang w:val="en-US"/>
        </w:rPr>
        <w:t xml:space="preserve">SVC0004: No valid </w:t>
      </w:r>
      <w:proofErr w:type="gramStart"/>
      <w:r w:rsidRPr="00004A47">
        <w:rPr>
          <w:b/>
          <w:lang w:val="en-US"/>
        </w:rPr>
        <w:t>address(</w:t>
      </w:r>
      <w:proofErr w:type="gramEnd"/>
      <w:r w:rsidRPr="00004A47">
        <w:rPr>
          <w:b/>
          <w:lang w:val="en-US"/>
        </w:rPr>
        <w:t xml:space="preserve">es) </w:t>
      </w:r>
    </w:p>
    <w:tbl>
      <w:tblPr>
        <w:tblStyle w:val="Grilledutableau"/>
        <w:tblW w:w="0" w:type="auto"/>
        <w:jc w:val="center"/>
        <w:tblLook w:val="04A0"/>
      </w:tblPr>
      <w:tblGrid>
        <w:gridCol w:w="3259"/>
        <w:gridCol w:w="5354"/>
      </w:tblGrid>
      <w:tr w:rsidR="00004A47" w:rsidTr="00004A47">
        <w:trPr>
          <w:cantSplit/>
          <w:tblHeader/>
          <w:jc w:val="center"/>
        </w:trPr>
        <w:tc>
          <w:tcPr>
            <w:tcW w:w="3259" w:type="dxa"/>
            <w:shd w:val="clear" w:color="auto" w:fill="BFBFBF" w:themeFill="background1" w:themeFillShade="BF"/>
          </w:tcPr>
          <w:p w:rsidR="00004A47" w:rsidRDefault="00004A47" w:rsidP="00004A47">
            <w:pPr>
              <w:jc w:val="center"/>
              <w:rPr>
                <w:lang w:val="en-US"/>
              </w:rPr>
            </w:pPr>
            <w:r>
              <w:rPr>
                <w:b/>
                <w:lang w:val="en-US"/>
              </w:rPr>
              <w:t>Name</w:t>
            </w:r>
          </w:p>
        </w:tc>
        <w:tc>
          <w:tcPr>
            <w:tcW w:w="5354" w:type="dxa"/>
            <w:shd w:val="clear" w:color="auto" w:fill="BFBFBF" w:themeFill="background1" w:themeFillShade="BF"/>
          </w:tcPr>
          <w:p w:rsidR="00004A47" w:rsidRDefault="00004A47" w:rsidP="00004A47">
            <w:pPr>
              <w:jc w:val="center"/>
              <w:rPr>
                <w:lang w:val="en-US"/>
              </w:rPr>
            </w:pPr>
            <w:r w:rsidRPr="004210A2">
              <w:rPr>
                <w:b/>
                <w:lang w:val="en-US"/>
              </w:rPr>
              <w:t>Description</w:t>
            </w:r>
          </w:p>
        </w:tc>
      </w:tr>
      <w:tr w:rsidR="00004A47" w:rsidTr="00004A47">
        <w:trPr>
          <w:cantSplit/>
          <w:jc w:val="center"/>
        </w:trPr>
        <w:tc>
          <w:tcPr>
            <w:tcW w:w="3259" w:type="dxa"/>
          </w:tcPr>
          <w:p w:rsidR="00004A47" w:rsidRDefault="00004A47" w:rsidP="00004A47">
            <w:pPr>
              <w:rPr>
                <w:lang w:val="en-US"/>
              </w:rPr>
            </w:pPr>
            <w:r w:rsidRPr="00004A47">
              <w:rPr>
                <w:lang w:val="en-US"/>
              </w:rPr>
              <w:t>MessageId</w:t>
            </w:r>
          </w:p>
        </w:tc>
        <w:tc>
          <w:tcPr>
            <w:tcW w:w="5354" w:type="dxa"/>
          </w:tcPr>
          <w:p w:rsidR="00004A47" w:rsidRDefault="00004A47" w:rsidP="00004A47">
            <w:pPr>
              <w:rPr>
                <w:lang w:val="en-US"/>
              </w:rPr>
            </w:pPr>
            <w:r>
              <w:rPr>
                <w:lang w:val="en-US"/>
              </w:rPr>
              <w:t>SVC0004</w:t>
            </w:r>
          </w:p>
        </w:tc>
      </w:tr>
      <w:tr w:rsidR="00004A47" w:rsidRPr="00476322" w:rsidTr="00004A47">
        <w:trPr>
          <w:cantSplit/>
          <w:jc w:val="center"/>
        </w:trPr>
        <w:tc>
          <w:tcPr>
            <w:tcW w:w="3259" w:type="dxa"/>
          </w:tcPr>
          <w:p w:rsidR="00004A47" w:rsidRPr="00004A47" w:rsidRDefault="00004A47" w:rsidP="00004A47">
            <w:pPr>
              <w:rPr>
                <w:lang w:val="en-US"/>
              </w:rPr>
            </w:pPr>
            <w:r w:rsidRPr="00004A47">
              <w:rPr>
                <w:lang w:val="en-US"/>
              </w:rPr>
              <w:t xml:space="preserve">Text  </w:t>
            </w:r>
          </w:p>
        </w:tc>
        <w:tc>
          <w:tcPr>
            <w:tcW w:w="5354" w:type="dxa"/>
          </w:tcPr>
          <w:p w:rsidR="00004A47" w:rsidRDefault="00004A47" w:rsidP="00004A47">
            <w:pPr>
              <w:rPr>
                <w:lang w:val="en-US"/>
              </w:rPr>
            </w:pPr>
            <w:r w:rsidRPr="00004A47">
              <w:rPr>
                <w:lang w:val="en-US"/>
              </w:rPr>
              <w:t>No valid addresses provided in message part %1</w:t>
            </w:r>
          </w:p>
        </w:tc>
      </w:tr>
      <w:tr w:rsidR="00004A47" w:rsidTr="00004A47">
        <w:trPr>
          <w:cantSplit/>
          <w:jc w:val="center"/>
        </w:trPr>
        <w:tc>
          <w:tcPr>
            <w:tcW w:w="3259" w:type="dxa"/>
          </w:tcPr>
          <w:p w:rsidR="00004A47" w:rsidRPr="00004A47" w:rsidRDefault="00004A47" w:rsidP="00004A47">
            <w:pPr>
              <w:rPr>
                <w:lang w:val="en-US"/>
              </w:rPr>
            </w:pPr>
            <w:r w:rsidRPr="00004A47">
              <w:rPr>
                <w:lang w:val="en-US"/>
              </w:rPr>
              <w:t xml:space="preserve">Variables  </w:t>
            </w:r>
          </w:p>
        </w:tc>
        <w:tc>
          <w:tcPr>
            <w:tcW w:w="5354" w:type="dxa"/>
          </w:tcPr>
          <w:p w:rsidR="00004A47" w:rsidRDefault="00004A47" w:rsidP="00004A47">
            <w:pPr>
              <w:rPr>
                <w:lang w:val="en-US"/>
              </w:rPr>
            </w:pPr>
            <w:r w:rsidRPr="00004A47">
              <w:rPr>
                <w:lang w:val="en-US"/>
              </w:rPr>
              <w:t>%1 - message part</w:t>
            </w:r>
          </w:p>
        </w:tc>
      </w:tr>
      <w:tr w:rsidR="00004A47" w:rsidTr="00004A47">
        <w:trPr>
          <w:cantSplit/>
          <w:jc w:val="center"/>
        </w:trPr>
        <w:tc>
          <w:tcPr>
            <w:tcW w:w="3259" w:type="dxa"/>
          </w:tcPr>
          <w:p w:rsidR="00004A47" w:rsidRPr="00004A47" w:rsidRDefault="00004A47" w:rsidP="00004A47">
            <w:pPr>
              <w:rPr>
                <w:lang w:val="en-US"/>
              </w:rPr>
            </w:pPr>
            <w:r w:rsidRPr="00004A47">
              <w:rPr>
                <w:lang w:val="en-US"/>
              </w:rPr>
              <w:t xml:space="preserve">HTTP status code(s)  </w:t>
            </w:r>
          </w:p>
        </w:tc>
        <w:tc>
          <w:tcPr>
            <w:tcW w:w="5354" w:type="dxa"/>
          </w:tcPr>
          <w:p w:rsidR="00004A47" w:rsidRPr="00576BCF" w:rsidRDefault="00004A47" w:rsidP="00576BCF">
            <w:pPr>
              <w:pStyle w:val="Paragraphedeliste"/>
              <w:numPr>
                <w:ilvl w:val="0"/>
                <w:numId w:val="17"/>
              </w:numPr>
              <w:rPr>
                <w:lang w:val="en-US"/>
              </w:rPr>
            </w:pPr>
            <w:r w:rsidRPr="00576BCF">
              <w:rPr>
                <w:lang w:val="en-US"/>
              </w:rPr>
              <w:t>t found, 400 Bad request</w:t>
            </w:r>
          </w:p>
        </w:tc>
      </w:tr>
    </w:tbl>
    <w:p w:rsidR="00004A47" w:rsidRPr="00004A47" w:rsidRDefault="00004A47" w:rsidP="00004A47">
      <w:pPr>
        <w:rPr>
          <w:lang w:val="en-US"/>
        </w:rPr>
      </w:pPr>
    </w:p>
    <w:p w:rsidR="00004A47" w:rsidRPr="00004A47" w:rsidRDefault="00004A47" w:rsidP="00004A47">
      <w:pPr>
        <w:rPr>
          <w:lang w:val="en-US"/>
        </w:rPr>
      </w:pPr>
    </w:p>
    <w:p w:rsidR="00623FCB" w:rsidRDefault="00556205" w:rsidP="00623FCB">
      <w:pPr>
        <w:pStyle w:val="Titre4"/>
        <w:rPr>
          <w:lang w:val="en-US"/>
        </w:rPr>
      </w:pPr>
      <w:bookmarkStart w:id="406" w:name="_Toc367807101"/>
      <w:r>
        <w:rPr>
          <w:lang w:val="en-US"/>
        </w:rPr>
        <w:t>Policy Exceptions</w:t>
      </w:r>
      <w:bookmarkEnd w:id="406"/>
    </w:p>
    <w:p w:rsidR="005A749B" w:rsidRDefault="005A749B" w:rsidP="005A749B">
      <w:pPr>
        <w:rPr>
          <w:lang w:val="en-US"/>
        </w:rPr>
      </w:pPr>
      <w:r w:rsidRPr="005A749B">
        <w:rPr>
          <w:lang w:val="en-US"/>
        </w:rPr>
        <w:t>Faults related to policies associated with the service result in the return of a PolicyException message.</w:t>
      </w:r>
    </w:p>
    <w:p w:rsidR="005A749B" w:rsidRDefault="005A749B" w:rsidP="005A749B">
      <w:pPr>
        <w:rPr>
          <w:lang w:val="en-US"/>
        </w:rPr>
      </w:pPr>
    </w:p>
    <w:p w:rsidR="005A749B" w:rsidRDefault="005A749B" w:rsidP="005A749B">
      <w:pPr>
        <w:rPr>
          <w:b/>
          <w:lang w:val="en-US"/>
        </w:rPr>
      </w:pPr>
      <w:r w:rsidRPr="005A749B">
        <w:rPr>
          <w:b/>
          <w:lang w:val="en-US"/>
        </w:rPr>
        <w:t>POL0001: Policy error</w:t>
      </w:r>
      <w:r w:rsidRPr="00004A47">
        <w:rPr>
          <w:b/>
          <w:lang w:val="en-US"/>
        </w:rPr>
        <w:t xml:space="preserve"> </w:t>
      </w:r>
    </w:p>
    <w:tbl>
      <w:tblPr>
        <w:tblStyle w:val="Grilledutableau"/>
        <w:tblW w:w="0" w:type="auto"/>
        <w:jc w:val="center"/>
        <w:tblLook w:val="04A0"/>
      </w:tblPr>
      <w:tblGrid>
        <w:gridCol w:w="3259"/>
        <w:gridCol w:w="5354"/>
      </w:tblGrid>
      <w:tr w:rsidR="005A749B" w:rsidTr="0028457B">
        <w:trPr>
          <w:cantSplit/>
          <w:tblHeader/>
          <w:jc w:val="center"/>
        </w:trPr>
        <w:tc>
          <w:tcPr>
            <w:tcW w:w="3259" w:type="dxa"/>
            <w:shd w:val="clear" w:color="auto" w:fill="BFBFBF" w:themeFill="background1" w:themeFillShade="BF"/>
          </w:tcPr>
          <w:p w:rsidR="005A749B" w:rsidRDefault="005A749B" w:rsidP="0028457B">
            <w:pPr>
              <w:jc w:val="center"/>
              <w:rPr>
                <w:lang w:val="en-US"/>
              </w:rPr>
            </w:pPr>
            <w:r>
              <w:rPr>
                <w:b/>
                <w:lang w:val="en-US"/>
              </w:rPr>
              <w:t>Name</w:t>
            </w:r>
          </w:p>
        </w:tc>
        <w:tc>
          <w:tcPr>
            <w:tcW w:w="5354" w:type="dxa"/>
            <w:shd w:val="clear" w:color="auto" w:fill="BFBFBF" w:themeFill="background1" w:themeFillShade="BF"/>
          </w:tcPr>
          <w:p w:rsidR="005A749B" w:rsidRDefault="005A749B" w:rsidP="0028457B">
            <w:pPr>
              <w:jc w:val="center"/>
              <w:rPr>
                <w:lang w:val="en-US"/>
              </w:rPr>
            </w:pPr>
            <w:r w:rsidRPr="004210A2">
              <w:rPr>
                <w:b/>
                <w:lang w:val="en-US"/>
              </w:rPr>
              <w:t>Description</w:t>
            </w:r>
          </w:p>
        </w:tc>
      </w:tr>
      <w:tr w:rsidR="005A749B" w:rsidTr="0028457B">
        <w:trPr>
          <w:cantSplit/>
          <w:jc w:val="center"/>
        </w:trPr>
        <w:tc>
          <w:tcPr>
            <w:tcW w:w="3259" w:type="dxa"/>
          </w:tcPr>
          <w:p w:rsidR="005A749B" w:rsidRDefault="005A749B" w:rsidP="0028457B">
            <w:pPr>
              <w:rPr>
                <w:lang w:val="en-US"/>
              </w:rPr>
            </w:pPr>
            <w:r w:rsidRPr="00004A47">
              <w:rPr>
                <w:lang w:val="en-US"/>
              </w:rPr>
              <w:t>MessageId</w:t>
            </w:r>
          </w:p>
        </w:tc>
        <w:tc>
          <w:tcPr>
            <w:tcW w:w="5354" w:type="dxa"/>
          </w:tcPr>
          <w:p w:rsidR="005A749B" w:rsidRDefault="005A749B" w:rsidP="0028457B">
            <w:pPr>
              <w:rPr>
                <w:lang w:val="en-US"/>
              </w:rPr>
            </w:pPr>
            <w:r w:rsidRPr="005A749B">
              <w:rPr>
                <w:lang w:val="en-US"/>
              </w:rPr>
              <w:t>POL0001</w:t>
            </w:r>
          </w:p>
        </w:tc>
      </w:tr>
      <w:tr w:rsidR="005A749B" w:rsidRPr="00476322" w:rsidTr="0028457B">
        <w:trPr>
          <w:cantSplit/>
          <w:jc w:val="center"/>
        </w:trPr>
        <w:tc>
          <w:tcPr>
            <w:tcW w:w="3259" w:type="dxa"/>
          </w:tcPr>
          <w:p w:rsidR="005A749B" w:rsidRPr="00004A47" w:rsidRDefault="005A749B" w:rsidP="0028457B">
            <w:pPr>
              <w:rPr>
                <w:lang w:val="en-US"/>
              </w:rPr>
            </w:pPr>
            <w:r w:rsidRPr="00004A47">
              <w:rPr>
                <w:lang w:val="en-US"/>
              </w:rPr>
              <w:t xml:space="preserve">Text  </w:t>
            </w:r>
          </w:p>
        </w:tc>
        <w:tc>
          <w:tcPr>
            <w:tcW w:w="5354" w:type="dxa"/>
          </w:tcPr>
          <w:p w:rsidR="005A749B" w:rsidRDefault="005A749B" w:rsidP="005A749B">
            <w:pPr>
              <w:tabs>
                <w:tab w:val="left" w:pos="924"/>
              </w:tabs>
              <w:rPr>
                <w:lang w:val="en-US"/>
              </w:rPr>
            </w:pPr>
            <w:r w:rsidRPr="005A749B">
              <w:rPr>
                <w:lang w:val="en-US"/>
              </w:rPr>
              <w:t>A policy error occurred. Error code is %1</w:t>
            </w:r>
          </w:p>
        </w:tc>
      </w:tr>
      <w:tr w:rsidR="005A749B" w:rsidRPr="00476322" w:rsidTr="0028457B">
        <w:trPr>
          <w:cantSplit/>
          <w:jc w:val="center"/>
        </w:trPr>
        <w:tc>
          <w:tcPr>
            <w:tcW w:w="3259" w:type="dxa"/>
          </w:tcPr>
          <w:p w:rsidR="005A749B" w:rsidRPr="00004A47" w:rsidRDefault="005A749B" w:rsidP="0028457B">
            <w:pPr>
              <w:rPr>
                <w:lang w:val="en-US"/>
              </w:rPr>
            </w:pPr>
            <w:r w:rsidRPr="00004A47">
              <w:rPr>
                <w:lang w:val="en-US"/>
              </w:rPr>
              <w:t xml:space="preserve">Variables  </w:t>
            </w:r>
          </w:p>
        </w:tc>
        <w:tc>
          <w:tcPr>
            <w:tcW w:w="5354" w:type="dxa"/>
          </w:tcPr>
          <w:p w:rsidR="005A749B" w:rsidRDefault="005A749B" w:rsidP="005A749B">
            <w:pPr>
              <w:rPr>
                <w:lang w:val="en-US"/>
              </w:rPr>
            </w:pPr>
            <w:r w:rsidRPr="005A749B">
              <w:rPr>
                <w:lang w:val="en-US"/>
              </w:rPr>
              <w:t>%1 Error code from service - meaningful to support, and may be documented in product documentation</w:t>
            </w:r>
          </w:p>
        </w:tc>
      </w:tr>
      <w:tr w:rsidR="005A749B" w:rsidTr="0028457B">
        <w:trPr>
          <w:cantSplit/>
          <w:jc w:val="center"/>
        </w:trPr>
        <w:tc>
          <w:tcPr>
            <w:tcW w:w="3259" w:type="dxa"/>
          </w:tcPr>
          <w:p w:rsidR="005A749B" w:rsidRPr="00004A47" w:rsidRDefault="005A749B" w:rsidP="0028457B">
            <w:pPr>
              <w:rPr>
                <w:lang w:val="en-US"/>
              </w:rPr>
            </w:pPr>
            <w:r w:rsidRPr="00004A47">
              <w:rPr>
                <w:lang w:val="en-US"/>
              </w:rPr>
              <w:t xml:space="preserve">HTTP status code(s)  </w:t>
            </w:r>
          </w:p>
        </w:tc>
        <w:tc>
          <w:tcPr>
            <w:tcW w:w="5354" w:type="dxa"/>
          </w:tcPr>
          <w:p w:rsidR="005A749B" w:rsidRDefault="005A749B" w:rsidP="0028457B">
            <w:pPr>
              <w:rPr>
                <w:lang w:val="en-US"/>
              </w:rPr>
            </w:pPr>
            <w:r w:rsidRPr="005A749B">
              <w:rPr>
                <w:lang w:val="en-US"/>
              </w:rPr>
              <w:t>403 Forbidden</w:t>
            </w:r>
          </w:p>
        </w:tc>
      </w:tr>
    </w:tbl>
    <w:p w:rsidR="005A749B" w:rsidRDefault="005A749B" w:rsidP="005A749B">
      <w:pPr>
        <w:rPr>
          <w:lang w:val="en-US"/>
        </w:rPr>
      </w:pPr>
    </w:p>
    <w:p w:rsidR="005A749B" w:rsidRDefault="005A749B" w:rsidP="005A749B">
      <w:pPr>
        <w:rPr>
          <w:lang w:val="en-US"/>
        </w:rPr>
      </w:pPr>
      <w:r w:rsidRPr="005A749B">
        <w:rPr>
          <w:lang w:val="en-US"/>
        </w:rPr>
        <w:t>This exception represents a general, catch-all policy error. It can be used if no more information regarding the error is available, or if it is not intended that the network shares more detailed information with the application.</w:t>
      </w:r>
    </w:p>
    <w:p w:rsidR="005A749B" w:rsidRDefault="005A749B" w:rsidP="005A749B">
      <w:pPr>
        <w:rPr>
          <w:lang w:val="en-US"/>
        </w:rPr>
      </w:pPr>
    </w:p>
    <w:p w:rsidR="005A749B" w:rsidRDefault="005A749B" w:rsidP="005A749B">
      <w:pPr>
        <w:rPr>
          <w:lang w:val="en-US"/>
        </w:rPr>
      </w:pPr>
    </w:p>
    <w:p w:rsidR="005A749B" w:rsidRDefault="00FC6C94" w:rsidP="005A749B">
      <w:pPr>
        <w:rPr>
          <w:b/>
          <w:lang w:val="en-US"/>
        </w:rPr>
      </w:pPr>
      <w:r w:rsidRPr="00FC6C94">
        <w:rPr>
          <w:b/>
          <w:lang w:val="en-US"/>
        </w:rPr>
        <w:t>POL0011: Media Type not supported</w:t>
      </w:r>
    </w:p>
    <w:tbl>
      <w:tblPr>
        <w:tblStyle w:val="Grilledutableau"/>
        <w:tblW w:w="0" w:type="auto"/>
        <w:jc w:val="center"/>
        <w:tblLook w:val="04A0"/>
      </w:tblPr>
      <w:tblGrid>
        <w:gridCol w:w="3259"/>
        <w:gridCol w:w="5354"/>
      </w:tblGrid>
      <w:tr w:rsidR="005A749B" w:rsidTr="0028457B">
        <w:trPr>
          <w:cantSplit/>
          <w:tblHeader/>
          <w:jc w:val="center"/>
        </w:trPr>
        <w:tc>
          <w:tcPr>
            <w:tcW w:w="3259" w:type="dxa"/>
            <w:shd w:val="clear" w:color="auto" w:fill="BFBFBF" w:themeFill="background1" w:themeFillShade="BF"/>
          </w:tcPr>
          <w:p w:rsidR="005A749B" w:rsidRDefault="005A749B" w:rsidP="0028457B">
            <w:pPr>
              <w:jc w:val="center"/>
              <w:rPr>
                <w:lang w:val="en-US"/>
              </w:rPr>
            </w:pPr>
            <w:r>
              <w:rPr>
                <w:b/>
                <w:lang w:val="en-US"/>
              </w:rPr>
              <w:t>Name</w:t>
            </w:r>
          </w:p>
        </w:tc>
        <w:tc>
          <w:tcPr>
            <w:tcW w:w="5354" w:type="dxa"/>
            <w:shd w:val="clear" w:color="auto" w:fill="BFBFBF" w:themeFill="background1" w:themeFillShade="BF"/>
          </w:tcPr>
          <w:p w:rsidR="005A749B" w:rsidRDefault="005A749B" w:rsidP="0028457B">
            <w:pPr>
              <w:jc w:val="center"/>
              <w:rPr>
                <w:lang w:val="en-US"/>
              </w:rPr>
            </w:pPr>
            <w:r w:rsidRPr="004210A2">
              <w:rPr>
                <w:b/>
                <w:lang w:val="en-US"/>
              </w:rPr>
              <w:t>Description</w:t>
            </w:r>
          </w:p>
        </w:tc>
      </w:tr>
      <w:tr w:rsidR="005A749B" w:rsidTr="0028457B">
        <w:trPr>
          <w:cantSplit/>
          <w:jc w:val="center"/>
        </w:trPr>
        <w:tc>
          <w:tcPr>
            <w:tcW w:w="3259" w:type="dxa"/>
          </w:tcPr>
          <w:p w:rsidR="005A749B" w:rsidRDefault="005A749B" w:rsidP="0028457B">
            <w:pPr>
              <w:rPr>
                <w:lang w:val="en-US"/>
              </w:rPr>
            </w:pPr>
            <w:r w:rsidRPr="00004A47">
              <w:rPr>
                <w:lang w:val="en-US"/>
              </w:rPr>
              <w:t>MessageId</w:t>
            </w:r>
          </w:p>
        </w:tc>
        <w:tc>
          <w:tcPr>
            <w:tcW w:w="5354" w:type="dxa"/>
          </w:tcPr>
          <w:p w:rsidR="005A749B" w:rsidRDefault="00FC6C94" w:rsidP="0028457B">
            <w:pPr>
              <w:rPr>
                <w:lang w:val="en-US"/>
              </w:rPr>
            </w:pPr>
            <w:r w:rsidRPr="00FC6C94">
              <w:rPr>
                <w:lang w:val="en-US"/>
              </w:rPr>
              <w:t>POL0011</w:t>
            </w:r>
          </w:p>
        </w:tc>
      </w:tr>
      <w:tr w:rsidR="005A749B" w:rsidTr="0028457B">
        <w:trPr>
          <w:cantSplit/>
          <w:jc w:val="center"/>
        </w:trPr>
        <w:tc>
          <w:tcPr>
            <w:tcW w:w="3259" w:type="dxa"/>
          </w:tcPr>
          <w:p w:rsidR="005A749B" w:rsidRPr="00004A47" w:rsidRDefault="005A749B" w:rsidP="0028457B">
            <w:pPr>
              <w:rPr>
                <w:lang w:val="en-US"/>
              </w:rPr>
            </w:pPr>
            <w:r w:rsidRPr="00004A47">
              <w:rPr>
                <w:lang w:val="en-US"/>
              </w:rPr>
              <w:t xml:space="preserve">Text  </w:t>
            </w:r>
          </w:p>
        </w:tc>
        <w:tc>
          <w:tcPr>
            <w:tcW w:w="5354" w:type="dxa"/>
          </w:tcPr>
          <w:p w:rsidR="005A749B" w:rsidRDefault="00FC6C94" w:rsidP="0028457B">
            <w:pPr>
              <w:tabs>
                <w:tab w:val="left" w:pos="924"/>
              </w:tabs>
              <w:rPr>
                <w:lang w:val="en-US"/>
              </w:rPr>
            </w:pPr>
            <w:r w:rsidRPr="00FC6C94">
              <w:rPr>
                <w:lang w:val="en-US"/>
              </w:rPr>
              <w:t>Media type not supported</w:t>
            </w:r>
          </w:p>
        </w:tc>
      </w:tr>
      <w:tr w:rsidR="005A749B" w:rsidTr="0028457B">
        <w:trPr>
          <w:cantSplit/>
          <w:jc w:val="center"/>
        </w:trPr>
        <w:tc>
          <w:tcPr>
            <w:tcW w:w="3259" w:type="dxa"/>
          </w:tcPr>
          <w:p w:rsidR="005A749B" w:rsidRPr="00004A47" w:rsidRDefault="005A749B" w:rsidP="0028457B">
            <w:pPr>
              <w:rPr>
                <w:lang w:val="en-US"/>
              </w:rPr>
            </w:pPr>
            <w:r w:rsidRPr="00004A47">
              <w:rPr>
                <w:lang w:val="en-US"/>
              </w:rPr>
              <w:t xml:space="preserve">Variables  </w:t>
            </w:r>
          </w:p>
        </w:tc>
        <w:tc>
          <w:tcPr>
            <w:tcW w:w="5354" w:type="dxa"/>
          </w:tcPr>
          <w:p w:rsidR="005A749B" w:rsidRDefault="00FC6C94" w:rsidP="0028457B">
            <w:pPr>
              <w:rPr>
                <w:lang w:val="en-US"/>
              </w:rPr>
            </w:pPr>
            <w:r>
              <w:rPr>
                <w:lang w:val="en-US"/>
              </w:rPr>
              <w:t>None</w:t>
            </w:r>
          </w:p>
        </w:tc>
      </w:tr>
      <w:tr w:rsidR="005A749B" w:rsidTr="0028457B">
        <w:trPr>
          <w:cantSplit/>
          <w:jc w:val="center"/>
        </w:trPr>
        <w:tc>
          <w:tcPr>
            <w:tcW w:w="3259" w:type="dxa"/>
          </w:tcPr>
          <w:p w:rsidR="005A749B" w:rsidRPr="00004A47" w:rsidRDefault="005A749B" w:rsidP="0028457B">
            <w:pPr>
              <w:rPr>
                <w:lang w:val="en-US"/>
              </w:rPr>
            </w:pPr>
            <w:r w:rsidRPr="00004A47">
              <w:rPr>
                <w:lang w:val="en-US"/>
              </w:rPr>
              <w:t xml:space="preserve">HTTP status code(s)  </w:t>
            </w:r>
          </w:p>
        </w:tc>
        <w:tc>
          <w:tcPr>
            <w:tcW w:w="5354" w:type="dxa"/>
          </w:tcPr>
          <w:p w:rsidR="005A749B" w:rsidRDefault="00490629" w:rsidP="0028457B">
            <w:pPr>
              <w:rPr>
                <w:lang w:val="en-US"/>
              </w:rPr>
            </w:pPr>
            <w:r>
              <w:rPr>
                <w:lang w:val="en-US"/>
              </w:rPr>
              <w:t>406 Not acceptable</w:t>
            </w:r>
          </w:p>
        </w:tc>
      </w:tr>
    </w:tbl>
    <w:p w:rsidR="005A749B" w:rsidRDefault="005A749B" w:rsidP="005A749B">
      <w:pPr>
        <w:rPr>
          <w:lang w:val="en-US"/>
        </w:rPr>
      </w:pPr>
    </w:p>
    <w:p w:rsidR="005A749B" w:rsidRDefault="005A749B" w:rsidP="005A749B">
      <w:pPr>
        <w:rPr>
          <w:lang w:val="en-US"/>
        </w:rPr>
      </w:pPr>
    </w:p>
    <w:p w:rsidR="00FC6C94" w:rsidRDefault="00FC6C94" w:rsidP="00FC6C94">
      <w:pPr>
        <w:rPr>
          <w:b/>
          <w:lang w:val="en-US"/>
        </w:rPr>
      </w:pPr>
      <w:r w:rsidRPr="00FC6C94">
        <w:rPr>
          <w:b/>
          <w:lang w:val="en-US"/>
        </w:rPr>
        <w:t>POL0013: Addresses duplication</w:t>
      </w:r>
      <w:r w:rsidRPr="00004A47">
        <w:rPr>
          <w:b/>
          <w:lang w:val="en-US"/>
        </w:rPr>
        <w:t xml:space="preserve"> </w:t>
      </w:r>
    </w:p>
    <w:tbl>
      <w:tblPr>
        <w:tblStyle w:val="Grilledutableau"/>
        <w:tblW w:w="0" w:type="auto"/>
        <w:jc w:val="center"/>
        <w:tblLook w:val="04A0"/>
      </w:tblPr>
      <w:tblGrid>
        <w:gridCol w:w="3259"/>
        <w:gridCol w:w="5354"/>
      </w:tblGrid>
      <w:tr w:rsidR="00FC6C94" w:rsidTr="0028457B">
        <w:trPr>
          <w:cantSplit/>
          <w:tblHeader/>
          <w:jc w:val="center"/>
        </w:trPr>
        <w:tc>
          <w:tcPr>
            <w:tcW w:w="3259" w:type="dxa"/>
            <w:shd w:val="clear" w:color="auto" w:fill="BFBFBF" w:themeFill="background1" w:themeFillShade="BF"/>
          </w:tcPr>
          <w:p w:rsidR="00FC6C94" w:rsidRDefault="00FC6C94" w:rsidP="0028457B">
            <w:pPr>
              <w:jc w:val="center"/>
              <w:rPr>
                <w:lang w:val="en-US"/>
              </w:rPr>
            </w:pPr>
            <w:r>
              <w:rPr>
                <w:b/>
                <w:lang w:val="en-US"/>
              </w:rPr>
              <w:t>Name</w:t>
            </w:r>
          </w:p>
        </w:tc>
        <w:tc>
          <w:tcPr>
            <w:tcW w:w="5354" w:type="dxa"/>
            <w:shd w:val="clear" w:color="auto" w:fill="BFBFBF" w:themeFill="background1" w:themeFillShade="BF"/>
          </w:tcPr>
          <w:p w:rsidR="00FC6C94" w:rsidRDefault="00FC6C94" w:rsidP="0028457B">
            <w:pPr>
              <w:jc w:val="center"/>
              <w:rPr>
                <w:lang w:val="en-US"/>
              </w:rPr>
            </w:pPr>
            <w:r w:rsidRPr="004210A2">
              <w:rPr>
                <w:b/>
                <w:lang w:val="en-US"/>
              </w:rPr>
              <w:t>Description</w:t>
            </w:r>
          </w:p>
        </w:tc>
      </w:tr>
      <w:tr w:rsidR="00FC6C94" w:rsidTr="0028457B">
        <w:trPr>
          <w:cantSplit/>
          <w:jc w:val="center"/>
        </w:trPr>
        <w:tc>
          <w:tcPr>
            <w:tcW w:w="3259" w:type="dxa"/>
          </w:tcPr>
          <w:p w:rsidR="00FC6C94" w:rsidRDefault="00FC6C94" w:rsidP="0028457B">
            <w:pPr>
              <w:rPr>
                <w:lang w:val="en-US"/>
              </w:rPr>
            </w:pPr>
            <w:r w:rsidRPr="00004A47">
              <w:rPr>
                <w:lang w:val="en-US"/>
              </w:rPr>
              <w:t>MessageId</w:t>
            </w:r>
          </w:p>
        </w:tc>
        <w:tc>
          <w:tcPr>
            <w:tcW w:w="5354" w:type="dxa"/>
          </w:tcPr>
          <w:p w:rsidR="00FC6C94" w:rsidRDefault="00FC6C94" w:rsidP="0028457B">
            <w:pPr>
              <w:rPr>
                <w:lang w:val="en-US"/>
              </w:rPr>
            </w:pPr>
            <w:r w:rsidRPr="00FC6C94">
              <w:rPr>
                <w:lang w:val="en-US"/>
              </w:rPr>
              <w:t>POL0013</w:t>
            </w:r>
          </w:p>
        </w:tc>
      </w:tr>
      <w:tr w:rsidR="00FC6C94" w:rsidTr="0028457B">
        <w:trPr>
          <w:cantSplit/>
          <w:jc w:val="center"/>
        </w:trPr>
        <w:tc>
          <w:tcPr>
            <w:tcW w:w="3259" w:type="dxa"/>
          </w:tcPr>
          <w:p w:rsidR="00FC6C94" w:rsidRPr="00004A47" w:rsidRDefault="00FC6C94" w:rsidP="0028457B">
            <w:pPr>
              <w:rPr>
                <w:lang w:val="en-US"/>
              </w:rPr>
            </w:pPr>
            <w:r w:rsidRPr="00004A47">
              <w:rPr>
                <w:lang w:val="en-US"/>
              </w:rPr>
              <w:t xml:space="preserve">Text  </w:t>
            </w:r>
          </w:p>
        </w:tc>
        <w:tc>
          <w:tcPr>
            <w:tcW w:w="5354" w:type="dxa"/>
          </w:tcPr>
          <w:p w:rsidR="00FC6C94" w:rsidRDefault="00FC6C94" w:rsidP="0028457B">
            <w:pPr>
              <w:tabs>
                <w:tab w:val="left" w:pos="924"/>
              </w:tabs>
              <w:rPr>
                <w:lang w:val="en-US"/>
              </w:rPr>
            </w:pPr>
            <w:r w:rsidRPr="00FC6C94">
              <w:rPr>
                <w:lang w:val="en-US"/>
              </w:rPr>
              <w:t>Duplicated addresses</w:t>
            </w:r>
          </w:p>
        </w:tc>
      </w:tr>
      <w:tr w:rsidR="00FC6C94" w:rsidTr="0028457B">
        <w:trPr>
          <w:cantSplit/>
          <w:jc w:val="center"/>
        </w:trPr>
        <w:tc>
          <w:tcPr>
            <w:tcW w:w="3259" w:type="dxa"/>
          </w:tcPr>
          <w:p w:rsidR="00FC6C94" w:rsidRPr="00004A47" w:rsidRDefault="00FC6C94" w:rsidP="0028457B">
            <w:pPr>
              <w:rPr>
                <w:lang w:val="en-US"/>
              </w:rPr>
            </w:pPr>
            <w:r w:rsidRPr="00004A47">
              <w:rPr>
                <w:lang w:val="en-US"/>
              </w:rPr>
              <w:t xml:space="preserve">Variables  </w:t>
            </w:r>
          </w:p>
        </w:tc>
        <w:tc>
          <w:tcPr>
            <w:tcW w:w="5354" w:type="dxa"/>
          </w:tcPr>
          <w:p w:rsidR="00FC6C94" w:rsidRDefault="00FC6C94" w:rsidP="0028457B">
            <w:pPr>
              <w:rPr>
                <w:lang w:val="en-US"/>
              </w:rPr>
            </w:pPr>
            <w:r w:rsidRPr="00FC6C94">
              <w:rPr>
                <w:lang w:val="en-US"/>
              </w:rPr>
              <w:t>%1 – duplicated addresses</w:t>
            </w:r>
          </w:p>
        </w:tc>
      </w:tr>
      <w:tr w:rsidR="00FC6C94" w:rsidTr="0028457B">
        <w:trPr>
          <w:cantSplit/>
          <w:jc w:val="center"/>
        </w:trPr>
        <w:tc>
          <w:tcPr>
            <w:tcW w:w="3259" w:type="dxa"/>
          </w:tcPr>
          <w:p w:rsidR="00FC6C94" w:rsidRPr="00004A47" w:rsidRDefault="00FC6C94" w:rsidP="0028457B">
            <w:pPr>
              <w:rPr>
                <w:lang w:val="en-US"/>
              </w:rPr>
            </w:pPr>
            <w:r w:rsidRPr="00004A47">
              <w:rPr>
                <w:lang w:val="en-US"/>
              </w:rPr>
              <w:t xml:space="preserve">HTTP status code(s)  </w:t>
            </w:r>
          </w:p>
        </w:tc>
        <w:tc>
          <w:tcPr>
            <w:tcW w:w="5354" w:type="dxa"/>
          </w:tcPr>
          <w:p w:rsidR="00FC6C94" w:rsidRDefault="00FC6C94" w:rsidP="0028457B">
            <w:pPr>
              <w:rPr>
                <w:lang w:val="en-US"/>
              </w:rPr>
            </w:pPr>
            <w:r w:rsidRPr="00FC6C94">
              <w:rPr>
                <w:lang w:val="en-US"/>
              </w:rPr>
              <w:t>400 Bad request</w:t>
            </w:r>
          </w:p>
        </w:tc>
      </w:tr>
    </w:tbl>
    <w:p w:rsidR="005A749B" w:rsidRDefault="005A749B" w:rsidP="005A749B">
      <w:pPr>
        <w:rPr>
          <w:lang w:val="en-US"/>
        </w:rPr>
      </w:pPr>
    </w:p>
    <w:p w:rsidR="00FC6C94" w:rsidRDefault="00FC6C94" w:rsidP="005A749B">
      <w:pPr>
        <w:rPr>
          <w:lang w:val="en-US"/>
        </w:rPr>
      </w:pPr>
    </w:p>
    <w:p w:rsidR="00FC6C94" w:rsidRDefault="00FC6C94" w:rsidP="00FC6C94">
      <w:pPr>
        <w:rPr>
          <w:b/>
          <w:lang w:val="en-US"/>
        </w:rPr>
      </w:pPr>
      <w:r w:rsidRPr="00FC6C94">
        <w:rPr>
          <w:b/>
          <w:lang w:val="en-US"/>
        </w:rPr>
        <w:t xml:space="preserve">POL1016: File size limit exceeded </w:t>
      </w:r>
    </w:p>
    <w:tbl>
      <w:tblPr>
        <w:tblStyle w:val="Grilledutableau"/>
        <w:tblW w:w="0" w:type="auto"/>
        <w:jc w:val="center"/>
        <w:tblLook w:val="04A0"/>
      </w:tblPr>
      <w:tblGrid>
        <w:gridCol w:w="3259"/>
        <w:gridCol w:w="5354"/>
      </w:tblGrid>
      <w:tr w:rsidR="00FC6C94" w:rsidTr="0028457B">
        <w:trPr>
          <w:cantSplit/>
          <w:tblHeader/>
          <w:jc w:val="center"/>
        </w:trPr>
        <w:tc>
          <w:tcPr>
            <w:tcW w:w="3259" w:type="dxa"/>
            <w:shd w:val="clear" w:color="auto" w:fill="BFBFBF" w:themeFill="background1" w:themeFillShade="BF"/>
          </w:tcPr>
          <w:p w:rsidR="00FC6C94" w:rsidRDefault="00FC6C94" w:rsidP="0028457B">
            <w:pPr>
              <w:jc w:val="center"/>
              <w:rPr>
                <w:lang w:val="en-US"/>
              </w:rPr>
            </w:pPr>
            <w:r>
              <w:rPr>
                <w:b/>
                <w:lang w:val="en-US"/>
              </w:rPr>
              <w:t>Name</w:t>
            </w:r>
          </w:p>
        </w:tc>
        <w:tc>
          <w:tcPr>
            <w:tcW w:w="5354" w:type="dxa"/>
            <w:shd w:val="clear" w:color="auto" w:fill="BFBFBF" w:themeFill="background1" w:themeFillShade="BF"/>
          </w:tcPr>
          <w:p w:rsidR="00FC6C94" w:rsidRDefault="00FC6C94" w:rsidP="0028457B">
            <w:pPr>
              <w:jc w:val="center"/>
              <w:rPr>
                <w:lang w:val="en-US"/>
              </w:rPr>
            </w:pPr>
            <w:r w:rsidRPr="004210A2">
              <w:rPr>
                <w:b/>
                <w:lang w:val="en-US"/>
              </w:rPr>
              <w:t>Description</w:t>
            </w:r>
          </w:p>
        </w:tc>
      </w:tr>
      <w:tr w:rsidR="00FC6C94" w:rsidTr="0028457B">
        <w:trPr>
          <w:cantSplit/>
          <w:jc w:val="center"/>
        </w:trPr>
        <w:tc>
          <w:tcPr>
            <w:tcW w:w="3259" w:type="dxa"/>
          </w:tcPr>
          <w:p w:rsidR="00FC6C94" w:rsidRDefault="00FC6C94" w:rsidP="0028457B">
            <w:pPr>
              <w:rPr>
                <w:lang w:val="en-US"/>
              </w:rPr>
            </w:pPr>
            <w:r w:rsidRPr="00004A47">
              <w:rPr>
                <w:lang w:val="en-US"/>
              </w:rPr>
              <w:t>MessageId</w:t>
            </w:r>
          </w:p>
        </w:tc>
        <w:tc>
          <w:tcPr>
            <w:tcW w:w="5354" w:type="dxa"/>
          </w:tcPr>
          <w:p w:rsidR="00FC6C94" w:rsidRDefault="00FC6C94" w:rsidP="0028457B">
            <w:pPr>
              <w:rPr>
                <w:lang w:val="en-US"/>
              </w:rPr>
            </w:pPr>
            <w:r w:rsidRPr="00FC6C94">
              <w:rPr>
                <w:lang w:val="en-US"/>
              </w:rPr>
              <w:t>POL1016</w:t>
            </w:r>
          </w:p>
        </w:tc>
      </w:tr>
      <w:tr w:rsidR="00FC6C94" w:rsidRPr="00476322" w:rsidTr="0028457B">
        <w:trPr>
          <w:cantSplit/>
          <w:jc w:val="center"/>
        </w:trPr>
        <w:tc>
          <w:tcPr>
            <w:tcW w:w="3259" w:type="dxa"/>
          </w:tcPr>
          <w:p w:rsidR="00FC6C94" w:rsidRPr="00004A47" w:rsidRDefault="00FC6C94" w:rsidP="0028457B">
            <w:pPr>
              <w:rPr>
                <w:lang w:val="en-US"/>
              </w:rPr>
            </w:pPr>
            <w:r w:rsidRPr="00004A47">
              <w:rPr>
                <w:lang w:val="en-US"/>
              </w:rPr>
              <w:t xml:space="preserve">Text  </w:t>
            </w:r>
          </w:p>
        </w:tc>
        <w:tc>
          <w:tcPr>
            <w:tcW w:w="5354" w:type="dxa"/>
          </w:tcPr>
          <w:p w:rsidR="00FC6C94" w:rsidRDefault="00FC6C94" w:rsidP="0028457B">
            <w:pPr>
              <w:tabs>
                <w:tab w:val="left" w:pos="924"/>
              </w:tabs>
              <w:rPr>
                <w:lang w:val="en-US"/>
              </w:rPr>
            </w:pPr>
            <w:r w:rsidRPr="00FC6C94">
              <w:rPr>
                <w:lang w:val="en-US"/>
              </w:rPr>
              <w:t>File size exceeds the limit %1</w:t>
            </w:r>
          </w:p>
        </w:tc>
      </w:tr>
      <w:tr w:rsidR="00FC6C94" w:rsidTr="0028457B">
        <w:trPr>
          <w:cantSplit/>
          <w:jc w:val="center"/>
        </w:trPr>
        <w:tc>
          <w:tcPr>
            <w:tcW w:w="3259" w:type="dxa"/>
          </w:tcPr>
          <w:p w:rsidR="00FC6C94" w:rsidRPr="00004A47" w:rsidRDefault="00FC6C94" w:rsidP="0028457B">
            <w:pPr>
              <w:rPr>
                <w:lang w:val="en-US"/>
              </w:rPr>
            </w:pPr>
            <w:r w:rsidRPr="00004A47">
              <w:rPr>
                <w:lang w:val="en-US"/>
              </w:rPr>
              <w:t xml:space="preserve">Variables  </w:t>
            </w:r>
          </w:p>
        </w:tc>
        <w:tc>
          <w:tcPr>
            <w:tcW w:w="5354" w:type="dxa"/>
          </w:tcPr>
          <w:p w:rsidR="00FC6C94" w:rsidRDefault="00FC6C94" w:rsidP="0028457B">
            <w:pPr>
              <w:rPr>
                <w:lang w:val="en-US"/>
              </w:rPr>
            </w:pPr>
            <w:r w:rsidRPr="00FC6C94">
              <w:rPr>
                <w:lang w:val="en-US"/>
              </w:rPr>
              <w:t>%1 – file size limit</w:t>
            </w:r>
          </w:p>
        </w:tc>
      </w:tr>
      <w:tr w:rsidR="00FC6C94" w:rsidTr="0028457B">
        <w:trPr>
          <w:cantSplit/>
          <w:jc w:val="center"/>
        </w:trPr>
        <w:tc>
          <w:tcPr>
            <w:tcW w:w="3259" w:type="dxa"/>
          </w:tcPr>
          <w:p w:rsidR="00FC6C94" w:rsidRPr="00004A47" w:rsidRDefault="00FC6C94" w:rsidP="0028457B">
            <w:pPr>
              <w:rPr>
                <w:lang w:val="en-US"/>
              </w:rPr>
            </w:pPr>
            <w:r w:rsidRPr="00004A47">
              <w:rPr>
                <w:lang w:val="en-US"/>
              </w:rPr>
              <w:t xml:space="preserve">HTTP status code(s)  </w:t>
            </w:r>
          </w:p>
        </w:tc>
        <w:tc>
          <w:tcPr>
            <w:tcW w:w="5354" w:type="dxa"/>
          </w:tcPr>
          <w:p w:rsidR="00FC6C94" w:rsidRPr="00576BCF" w:rsidRDefault="00FC6C94" w:rsidP="00576BCF">
            <w:pPr>
              <w:pStyle w:val="Paragraphedeliste"/>
              <w:numPr>
                <w:ilvl w:val="0"/>
                <w:numId w:val="18"/>
              </w:numPr>
              <w:rPr>
                <w:lang w:val="en-US"/>
              </w:rPr>
            </w:pPr>
            <w:r w:rsidRPr="00576BCF">
              <w:rPr>
                <w:lang w:val="en-US"/>
              </w:rPr>
              <w:t>rbidden</w:t>
            </w:r>
          </w:p>
        </w:tc>
      </w:tr>
    </w:tbl>
    <w:p w:rsidR="00FC6C94" w:rsidRDefault="00FC6C94" w:rsidP="00FC6C94">
      <w:pPr>
        <w:rPr>
          <w:lang w:val="en-US"/>
        </w:rPr>
      </w:pPr>
    </w:p>
    <w:p w:rsidR="00623FCB" w:rsidRDefault="0041195B" w:rsidP="00623FCB">
      <w:pPr>
        <w:pStyle w:val="Titre4"/>
        <w:rPr>
          <w:lang w:val="en-US"/>
        </w:rPr>
      </w:pPr>
      <w:bookmarkStart w:id="407" w:name="_Toc367807102"/>
      <w:r>
        <w:rPr>
          <w:lang w:val="en-US"/>
        </w:rPr>
        <w:t>E</w:t>
      </w:r>
      <w:r w:rsidR="0080062B">
        <w:rPr>
          <w:lang w:val="en-US"/>
        </w:rPr>
        <w:t>xamples</w:t>
      </w:r>
      <w:r>
        <w:rPr>
          <w:lang w:val="en-US"/>
        </w:rPr>
        <w:t xml:space="preserve"> of exceptions</w:t>
      </w:r>
      <w:bookmarkEnd w:id="407"/>
    </w:p>
    <w:p w:rsidR="00640A0E" w:rsidRDefault="00640A0E" w:rsidP="00F309C3">
      <w:pPr>
        <w:rPr>
          <w:lang w:val="en-US"/>
        </w:rPr>
      </w:pPr>
      <w:r>
        <w:rPr>
          <w:lang w:val="en-US"/>
        </w:rPr>
        <w:t xml:space="preserve">The </w:t>
      </w:r>
      <w:r w:rsidR="00B81CB1">
        <w:rPr>
          <w:lang w:val="en-US"/>
        </w:rPr>
        <w:t>interface</w:t>
      </w:r>
      <w:r>
        <w:rPr>
          <w:lang w:val="en-US"/>
        </w:rPr>
        <w:t xml:space="preserve"> checks originating userId format and sends </w:t>
      </w:r>
      <w:r w:rsidR="00211C15">
        <w:rPr>
          <w:lang w:val="en-US"/>
        </w:rPr>
        <w:t>a</w:t>
      </w:r>
      <w:r>
        <w:rPr>
          <w:lang w:val="en-US"/>
        </w:rPr>
        <w:t xml:space="preserve"> “400 Bad Request” error response with the service exception generated (see </w:t>
      </w:r>
      <w:r w:rsidR="00BE342A">
        <w:rPr>
          <w:lang w:val="en-US"/>
        </w:rPr>
        <w:fldChar w:fldCharType="begin"/>
      </w:r>
      <w:r>
        <w:rPr>
          <w:lang w:val="en-US"/>
        </w:rPr>
        <w:instrText xml:space="preserve"> REF _Ref365548366 \r \h </w:instrText>
      </w:r>
      <w:r w:rsidR="00BE342A">
        <w:rPr>
          <w:lang w:val="en-US"/>
        </w:rPr>
      </w:r>
      <w:r w:rsidR="00BE342A">
        <w:rPr>
          <w:lang w:val="en-US"/>
        </w:rPr>
        <w:fldChar w:fldCharType="separate"/>
      </w:r>
      <w:r w:rsidR="00565D4F">
        <w:rPr>
          <w:lang w:val="en-US"/>
        </w:rPr>
        <w:t>5.4.1.3</w:t>
      </w:r>
      <w:r w:rsidR="00BE342A">
        <w:rPr>
          <w:lang w:val="en-US"/>
        </w:rPr>
        <w:fldChar w:fldCharType="end"/>
      </w:r>
      <w:r w:rsidRPr="00DB42F2">
        <w:rPr>
          <w:lang w:val="en-US"/>
        </w:rPr>
        <w:t>).</w:t>
      </w:r>
      <w:r w:rsidR="00EB0DF8" w:rsidRPr="00DB42F2">
        <w:rPr>
          <w:lang w:val="en-US"/>
        </w:rPr>
        <w:t xml:space="preserve"> The next figure shows </w:t>
      </w:r>
      <w:r w:rsidR="0041195B">
        <w:rPr>
          <w:lang w:val="en-US"/>
        </w:rPr>
        <w:t xml:space="preserve">the </w:t>
      </w:r>
      <w:r w:rsidR="00EB0DF8" w:rsidRPr="00DB42F2">
        <w:rPr>
          <w:lang w:val="en-US"/>
        </w:rPr>
        <w:t>XML content</w:t>
      </w:r>
      <w:r w:rsidR="0041195B">
        <w:rPr>
          <w:lang w:val="en-US"/>
        </w:rPr>
        <w:t xml:space="preserve"> of the response in this case</w:t>
      </w:r>
      <w:r w:rsidR="00EB0DF8" w:rsidRPr="00DB42F2">
        <w:rPr>
          <w:lang w:val="en-US"/>
        </w:rPr>
        <w:t>:</w:t>
      </w:r>
    </w:p>
    <w:p w:rsidR="00EB0DF8" w:rsidRDefault="00EB0DF8" w:rsidP="00F309C3">
      <w:pPr>
        <w:rPr>
          <w:lang w:val="en-US"/>
        </w:rPr>
      </w:pPr>
    </w:p>
    <w:p w:rsidR="002A747D" w:rsidRDefault="00DC54DF" w:rsidP="002A747D">
      <w:pPr>
        <w:pBdr>
          <w:top w:val="single" w:sz="4" w:space="1" w:color="auto"/>
          <w:left w:val="single" w:sz="4" w:space="4" w:color="auto"/>
          <w:bottom w:val="single" w:sz="4" w:space="1" w:color="auto"/>
          <w:right w:val="single" w:sz="4" w:space="4" w:color="auto"/>
        </w:pBdr>
        <w:rPr>
          <w:sz w:val="16"/>
          <w:lang w:val="en-US"/>
        </w:rPr>
      </w:pPr>
      <w:r w:rsidRPr="00A16AC0">
        <w:rPr>
          <w:sz w:val="16"/>
          <w:lang w:val="en-US"/>
        </w:rPr>
        <w:t>&lt;</w:t>
      </w:r>
      <w:r>
        <w:rPr>
          <w:sz w:val="16"/>
          <w:lang w:val="en-US"/>
        </w:rPr>
        <w:t>ServiceException</w:t>
      </w:r>
      <w:r w:rsidRPr="00A16AC0">
        <w:rPr>
          <w:sz w:val="16"/>
          <w:lang w:val="en-US"/>
        </w:rPr>
        <w:t>&gt;</w:t>
      </w:r>
    </w:p>
    <w:p w:rsidR="002A747D" w:rsidRDefault="00DC54DF" w:rsidP="002A747D">
      <w:pPr>
        <w:pBdr>
          <w:top w:val="single" w:sz="4" w:space="1" w:color="auto"/>
          <w:left w:val="single" w:sz="4" w:space="4" w:color="auto"/>
          <w:bottom w:val="single" w:sz="4" w:space="1" w:color="auto"/>
          <w:right w:val="single" w:sz="4" w:space="4" w:color="auto"/>
        </w:pBdr>
        <w:ind w:firstLine="708"/>
        <w:rPr>
          <w:sz w:val="16"/>
          <w:lang w:val="en-US"/>
        </w:rPr>
      </w:pPr>
      <w:r w:rsidRPr="00A16AC0">
        <w:rPr>
          <w:sz w:val="16"/>
          <w:lang w:val="en-US"/>
        </w:rPr>
        <w:t>&lt;</w:t>
      </w:r>
      <w:proofErr w:type="gramStart"/>
      <w:r>
        <w:rPr>
          <w:sz w:val="16"/>
          <w:lang w:val="en-US"/>
        </w:rPr>
        <w:t>messageId</w:t>
      </w:r>
      <w:r w:rsidRPr="00A16AC0">
        <w:rPr>
          <w:sz w:val="16"/>
          <w:lang w:val="en-US"/>
        </w:rPr>
        <w:t>&gt;</w:t>
      </w:r>
      <w:proofErr w:type="gramEnd"/>
      <w:r>
        <w:rPr>
          <w:sz w:val="16"/>
          <w:lang w:val="en-US"/>
        </w:rPr>
        <w:t>SVC0002</w:t>
      </w:r>
      <w:r w:rsidRPr="00A16AC0">
        <w:rPr>
          <w:sz w:val="16"/>
          <w:lang w:val="en-US"/>
        </w:rPr>
        <w:t>&lt;/</w:t>
      </w:r>
      <w:r>
        <w:rPr>
          <w:sz w:val="16"/>
          <w:lang w:val="en-US"/>
        </w:rPr>
        <w:t>messageId</w:t>
      </w:r>
      <w:r w:rsidRPr="00A16AC0">
        <w:rPr>
          <w:sz w:val="16"/>
          <w:lang w:val="en-US"/>
        </w:rPr>
        <w:t>&gt;</w:t>
      </w:r>
    </w:p>
    <w:p w:rsidR="002A747D" w:rsidRDefault="00DC54DF" w:rsidP="002A747D">
      <w:pPr>
        <w:pBdr>
          <w:top w:val="single" w:sz="4" w:space="1" w:color="auto"/>
          <w:left w:val="single" w:sz="4" w:space="4" w:color="auto"/>
          <w:bottom w:val="single" w:sz="4" w:space="1" w:color="auto"/>
          <w:right w:val="single" w:sz="4" w:space="4" w:color="auto"/>
        </w:pBdr>
        <w:ind w:firstLine="708"/>
        <w:rPr>
          <w:sz w:val="16"/>
          <w:lang w:val="en-US"/>
        </w:rPr>
      </w:pPr>
      <w:r w:rsidRPr="00EB0DF8">
        <w:rPr>
          <w:sz w:val="16"/>
          <w:lang w:val="en-US"/>
        </w:rPr>
        <w:t>&lt;</w:t>
      </w:r>
      <w:proofErr w:type="gramStart"/>
      <w:r w:rsidRPr="00EB0DF8">
        <w:rPr>
          <w:sz w:val="16"/>
          <w:lang w:val="en-US"/>
        </w:rPr>
        <w:t>text&gt;</w:t>
      </w:r>
      <w:proofErr w:type="gramEnd"/>
      <w:r w:rsidRPr="00EB0DF8">
        <w:rPr>
          <w:sz w:val="16"/>
          <w:lang w:val="en-US"/>
        </w:rPr>
        <w:t>Invalid input value for message part %1&lt;/text&gt;</w:t>
      </w:r>
    </w:p>
    <w:p w:rsidR="00DC54DF" w:rsidRPr="00EB0DF8" w:rsidRDefault="00DC54DF" w:rsidP="002A747D">
      <w:pPr>
        <w:pBdr>
          <w:top w:val="single" w:sz="4" w:space="1" w:color="auto"/>
          <w:left w:val="single" w:sz="4" w:space="4" w:color="auto"/>
          <w:bottom w:val="single" w:sz="4" w:space="1" w:color="auto"/>
          <w:right w:val="single" w:sz="4" w:space="4" w:color="auto"/>
        </w:pBdr>
        <w:ind w:firstLine="708"/>
        <w:rPr>
          <w:sz w:val="16"/>
          <w:lang w:val="en-US"/>
        </w:rPr>
      </w:pPr>
      <w:r w:rsidRPr="00EB0DF8">
        <w:rPr>
          <w:sz w:val="16"/>
          <w:lang w:val="en-US"/>
        </w:rPr>
        <w:t>&lt;</w:t>
      </w:r>
      <w:proofErr w:type="gramStart"/>
      <w:r w:rsidRPr="00EB0DF8">
        <w:rPr>
          <w:sz w:val="16"/>
          <w:lang w:val="en-US"/>
        </w:rPr>
        <w:t>variable&gt;</w:t>
      </w:r>
      <w:proofErr w:type="gramEnd"/>
      <w:r>
        <w:rPr>
          <w:sz w:val="16"/>
          <w:lang w:val="en-US"/>
        </w:rPr>
        <w:t xml:space="preserve">Originating UserId tel:+ format is not valid : valid format is </w:t>
      </w:r>
      <w:r w:rsidR="00A503E4">
        <w:rPr>
          <w:sz w:val="16"/>
          <w:lang w:val="en-US"/>
        </w:rPr>
        <w:t>‘</w:t>
      </w:r>
      <w:r>
        <w:rPr>
          <w:sz w:val="16"/>
          <w:lang w:val="en-US"/>
        </w:rPr>
        <w:t>tel:+digits</w:t>
      </w:r>
      <w:r w:rsidR="00A503E4">
        <w:rPr>
          <w:sz w:val="16"/>
          <w:lang w:val="en-US"/>
        </w:rPr>
        <w:t>’</w:t>
      </w:r>
      <w:r w:rsidRPr="00EB0DF8">
        <w:rPr>
          <w:sz w:val="16"/>
          <w:lang w:val="en-US"/>
        </w:rPr>
        <w:t>&lt;/variable&gt;</w:t>
      </w:r>
    </w:p>
    <w:p w:rsidR="00DC54DF" w:rsidRPr="00DC54DF" w:rsidRDefault="00DC54DF" w:rsidP="002A747D">
      <w:pPr>
        <w:pBdr>
          <w:top w:val="single" w:sz="4" w:space="1" w:color="auto"/>
          <w:left w:val="single" w:sz="4" w:space="4" w:color="auto"/>
          <w:bottom w:val="single" w:sz="4" w:space="1" w:color="auto"/>
          <w:right w:val="single" w:sz="4" w:space="4" w:color="auto"/>
        </w:pBdr>
        <w:rPr>
          <w:sz w:val="16"/>
          <w:lang w:val="en-US"/>
        </w:rPr>
      </w:pPr>
      <w:r w:rsidRPr="00F30EDC">
        <w:rPr>
          <w:sz w:val="16"/>
          <w:lang w:val="en-US"/>
        </w:rPr>
        <w:t>&lt;/ServiceException&gt;</w:t>
      </w:r>
    </w:p>
    <w:p w:rsidR="00EB0DF8" w:rsidRDefault="00EB0DF8" w:rsidP="00F309C3">
      <w:pPr>
        <w:rPr>
          <w:lang w:val="en-US"/>
        </w:rPr>
      </w:pPr>
    </w:p>
    <w:p w:rsidR="00EB0DF8" w:rsidRDefault="00EB0DF8" w:rsidP="00640A0E">
      <w:pPr>
        <w:rPr>
          <w:lang w:val="en-US"/>
        </w:rPr>
      </w:pPr>
    </w:p>
    <w:p w:rsidR="00FC6C94" w:rsidRPr="005A749B" w:rsidRDefault="00FC6C94" w:rsidP="005A749B">
      <w:pPr>
        <w:rPr>
          <w:lang w:val="en-US"/>
        </w:rPr>
      </w:pPr>
    </w:p>
    <w:p w:rsidR="00623FCB" w:rsidRDefault="00556205" w:rsidP="00623FCB">
      <w:pPr>
        <w:pStyle w:val="Titre3"/>
        <w:rPr>
          <w:lang w:val="en-US"/>
        </w:rPr>
      </w:pPr>
      <w:bookmarkStart w:id="408" w:name="_Toc367807103"/>
      <w:r>
        <w:rPr>
          <w:lang w:val="en-US"/>
        </w:rPr>
        <w:t>Chat API Exception Definitions</w:t>
      </w:r>
      <w:bookmarkEnd w:id="408"/>
    </w:p>
    <w:p w:rsidR="00623FCB" w:rsidRDefault="00556205" w:rsidP="00623FCB">
      <w:pPr>
        <w:pStyle w:val="Titre4"/>
        <w:rPr>
          <w:lang w:val="en-US"/>
        </w:rPr>
      </w:pPr>
      <w:bookmarkStart w:id="409" w:name="_Toc367807104"/>
      <w:r>
        <w:rPr>
          <w:lang w:val="en-US"/>
        </w:rPr>
        <w:t>Service Exceptions</w:t>
      </w:r>
      <w:bookmarkEnd w:id="409"/>
    </w:p>
    <w:p w:rsidR="001F7A86" w:rsidRDefault="001F7A86" w:rsidP="001F7A86">
      <w:pPr>
        <w:rPr>
          <w:lang w:val="en-US"/>
        </w:rPr>
      </w:pPr>
      <w:r w:rsidRPr="001F7A86">
        <w:rPr>
          <w:lang w:val="en-US"/>
        </w:rPr>
        <w:t>There are no additional specific Service Exception codes defined for this release of the Chat API.</w:t>
      </w:r>
    </w:p>
    <w:p w:rsidR="001F7A86" w:rsidRPr="001F7A86" w:rsidRDefault="001F7A86" w:rsidP="001F7A86">
      <w:pPr>
        <w:rPr>
          <w:lang w:val="en-US"/>
        </w:rPr>
      </w:pPr>
    </w:p>
    <w:p w:rsidR="00623FCB" w:rsidRDefault="00556205" w:rsidP="00623FCB">
      <w:pPr>
        <w:pStyle w:val="Titre4"/>
        <w:rPr>
          <w:lang w:val="en-US"/>
        </w:rPr>
      </w:pPr>
      <w:bookmarkStart w:id="410" w:name="_Toc367807105"/>
      <w:r>
        <w:rPr>
          <w:lang w:val="en-US"/>
        </w:rPr>
        <w:t>Policy Exceptions</w:t>
      </w:r>
      <w:bookmarkEnd w:id="410"/>
    </w:p>
    <w:p w:rsidR="00C37A23" w:rsidRDefault="00C37A23" w:rsidP="00C37A23">
      <w:pPr>
        <w:rPr>
          <w:lang w:val="en-US"/>
        </w:rPr>
      </w:pPr>
      <w:r w:rsidRPr="001F7A86">
        <w:rPr>
          <w:lang w:val="en-US"/>
        </w:rPr>
        <w:t xml:space="preserve">There are no additional specific </w:t>
      </w:r>
      <w:r>
        <w:rPr>
          <w:lang w:val="en-US"/>
        </w:rPr>
        <w:t>Policy</w:t>
      </w:r>
      <w:r w:rsidRPr="001F7A86">
        <w:rPr>
          <w:lang w:val="en-US"/>
        </w:rPr>
        <w:t xml:space="preserve"> Exception codes defined for this release of the Chat API.</w:t>
      </w:r>
    </w:p>
    <w:p w:rsidR="00CF1B78" w:rsidRDefault="00CF1B78" w:rsidP="00CF1B78">
      <w:pPr>
        <w:rPr>
          <w:lang w:val="en-US"/>
        </w:rPr>
      </w:pPr>
    </w:p>
    <w:p w:rsidR="00BA7477" w:rsidRPr="00CF1B78" w:rsidRDefault="00BA7477" w:rsidP="00CF1B78">
      <w:pPr>
        <w:rPr>
          <w:lang w:val="en-US"/>
        </w:rPr>
      </w:pPr>
    </w:p>
    <w:p w:rsidR="00623FCB" w:rsidRDefault="00556205" w:rsidP="00623FCB">
      <w:pPr>
        <w:pStyle w:val="Titre3"/>
        <w:rPr>
          <w:lang w:val="en-US"/>
        </w:rPr>
      </w:pPr>
      <w:bookmarkStart w:id="411" w:name="_Toc367807106"/>
      <w:r>
        <w:rPr>
          <w:lang w:val="en-US"/>
        </w:rPr>
        <w:t>File transfer API Exception Definitions</w:t>
      </w:r>
      <w:bookmarkEnd w:id="411"/>
    </w:p>
    <w:p w:rsidR="00623FCB" w:rsidRDefault="00556205" w:rsidP="00623FCB">
      <w:pPr>
        <w:pStyle w:val="Titre4"/>
        <w:rPr>
          <w:lang w:val="en-US"/>
        </w:rPr>
      </w:pPr>
      <w:bookmarkStart w:id="412" w:name="_Toc367807107"/>
      <w:r>
        <w:rPr>
          <w:lang w:val="en-US"/>
        </w:rPr>
        <w:t>Service Exceptions</w:t>
      </w:r>
      <w:bookmarkEnd w:id="412"/>
    </w:p>
    <w:p w:rsidR="008907BF" w:rsidRDefault="008907BF" w:rsidP="008907BF">
      <w:pPr>
        <w:rPr>
          <w:lang w:val="en-US"/>
        </w:rPr>
      </w:pPr>
      <w:r w:rsidRPr="001F7A86">
        <w:rPr>
          <w:lang w:val="en-US"/>
        </w:rPr>
        <w:t xml:space="preserve">There are no additional specific Service Exception codes defined for this release of the </w:t>
      </w:r>
      <w:r>
        <w:rPr>
          <w:lang w:val="en-US"/>
        </w:rPr>
        <w:t>File Transfer</w:t>
      </w:r>
      <w:r w:rsidRPr="001F7A86">
        <w:rPr>
          <w:lang w:val="en-US"/>
        </w:rPr>
        <w:t xml:space="preserve"> API.</w:t>
      </w:r>
    </w:p>
    <w:p w:rsidR="008907BF" w:rsidRPr="008907BF" w:rsidRDefault="008907BF" w:rsidP="008907BF">
      <w:pPr>
        <w:rPr>
          <w:lang w:val="en-US"/>
        </w:rPr>
      </w:pPr>
    </w:p>
    <w:p w:rsidR="00623FCB" w:rsidRDefault="00556205" w:rsidP="00623FCB">
      <w:pPr>
        <w:pStyle w:val="Titre4"/>
        <w:rPr>
          <w:lang w:val="en-US"/>
        </w:rPr>
      </w:pPr>
      <w:bookmarkStart w:id="413" w:name="_Toc367807108"/>
      <w:r>
        <w:rPr>
          <w:lang w:val="en-US"/>
        </w:rPr>
        <w:t>Policy Exceptions</w:t>
      </w:r>
      <w:bookmarkEnd w:id="413"/>
    </w:p>
    <w:p w:rsidR="00C37A23" w:rsidRDefault="00C37A23" w:rsidP="00C37A23">
      <w:pPr>
        <w:rPr>
          <w:lang w:val="en-US"/>
        </w:rPr>
      </w:pPr>
      <w:r w:rsidRPr="001F7A86">
        <w:rPr>
          <w:lang w:val="en-US"/>
        </w:rPr>
        <w:t xml:space="preserve">There are no additional specific </w:t>
      </w:r>
      <w:r>
        <w:rPr>
          <w:lang w:val="en-US"/>
        </w:rPr>
        <w:t>Policy</w:t>
      </w:r>
      <w:r w:rsidRPr="001F7A86">
        <w:rPr>
          <w:lang w:val="en-US"/>
        </w:rPr>
        <w:t xml:space="preserve"> Exception codes defined for this release of the </w:t>
      </w:r>
      <w:r>
        <w:rPr>
          <w:lang w:val="en-US"/>
        </w:rPr>
        <w:t>File Transfer</w:t>
      </w:r>
      <w:r w:rsidRPr="001F7A86">
        <w:rPr>
          <w:lang w:val="en-US"/>
        </w:rPr>
        <w:t xml:space="preserve"> API.</w:t>
      </w:r>
    </w:p>
    <w:p w:rsidR="001D3DFF" w:rsidRDefault="001D3DFF">
      <w:pPr>
        <w:spacing w:before="0" w:after="0"/>
        <w:jc w:val="left"/>
        <w:rPr>
          <w:lang w:val="en-US"/>
        </w:rPr>
      </w:pPr>
    </w:p>
    <w:p w:rsidR="007D36DF" w:rsidRDefault="007D36DF">
      <w:pPr>
        <w:rPr>
          <w:lang w:val="en-US"/>
        </w:rPr>
      </w:pPr>
    </w:p>
    <w:sectPr w:rsidR="007D36DF" w:rsidSect="0028457B">
      <w:pgSz w:w="11906" w:h="16838" w:code="9"/>
      <w:pgMar w:top="1134" w:right="1134" w:bottom="1134" w:left="1134" w:header="680" w:footer="5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70D" w:rsidRDefault="0066670D">
      <w:r>
        <w:separator/>
      </w:r>
    </w:p>
  </w:endnote>
  <w:endnote w:type="continuationSeparator" w:id="0">
    <w:p w:rsidR="0066670D" w:rsidRDefault="006667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70D" w:rsidRDefault="0066670D"/>
  <w:tbl>
    <w:tblPr>
      <w:tblW w:w="0" w:type="auto"/>
      <w:tblBorders>
        <w:top w:val="single" w:sz="12" w:space="0" w:color="C0C0C0"/>
      </w:tblBorders>
      <w:tblLayout w:type="fixed"/>
      <w:tblCellMar>
        <w:left w:w="70" w:type="dxa"/>
        <w:right w:w="70" w:type="dxa"/>
      </w:tblCellMar>
      <w:tblLook w:val="0000"/>
    </w:tblPr>
    <w:tblGrid>
      <w:gridCol w:w="3070"/>
      <w:gridCol w:w="2954"/>
      <w:gridCol w:w="3685"/>
    </w:tblGrid>
    <w:tr w:rsidR="0066670D">
      <w:trPr>
        <w:trHeight w:val="544"/>
      </w:trPr>
      <w:tc>
        <w:tcPr>
          <w:tcW w:w="3070" w:type="dxa"/>
          <w:tcBorders>
            <w:top w:val="single" w:sz="12" w:space="0" w:color="C0C0C0"/>
          </w:tcBorders>
          <w:vAlign w:val="center"/>
        </w:tcPr>
        <w:p w:rsidR="0066670D" w:rsidRDefault="0066670D">
          <w:pPr>
            <w:jc w:val="left"/>
          </w:pPr>
        </w:p>
      </w:tc>
      <w:tc>
        <w:tcPr>
          <w:tcW w:w="2954" w:type="dxa"/>
          <w:tcBorders>
            <w:top w:val="single" w:sz="12" w:space="0" w:color="C0C0C0"/>
          </w:tcBorders>
          <w:vAlign w:val="center"/>
        </w:tcPr>
        <w:p w:rsidR="0066670D" w:rsidRDefault="0066670D">
          <w:pPr>
            <w:jc w:val="center"/>
          </w:pPr>
        </w:p>
      </w:tc>
      <w:tc>
        <w:tcPr>
          <w:tcW w:w="3685" w:type="dxa"/>
          <w:tcBorders>
            <w:top w:val="single" w:sz="12" w:space="0" w:color="C0C0C0"/>
          </w:tcBorders>
          <w:vAlign w:val="center"/>
        </w:tcPr>
        <w:p w:rsidR="0066670D" w:rsidRDefault="0066670D">
          <w:pPr>
            <w:jc w:val="right"/>
          </w:pPr>
        </w:p>
      </w:tc>
    </w:tr>
  </w:tbl>
  <w:p w:rsidR="0066670D" w:rsidRDefault="0066670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C0C0C0"/>
      </w:tblBorders>
      <w:tblLook w:val="01E0"/>
    </w:tblPr>
    <w:tblGrid>
      <w:gridCol w:w="5778"/>
      <w:gridCol w:w="4000"/>
    </w:tblGrid>
    <w:tr w:rsidR="0066670D" w:rsidRPr="008E0654" w:rsidTr="008E0654">
      <w:tc>
        <w:tcPr>
          <w:tcW w:w="5778" w:type="dxa"/>
          <w:tcBorders>
            <w:top w:val="single" w:sz="12" w:space="0" w:color="C0C0C0"/>
          </w:tcBorders>
        </w:tcPr>
        <w:p w:rsidR="0066670D" w:rsidRPr="008E0654" w:rsidRDefault="00BE342A" w:rsidP="008E0654">
          <w:pPr>
            <w:pStyle w:val="Pieddepage"/>
            <w:jc w:val="left"/>
            <w:rPr>
              <w:lang w:val="it-IT"/>
            </w:rPr>
          </w:pPr>
          <w:fldSimple w:instr=" DOCPROPERTY  DocRegionName  \* MERGEFORMAT ">
            <w:r w:rsidR="00565D4F" w:rsidRPr="00565D4F">
              <w:rPr>
                <w:szCs w:val="18"/>
                <w:lang w:val="it-IT"/>
              </w:rPr>
              <w:t xml:space="preserve"> </w:t>
            </w:r>
          </w:fldSimple>
          <w:r w:rsidR="0066670D" w:rsidRPr="008E0654">
            <w:rPr>
              <w:szCs w:val="18"/>
              <w:lang w:val="it-IT"/>
            </w:rPr>
            <w:t xml:space="preserve"> </w:t>
          </w:r>
          <w:r w:rsidR="0066670D" w:rsidRPr="008E0654">
            <w:rPr>
              <w:szCs w:val="18"/>
              <w:lang w:val="it-IT"/>
            </w:rPr>
            <w:br/>
          </w:r>
          <w:fldSimple w:instr=" DOCPROPERTY  DocEntityName  \* MERGEFORMAT ">
            <w:r w:rsidR="00565D4F" w:rsidRPr="00565D4F">
              <w:rPr>
                <w:szCs w:val="16"/>
                <w:lang w:val="it-IT"/>
              </w:rPr>
              <w:t xml:space="preserve"> </w:t>
            </w:r>
          </w:fldSimple>
          <w:r w:rsidR="0066670D" w:rsidRPr="008E0654">
            <w:rPr>
              <w:szCs w:val="16"/>
              <w:lang w:val="it-IT"/>
            </w:rPr>
            <w:t xml:space="preserve">- </w:t>
          </w:r>
          <w:fldSimple w:instr=" DOCPROPERTY &quot;DocUnitName&quot;  \* MERGEFORMAT ">
            <w:r w:rsidR="00565D4F" w:rsidRPr="00565D4F">
              <w:rPr>
                <w:szCs w:val="16"/>
                <w:lang w:val="it-IT"/>
              </w:rPr>
              <w:t xml:space="preserve"> </w:t>
            </w:r>
          </w:fldSimple>
          <w:r w:rsidR="0066670D" w:rsidRPr="008E0654">
            <w:rPr>
              <w:szCs w:val="16"/>
              <w:lang w:val="it-IT"/>
            </w:rPr>
            <w:br/>
          </w:r>
          <w:fldSimple w:instr=" DOCPROPERTY  DocCopyright  \* MERGEFORMAT ">
            <w:r w:rsidR="00565D4F" w:rsidRPr="00565D4F">
              <w:rPr>
                <w:szCs w:val="16"/>
                <w:lang w:val="it-IT"/>
              </w:rPr>
              <w:t xml:space="preserve"> </w:t>
            </w:r>
          </w:fldSimple>
          <w:r w:rsidR="0066670D" w:rsidRPr="008E0654">
            <w:rPr>
              <w:szCs w:val="16"/>
              <w:lang w:val="it-IT"/>
            </w:rPr>
            <w:t xml:space="preserve"> - </w:t>
          </w:r>
          <w:r>
            <w:fldChar w:fldCharType="begin"/>
          </w:r>
          <w:r>
            <w:instrText xml:space="preserve"> DOCPROPERTY  DocUsage  \* MERGEFORMAT </w:instrText>
          </w:r>
          <w:r>
            <w:fldChar w:fldCharType="end"/>
          </w:r>
        </w:p>
      </w:tc>
      <w:tc>
        <w:tcPr>
          <w:tcW w:w="4000" w:type="dxa"/>
          <w:tcBorders>
            <w:top w:val="single" w:sz="12" w:space="0" w:color="C0C0C0"/>
          </w:tcBorders>
        </w:tcPr>
        <w:tbl>
          <w:tblPr>
            <w:tblW w:w="0" w:type="auto"/>
            <w:jc w:val="right"/>
            <w:tblInd w:w="34" w:type="dxa"/>
            <w:tblCellMar>
              <w:left w:w="70" w:type="dxa"/>
              <w:right w:w="70" w:type="dxa"/>
            </w:tblCellMar>
            <w:tblLook w:val="0000"/>
          </w:tblPr>
          <w:tblGrid>
            <w:gridCol w:w="1276"/>
            <w:gridCol w:w="1268"/>
            <w:gridCol w:w="1206"/>
          </w:tblGrid>
          <w:tr w:rsidR="0066670D" w:rsidRPr="00043CD9" w:rsidTr="001E36B3">
            <w:trPr>
              <w:cantSplit/>
              <w:trHeight w:val="480"/>
              <w:jc w:val="right"/>
            </w:trPr>
            <w:tc>
              <w:tcPr>
                <w:tcW w:w="1276" w:type="dxa"/>
                <w:vAlign w:val="center"/>
              </w:tcPr>
              <w:p w:rsidR="0066670D" w:rsidRPr="0018169C" w:rsidRDefault="0066670D" w:rsidP="00B17DBD">
                <w:pPr>
                  <w:pStyle w:val="Pieddepage"/>
                  <w:tabs>
                    <w:tab w:val="clear" w:pos="284"/>
                    <w:tab w:val="clear" w:pos="567"/>
                  </w:tabs>
                  <w:jc w:val="right"/>
                  <w:rPr>
                    <w:szCs w:val="18"/>
                    <w:lang w:val="it-IT"/>
                  </w:rPr>
                </w:pPr>
              </w:p>
            </w:tc>
            <w:tc>
              <w:tcPr>
                <w:tcW w:w="1268" w:type="dxa"/>
                <w:vAlign w:val="center"/>
              </w:tcPr>
              <w:p w:rsidR="0066670D" w:rsidRPr="0018169C" w:rsidRDefault="0066670D" w:rsidP="00B17DBD">
                <w:pPr>
                  <w:pStyle w:val="Pieddepage"/>
                  <w:tabs>
                    <w:tab w:val="clear" w:pos="567"/>
                  </w:tabs>
                  <w:jc w:val="right"/>
                  <w:rPr>
                    <w:szCs w:val="18"/>
                    <w:lang w:val="it-IT"/>
                  </w:rPr>
                </w:pPr>
              </w:p>
            </w:tc>
            <w:tc>
              <w:tcPr>
                <w:tcW w:w="1206" w:type="dxa"/>
                <w:vAlign w:val="center"/>
              </w:tcPr>
              <w:p w:rsidR="0066670D" w:rsidRPr="00043CD9" w:rsidRDefault="0066670D" w:rsidP="00B17DBD">
                <w:pPr>
                  <w:pStyle w:val="Pieddepage"/>
                  <w:tabs>
                    <w:tab w:val="clear" w:pos="284"/>
                    <w:tab w:val="clear" w:pos="567"/>
                  </w:tabs>
                  <w:jc w:val="right"/>
                  <w:rPr>
                    <w:szCs w:val="18"/>
                  </w:rPr>
                </w:pPr>
                <w:r w:rsidRPr="00043CD9">
                  <w:rPr>
                    <w:szCs w:val="18"/>
                  </w:rPr>
                  <w:t xml:space="preserve">Page : </w:t>
                </w:r>
                <w:r w:rsidR="00BE342A" w:rsidRPr="00043CD9">
                  <w:rPr>
                    <w:szCs w:val="18"/>
                  </w:rPr>
                  <w:fldChar w:fldCharType="begin"/>
                </w:r>
                <w:r w:rsidRPr="00043CD9">
                  <w:rPr>
                    <w:szCs w:val="18"/>
                  </w:rPr>
                  <w:instrText xml:space="preserve"> PAGE </w:instrText>
                </w:r>
                <w:r w:rsidR="00BE342A" w:rsidRPr="00043CD9">
                  <w:rPr>
                    <w:szCs w:val="18"/>
                  </w:rPr>
                  <w:fldChar w:fldCharType="separate"/>
                </w:r>
                <w:r w:rsidR="00530F78">
                  <w:rPr>
                    <w:noProof/>
                    <w:szCs w:val="18"/>
                  </w:rPr>
                  <w:t>2</w:t>
                </w:r>
                <w:r w:rsidR="00BE342A" w:rsidRPr="00043CD9">
                  <w:rPr>
                    <w:szCs w:val="18"/>
                  </w:rPr>
                  <w:fldChar w:fldCharType="end"/>
                </w:r>
                <w:r w:rsidRPr="00043CD9">
                  <w:rPr>
                    <w:szCs w:val="18"/>
                  </w:rPr>
                  <w:t xml:space="preserve"> / </w:t>
                </w:r>
                <w:fldSimple w:instr=" NUMPAGES  \* MERGEFORMAT ">
                  <w:r w:rsidR="00530F78" w:rsidRPr="00530F78">
                    <w:rPr>
                      <w:noProof/>
                      <w:szCs w:val="18"/>
                    </w:rPr>
                    <w:t>61</w:t>
                  </w:r>
                </w:fldSimple>
              </w:p>
            </w:tc>
          </w:tr>
        </w:tbl>
        <w:p w:rsidR="0066670D" w:rsidRPr="008E0654" w:rsidRDefault="0066670D" w:rsidP="00D803EA">
          <w:pPr>
            <w:pStyle w:val="Pieddepage"/>
            <w:rPr>
              <w:szCs w:val="16"/>
            </w:rPr>
          </w:pPr>
        </w:p>
      </w:tc>
    </w:tr>
  </w:tbl>
  <w:p w:rsidR="0066670D" w:rsidRPr="00D803EA" w:rsidRDefault="0066670D" w:rsidP="00D803EA">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C0C0C0"/>
      </w:tblBorders>
      <w:tblLook w:val="01E0"/>
    </w:tblPr>
    <w:tblGrid>
      <w:gridCol w:w="5778"/>
      <w:gridCol w:w="4000"/>
    </w:tblGrid>
    <w:tr w:rsidR="0066670D" w:rsidRPr="008E0654" w:rsidTr="008E0654">
      <w:tc>
        <w:tcPr>
          <w:tcW w:w="5778" w:type="dxa"/>
          <w:tcBorders>
            <w:top w:val="single" w:sz="12" w:space="0" w:color="C0C0C0"/>
          </w:tcBorders>
        </w:tcPr>
        <w:p w:rsidR="0066670D" w:rsidRPr="008E0654" w:rsidRDefault="00BE342A" w:rsidP="008E0654">
          <w:pPr>
            <w:pStyle w:val="Pieddepage"/>
            <w:jc w:val="left"/>
            <w:rPr>
              <w:lang w:val="it-IT"/>
            </w:rPr>
          </w:pPr>
          <w:fldSimple w:instr=" DOCPROPERTY  DocRegionName  \* MERGEFORMAT ">
            <w:r w:rsidR="00565D4F" w:rsidRPr="00565D4F">
              <w:rPr>
                <w:szCs w:val="18"/>
                <w:lang w:val="it-IT"/>
              </w:rPr>
              <w:t xml:space="preserve"> </w:t>
            </w:r>
          </w:fldSimple>
          <w:r w:rsidR="0066670D" w:rsidRPr="008E0654">
            <w:rPr>
              <w:szCs w:val="18"/>
              <w:lang w:val="it-IT"/>
            </w:rPr>
            <w:t xml:space="preserve"> </w:t>
          </w:r>
          <w:r w:rsidR="0066670D" w:rsidRPr="008E0654">
            <w:rPr>
              <w:szCs w:val="18"/>
              <w:lang w:val="it-IT"/>
            </w:rPr>
            <w:br/>
          </w:r>
          <w:fldSimple w:instr=" DOCPROPERTY  DocEntityName  \* MERGEFORMAT ">
            <w:r w:rsidR="00565D4F" w:rsidRPr="00565D4F">
              <w:rPr>
                <w:szCs w:val="16"/>
                <w:lang w:val="it-IT"/>
              </w:rPr>
              <w:t xml:space="preserve"> </w:t>
            </w:r>
          </w:fldSimple>
          <w:r w:rsidR="0066670D" w:rsidRPr="008E0654">
            <w:rPr>
              <w:szCs w:val="16"/>
              <w:lang w:val="it-IT"/>
            </w:rPr>
            <w:t xml:space="preserve">- </w:t>
          </w:r>
          <w:fldSimple w:instr=" DOCPROPERTY &quot;DocUnitName&quot;  \* MERGEFORMAT ">
            <w:r w:rsidR="00565D4F" w:rsidRPr="00565D4F">
              <w:rPr>
                <w:szCs w:val="16"/>
                <w:lang w:val="it-IT"/>
              </w:rPr>
              <w:t xml:space="preserve"> </w:t>
            </w:r>
          </w:fldSimple>
          <w:r w:rsidR="0066670D" w:rsidRPr="008E0654">
            <w:rPr>
              <w:szCs w:val="16"/>
              <w:lang w:val="it-IT"/>
            </w:rPr>
            <w:br/>
          </w:r>
          <w:fldSimple w:instr=" DOCPROPERTY  DocCopyright  \* MERGEFORMAT ">
            <w:r w:rsidR="00565D4F" w:rsidRPr="00565D4F">
              <w:rPr>
                <w:szCs w:val="16"/>
                <w:lang w:val="it-IT"/>
              </w:rPr>
              <w:t xml:space="preserve"> </w:t>
            </w:r>
          </w:fldSimple>
          <w:r w:rsidR="0066670D" w:rsidRPr="008E0654">
            <w:rPr>
              <w:szCs w:val="16"/>
              <w:lang w:val="it-IT"/>
            </w:rPr>
            <w:t xml:space="preserve"> - </w:t>
          </w:r>
          <w:r>
            <w:fldChar w:fldCharType="begin"/>
          </w:r>
          <w:r>
            <w:instrText xml:space="preserve"> DOCPROPERTY  DocUsage  \* MERGEFORMAT </w:instrText>
          </w:r>
          <w:r>
            <w:fldChar w:fldCharType="end"/>
          </w:r>
        </w:p>
      </w:tc>
      <w:tc>
        <w:tcPr>
          <w:tcW w:w="4000" w:type="dxa"/>
          <w:tcBorders>
            <w:top w:val="single" w:sz="12" w:space="0" w:color="C0C0C0"/>
          </w:tcBorders>
        </w:tcPr>
        <w:tbl>
          <w:tblPr>
            <w:tblW w:w="0" w:type="auto"/>
            <w:jc w:val="right"/>
            <w:tblInd w:w="34" w:type="dxa"/>
            <w:tblCellMar>
              <w:left w:w="70" w:type="dxa"/>
              <w:right w:w="70" w:type="dxa"/>
            </w:tblCellMar>
            <w:tblLook w:val="0000"/>
          </w:tblPr>
          <w:tblGrid>
            <w:gridCol w:w="1276"/>
            <w:gridCol w:w="1268"/>
            <w:gridCol w:w="1206"/>
          </w:tblGrid>
          <w:tr w:rsidR="0066670D" w:rsidRPr="00043CD9" w:rsidTr="001E36B3">
            <w:trPr>
              <w:cantSplit/>
              <w:trHeight w:val="480"/>
              <w:jc w:val="right"/>
            </w:trPr>
            <w:tc>
              <w:tcPr>
                <w:tcW w:w="1276" w:type="dxa"/>
                <w:vAlign w:val="center"/>
              </w:tcPr>
              <w:p w:rsidR="0066670D" w:rsidRPr="0018169C" w:rsidRDefault="0066670D" w:rsidP="00B17DBD">
                <w:pPr>
                  <w:pStyle w:val="Pieddepage"/>
                  <w:tabs>
                    <w:tab w:val="clear" w:pos="284"/>
                    <w:tab w:val="clear" w:pos="567"/>
                  </w:tabs>
                  <w:jc w:val="right"/>
                  <w:rPr>
                    <w:szCs w:val="18"/>
                    <w:lang w:val="it-IT"/>
                  </w:rPr>
                </w:pPr>
              </w:p>
            </w:tc>
            <w:tc>
              <w:tcPr>
                <w:tcW w:w="1268" w:type="dxa"/>
                <w:vAlign w:val="center"/>
              </w:tcPr>
              <w:p w:rsidR="0066670D" w:rsidRPr="0018169C" w:rsidRDefault="0066670D" w:rsidP="00B17DBD">
                <w:pPr>
                  <w:pStyle w:val="Pieddepage"/>
                  <w:tabs>
                    <w:tab w:val="clear" w:pos="567"/>
                  </w:tabs>
                  <w:jc w:val="right"/>
                  <w:rPr>
                    <w:szCs w:val="18"/>
                    <w:lang w:val="it-IT"/>
                  </w:rPr>
                </w:pPr>
              </w:p>
            </w:tc>
            <w:tc>
              <w:tcPr>
                <w:tcW w:w="1206" w:type="dxa"/>
                <w:vAlign w:val="center"/>
              </w:tcPr>
              <w:p w:rsidR="0066670D" w:rsidRPr="00043CD9" w:rsidRDefault="0066670D" w:rsidP="00B17DBD">
                <w:pPr>
                  <w:pStyle w:val="Pieddepage"/>
                  <w:tabs>
                    <w:tab w:val="clear" w:pos="284"/>
                    <w:tab w:val="clear" w:pos="567"/>
                  </w:tabs>
                  <w:jc w:val="right"/>
                  <w:rPr>
                    <w:szCs w:val="18"/>
                  </w:rPr>
                </w:pPr>
                <w:r w:rsidRPr="00043CD9">
                  <w:rPr>
                    <w:szCs w:val="18"/>
                  </w:rPr>
                  <w:t xml:space="preserve">Page : </w:t>
                </w:r>
                <w:r w:rsidR="00BE342A" w:rsidRPr="00043CD9">
                  <w:rPr>
                    <w:szCs w:val="18"/>
                  </w:rPr>
                  <w:fldChar w:fldCharType="begin"/>
                </w:r>
                <w:r w:rsidRPr="00043CD9">
                  <w:rPr>
                    <w:szCs w:val="18"/>
                  </w:rPr>
                  <w:instrText xml:space="preserve"> PAGE </w:instrText>
                </w:r>
                <w:r w:rsidR="00BE342A" w:rsidRPr="00043CD9">
                  <w:rPr>
                    <w:szCs w:val="18"/>
                  </w:rPr>
                  <w:fldChar w:fldCharType="separate"/>
                </w:r>
                <w:r w:rsidR="00ED4836">
                  <w:rPr>
                    <w:noProof/>
                    <w:szCs w:val="18"/>
                  </w:rPr>
                  <w:t>61</w:t>
                </w:r>
                <w:r w:rsidR="00BE342A" w:rsidRPr="00043CD9">
                  <w:rPr>
                    <w:szCs w:val="18"/>
                  </w:rPr>
                  <w:fldChar w:fldCharType="end"/>
                </w:r>
                <w:r w:rsidRPr="00043CD9">
                  <w:rPr>
                    <w:szCs w:val="18"/>
                  </w:rPr>
                  <w:t xml:space="preserve"> / </w:t>
                </w:r>
                <w:fldSimple w:instr=" NUMPAGES  \* MERGEFORMAT ">
                  <w:r w:rsidR="00ED4836" w:rsidRPr="00ED4836">
                    <w:rPr>
                      <w:noProof/>
                      <w:szCs w:val="18"/>
                    </w:rPr>
                    <w:t>66</w:t>
                  </w:r>
                </w:fldSimple>
              </w:p>
            </w:tc>
          </w:tr>
        </w:tbl>
        <w:p w:rsidR="0066670D" w:rsidRPr="008E0654" w:rsidRDefault="0066670D" w:rsidP="00D803EA">
          <w:pPr>
            <w:pStyle w:val="Pieddepage"/>
            <w:rPr>
              <w:szCs w:val="16"/>
            </w:rPr>
          </w:pPr>
        </w:p>
      </w:tc>
    </w:tr>
  </w:tbl>
  <w:p w:rsidR="0066670D" w:rsidRPr="00D803EA" w:rsidRDefault="0066670D" w:rsidP="00D803E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70D" w:rsidRDefault="0066670D">
      <w:r>
        <w:separator/>
      </w:r>
    </w:p>
  </w:footnote>
  <w:footnote w:type="continuationSeparator" w:id="0">
    <w:p w:rsidR="0066670D" w:rsidRDefault="006667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12" w:space="0" w:color="C0C0C0"/>
      </w:tblBorders>
      <w:tblLayout w:type="fixed"/>
      <w:tblCellMar>
        <w:left w:w="70" w:type="dxa"/>
        <w:right w:w="70" w:type="dxa"/>
      </w:tblCellMar>
      <w:tblLook w:val="0000"/>
    </w:tblPr>
    <w:tblGrid>
      <w:gridCol w:w="1701"/>
      <w:gridCol w:w="5783"/>
      <w:gridCol w:w="1701"/>
    </w:tblGrid>
    <w:tr w:rsidR="0066670D">
      <w:trPr>
        <w:trHeight w:val="432"/>
      </w:trPr>
      <w:tc>
        <w:tcPr>
          <w:tcW w:w="1701" w:type="dxa"/>
          <w:tcBorders>
            <w:bottom w:val="single" w:sz="12" w:space="0" w:color="C0C0C0"/>
          </w:tcBorders>
        </w:tcPr>
        <w:p w:rsidR="0066670D" w:rsidRDefault="0066670D">
          <w:r>
            <w:t xml:space="preserve">Page : </w:t>
          </w:r>
          <w:fldSimple w:instr=" PAGE ">
            <w:r>
              <w:rPr>
                <w:noProof/>
              </w:rPr>
              <w:t>4</w:t>
            </w:r>
          </w:fldSimple>
          <w:r>
            <w:t xml:space="preserve"> / </w:t>
          </w:r>
          <w:fldSimple w:instr=" NUMPAGES  \* MERGEFORMAT ">
            <w:r>
              <w:rPr>
                <w:noProof/>
              </w:rPr>
              <w:t>25</w:t>
            </w:r>
          </w:fldSimple>
        </w:p>
      </w:tc>
      <w:tc>
        <w:tcPr>
          <w:tcW w:w="5783" w:type="dxa"/>
          <w:tcBorders>
            <w:bottom w:val="single" w:sz="12" w:space="0" w:color="C0C0C0"/>
          </w:tcBorders>
        </w:tcPr>
        <w:p w:rsidR="0066670D" w:rsidRDefault="0066670D">
          <w:pPr>
            <w:rPr>
              <w:i/>
            </w:rPr>
          </w:pPr>
          <w:r>
            <w:rPr>
              <w:i/>
            </w:rPr>
            <w:t>Sommaire</w:t>
          </w:r>
        </w:p>
      </w:tc>
      <w:tc>
        <w:tcPr>
          <w:tcW w:w="1701" w:type="dxa"/>
          <w:tcBorders>
            <w:bottom w:val="single" w:sz="12" w:space="0" w:color="C0C0C0"/>
          </w:tcBorders>
        </w:tcPr>
        <w:p w:rsidR="0066670D" w:rsidRDefault="0066670D"/>
      </w:tc>
    </w:tr>
  </w:tbl>
  <w:p w:rsidR="0066670D" w:rsidRDefault="0066670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12" w:space="0" w:color="C0C0C0"/>
      </w:tblBorders>
      <w:tblLayout w:type="fixed"/>
      <w:tblCellMar>
        <w:left w:w="70" w:type="dxa"/>
        <w:right w:w="70" w:type="dxa"/>
      </w:tblCellMar>
      <w:tblLook w:val="0000"/>
    </w:tblPr>
    <w:tblGrid>
      <w:gridCol w:w="1701"/>
      <w:gridCol w:w="5783"/>
      <w:gridCol w:w="2225"/>
    </w:tblGrid>
    <w:tr w:rsidR="0066670D">
      <w:trPr>
        <w:trHeight w:val="432"/>
      </w:trPr>
      <w:tc>
        <w:tcPr>
          <w:tcW w:w="1701" w:type="dxa"/>
          <w:tcBorders>
            <w:bottom w:val="single" w:sz="12" w:space="0" w:color="C0C0C0"/>
          </w:tcBorders>
        </w:tcPr>
        <w:p w:rsidR="0066670D" w:rsidRDefault="0066670D"/>
      </w:tc>
      <w:tc>
        <w:tcPr>
          <w:tcW w:w="5783" w:type="dxa"/>
          <w:tcBorders>
            <w:bottom w:val="single" w:sz="12" w:space="0" w:color="C0C0C0"/>
          </w:tcBorders>
        </w:tcPr>
        <w:p w:rsidR="0066670D" w:rsidRDefault="0066670D">
          <w:pPr>
            <w:rPr>
              <w:i/>
            </w:rPr>
          </w:pPr>
          <w:r>
            <w:rPr>
              <w:i/>
            </w:rPr>
            <w:t>Sommaire</w:t>
          </w:r>
        </w:p>
      </w:tc>
      <w:tc>
        <w:tcPr>
          <w:tcW w:w="2225" w:type="dxa"/>
          <w:tcBorders>
            <w:bottom w:val="single" w:sz="12" w:space="0" w:color="C0C0C0"/>
          </w:tcBorders>
        </w:tcPr>
        <w:p w:rsidR="0066670D" w:rsidRDefault="0066670D">
          <w:pPr>
            <w:jc w:val="right"/>
          </w:pPr>
          <w:r>
            <w:t xml:space="preserve">Page : </w:t>
          </w:r>
          <w:r w:rsidR="00BE342A">
            <w:rPr>
              <w:i/>
            </w:rPr>
            <w:fldChar w:fldCharType="begin"/>
          </w:r>
          <w:r>
            <w:rPr>
              <w:i/>
            </w:rPr>
            <w:instrText xml:space="preserve"> PAGE </w:instrText>
          </w:r>
          <w:r w:rsidR="00BE342A">
            <w:rPr>
              <w:i/>
            </w:rPr>
            <w:fldChar w:fldCharType="separate"/>
          </w:r>
          <w:r>
            <w:rPr>
              <w:i/>
              <w:noProof/>
            </w:rPr>
            <w:t>4</w:t>
          </w:r>
          <w:r w:rsidR="00BE342A">
            <w:rPr>
              <w:i/>
            </w:rPr>
            <w:fldChar w:fldCharType="end"/>
          </w:r>
          <w:r>
            <w:t xml:space="preserve"> / </w:t>
          </w:r>
          <w:fldSimple w:instr=" NUMPAGES  \* MERGEFORMAT ">
            <w:r>
              <w:rPr>
                <w:noProof/>
              </w:rPr>
              <w:t>25</w:t>
            </w:r>
          </w:fldSimple>
        </w:p>
      </w:tc>
    </w:tr>
  </w:tbl>
  <w:p w:rsidR="0066670D" w:rsidRDefault="0066670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bottom w:val="single" w:sz="12" w:space="0" w:color="C0C0C0"/>
      </w:tblBorders>
      <w:tblLayout w:type="fixed"/>
      <w:tblCellMar>
        <w:left w:w="70" w:type="dxa"/>
        <w:right w:w="70" w:type="dxa"/>
      </w:tblCellMar>
      <w:tblLook w:val="0000"/>
    </w:tblPr>
    <w:tblGrid>
      <w:gridCol w:w="3402"/>
      <w:gridCol w:w="2960"/>
      <w:gridCol w:w="3402"/>
    </w:tblGrid>
    <w:tr w:rsidR="0066670D" w:rsidRPr="00442DF0">
      <w:trPr>
        <w:trHeight w:val="360"/>
        <w:jc w:val="right"/>
      </w:trPr>
      <w:tc>
        <w:tcPr>
          <w:tcW w:w="3402" w:type="dxa"/>
          <w:tcBorders>
            <w:bottom w:val="single" w:sz="12" w:space="0" w:color="C0C0C0"/>
          </w:tcBorders>
          <w:vAlign w:val="center"/>
        </w:tcPr>
        <w:p w:rsidR="0066670D" w:rsidRPr="00382E79" w:rsidRDefault="00BE342A" w:rsidP="009D18E6">
          <w:pPr>
            <w:pStyle w:val="En-tteLeft"/>
            <w:rPr>
              <w:lang w:val="en-GB"/>
            </w:rPr>
          </w:pPr>
          <w:fldSimple w:instr=" DOCPROPERTY  DocProjectName  \* MERGEFORMAT ">
            <w:r w:rsidR="00565D4F" w:rsidRPr="00565D4F">
              <w:rPr>
                <w:lang w:val="en-GB"/>
              </w:rPr>
              <w:t>RCS-e</w:t>
            </w:r>
            <w:r w:rsidR="00565D4F" w:rsidRPr="00565D4F">
              <w:rPr>
                <w:lang w:val="en-US"/>
              </w:rPr>
              <w:t xml:space="preserve"> IM</w:t>
            </w:r>
          </w:fldSimple>
        </w:p>
        <w:p w:rsidR="0066670D" w:rsidRPr="00382E79" w:rsidRDefault="00BE342A" w:rsidP="009D18E6">
          <w:pPr>
            <w:pStyle w:val="En-tteLeft"/>
            <w:rPr>
              <w:lang w:val="en-GB"/>
            </w:rPr>
          </w:pPr>
          <w:fldSimple w:instr=" DOCPROPERTY  DocProjectStreamName  \* MERGEFORMAT ">
            <w:r w:rsidR="00565D4F" w:rsidRPr="00565D4F">
              <w:rPr>
                <w:lang w:val="en-GB"/>
              </w:rPr>
              <w:t>Anticipation</w:t>
            </w:r>
          </w:fldSimple>
        </w:p>
      </w:tc>
      <w:tc>
        <w:tcPr>
          <w:tcW w:w="2960" w:type="dxa"/>
          <w:tcBorders>
            <w:bottom w:val="single" w:sz="12" w:space="0" w:color="C0C0C0"/>
          </w:tcBorders>
          <w:vAlign w:val="center"/>
        </w:tcPr>
        <w:p w:rsidR="0066670D" w:rsidRPr="009D44D4" w:rsidRDefault="00BE342A" w:rsidP="00276306">
          <w:pPr>
            <w:pStyle w:val="En-tte"/>
            <w:rPr>
              <w:lang w:val="en-US"/>
            </w:rPr>
          </w:pPr>
          <w:fldSimple w:instr=" DOCPROPERTY  DocTitle  \* MERGEFORMAT ">
            <w:r w:rsidR="00565D4F" w:rsidRPr="00565D4F">
              <w:rPr>
                <w:lang w:val="en-US"/>
              </w:rPr>
              <w:t>NetAPI developer</w:t>
            </w:r>
            <w:r w:rsidR="00565D4F">
              <w:t xml:space="preserve"> guide</w:t>
            </w:r>
          </w:fldSimple>
        </w:p>
      </w:tc>
      <w:tc>
        <w:tcPr>
          <w:tcW w:w="3402" w:type="dxa"/>
          <w:tcBorders>
            <w:bottom w:val="single" w:sz="12" w:space="0" w:color="C0C0C0"/>
          </w:tcBorders>
          <w:vAlign w:val="center"/>
        </w:tcPr>
        <w:p w:rsidR="0066670D" w:rsidRPr="004517BD" w:rsidRDefault="0066670D" w:rsidP="002C56C1">
          <w:pPr>
            <w:pStyle w:val="En-tteRight"/>
          </w:pPr>
          <w:r w:rsidRPr="00745D93">
            <w:t xml:space="preserve">Réf. : </w:t>
          </w:r>
          <w:fldSimple w:instr=" DOCPROPERTY &quot;DocRef&quot;  \* MERGEFORMAT ">
            <w:r w:rsidR="00565D4F">
              <w:t>RCSe/Anticipation/145470</w:t>
            </w:r>
          </w:fldSimple>
        </w:p>
        <w:p w:rsidR="0066670D" w:rsidRPr="004517BD" w:rsidRDefault="0066670D" w:rsidP="008C102B">
          <w:pPr>
            <w:pStyle w:val="En-tteRight"/>
          </w:pPr>
          <w:r w:rsidRPr="00745D93">
            <w:t xml:space="preserve">Version : </w:t>
          </w:r>
          <w:fldSimple w:instr=" DOCPROPERTY &quot;DocVersion&quot;  \* MERGEFORMAT ">
            <w:r w:rsidR="00565D4F">
              <w:t>V01.</w:t>
            </w:r>
            <w:r w:rsidR="00565D4F" w:rsidRPr="00565D4F">
              <w:rPr>
                <w:lang w:val="en-US"/>
              </w:rPr>
              <w:t>5</w:t>
            </w:r>
          </w:fldSimple>
          <w:r w:rsidRPr="00745D93">
            <w:t xml:space="preserve"> </w:t>
          </w:r>
        </w:p>
      </w:tc>
    </w:tr>
  </w:tbl>
  <w:p w:rsidR="0066670D" w:rsidRPr="004517BD" w:rsidRDefault="0066670D" w:rsidP="00276306">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bottom w:val="single" w:sz="12" w:space="0" w:color="C0C0C0"/>
      </w:tblBorders>
      <w:tblLayout w:type="fixed"/>
      <w:tblCellMar>
        <w:left w:w="70" w:type="dxa"/>
        <w:right w:w="70" w:type="dxa"/>
      </w:tblCellMar>
      <w:tblLook w:val="0000"/>
    </w:tblPr>
    <w:tblGrid>
      <w:gridCol w:w="3402"/>
      <w:gridCol w:w="2960"/>
      <w:gridCol w:w="3402"/>
    </w:tblGrid>
    <w:tr w:rsidR="0066670D" w:rsidRPr="00442DF0">
      <w:trPr>
        <w:trHeight w:val="360"/>
        <w:jc w:val="right"/>
      </w:trPr>
      <w:tc>
        <w:tcPr>
          <w:tcW w:w="3402" w:type="dxa"/>
          <w:tcBorders>
            <w:bottom w:val="single" w:sz="12" w:space="0" w:color="C0C0C0"/>
          </w:tcBorders>
          <w:vAlign w:val="center"/>
        </w:tcPr>
        <w:p w:rsidR="0066670D" w:rsidRPr="00382E79" w:rsidRDefault="00BE342A" w:rsidP="009D18E6">
          <w:pPr>
            <w:pStyle w:val="En-tteLeft"/>
            <w:rPr>
              <w:lang w:val="en-GB"/>
            </w:rPr>
          </w:pPr>
          <w:fldSimple w:instr=" DOCPROPERTY  DocProjectName  \* MERGEFORMAT ">
            <w:r w:rsidR="00565D4F" w:rsidRPr="00565D4F">
              <w:rPr>
                <w:lang w:val="en-GB"/>
              </w:rPr>
              <w:t>RCS-e</w:t>
            </w:r>
            <w:r w:rsidR="00565D4F" w:rsidRPr="00565D4F">
              <w:rPr>
                <w:lang w:val="en-US"/>
              </w:rPr>
              <w:t xml:space="preserve"> IM</w:t>
            </w:r>
          </w:fldSimple>
        </w:p>
        <w:p w:rsidR="0066670D" w:rsidRPr="00382E79" w:rsidRDefault="00BE342A" w:rsidP="009D18E6">
          <w:pPr>
            <w:pStyle w:val="En-tteLeft"/>
            <w:rPr>
              <w:lang w:val="en-GB"/>
            </w:rPr>
          </w:pPr>
          <w:fldSimple w:instr=" DOCPROPERTY  DocProjectStreamName  \* MERGEFORMAT ">
            <w:r w:rsidR="00565D4F" w:rsidRPr="00565D4F">
              <w:rPr>
                <w:lang w:val="en-GB"/>
              </w:rPr>
              <w:t>Anticipation</w:t>
            </w:r>
          </w:fldSimple>
        </w:p>
      </w:tc>
      <w:tc>
        <w:tcPr>
          <w:tcW w:w="2960" w:type="dxa"/>
          <w:tcBorders>
            <w:bottom w:val="single" w:sz="12" w:space="0" w:color="C0C0C0"/>
          </w:tcBorders>
          <w:vAlign w:val="center"/>
        </w:tcPr>
        <w:p w:rsidR="0066670D" w:rsidRPr="009D44D4" w:rsidRDefault="00BE342A" w:rsidP="00276306">
          <w:pPr>
            <w:pStyle w:val="En-tte"/>
            <w:rPr>
              <w:lang w:val="en-US"/>
            </w:rPr>
          </w:pPr>
          <w:fldSimple w:instr=" DOCPROPERTY  DocTitle  \* MERGEFORMAT ">
            <w:r w:rsidR="00565D4F" w:rsidRPr="00565D4F">
              <w:rPr>
                <w:lang w:val="en-US"/>
              </w:rPr>
              <w:t>NetAPI developer</w:t>
            </w:r>
            <w:r w:rsidR="00565D4F">
              <w:t xml:space="preserve"> guide</w:t>
            </w:r>
          </w:fldSimple>
        </w:p>
      </w:tc>
      <w:tc>
        <w:tcPr>
          <w:tcW w:w="3402" w:type="dxa"/>
          <w:tcBorders>
            <w:bottom w:val="single" w:sz="12" w:space="0" w:color="C0C0C0"/>
          </w:tcBorders>
          <w:vAlign w:val="center"/>
        </w:tcPr>
        <w:p w:rsidR="0066670D" w:rsidRPr="004517BD" w:rsidRDefault="0066670D" w:rsidP="002C56C1">
          <w:pPr>
            <w:pStyle w:val="En-tteRight"/>
          </w:pPr>
          <w:r w:rsidRPr="00745D93">
            <w:t xml:space="preserve">Réf. : </w:t>
          </w:r>
          <w:fldSimple w:instr=" DOCPROPERTY &quot;DocRef&quot;  \* MERGEFORMAT ">
            <w:r w:rsidR="00565D4F">
              <w:t>RCSe/Anticipation/145470</w:t>
            </w:r>
          </w:fldSimple>
        </w:p>
        <w:p w:rsidR="0066670D" w:rsidRPr="004517BD" w:rsidRDefault="0066670D" w:rsidP="008C102B">
          <w:pPr>
            <w:pStyle w:val="En-tteRight"/>
          </w:pPr>
          <w:r w:rsidRPr="00745D93">
            <w:t xml:space="preserve">Version : </w:t>
          </w:r>
          <w:fldSimple w:instr=" DOCPROPERTY &quot;DocVersion&quot;  \* MERGEFORMAT ">
            <w:r w:rsidR="00565D4F">
              <w:t>V01.</w:t>
            </w:r>
            <w:r w:rsidR="00565D4F" w:rsidRPr="00565D4F">
              <w:rPr>
                <w:lang w:val="en-US"/>
              </w:rPr>
              <w:t>5</w:t>
            </w:r>
          </w:fldSimple>
          <w:r w:rsidRPr="00745D93">
            <w:t xml:space="preserve"> </w:t>
          </w:r>
        </w:p>
      </w:tc>
    </w:tr>
  </w:tbl>
  <w:p w:rsidR="0066670D" w:rsidRPr="004517BD" w:rsidRDefault="0066670D" w:rsidP="0027630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C6122E"/>
    <w:lvl w:ilvl="0">
      <w:start w:val="1"/>
      <w:numFmt w:val="decimal"/>
      <w:lvlText w:val="%1."/>
      <w:lvlJc w:val="left"/>
      <w:pPr>
        <w:tabs>
          <w:tab w:val="num" w:pos="1492"/>
        </w:tabs>
        <w:ind w:left="1492" w:hanging="360"/>
      </w:pPr>
    </w:lvl>
  </w:abstractNum>
  <w:abstractNum w:abstractNumId="1">
    <w:nsid w:val="FFFFFF7D"/>
    <w:multiLevelType w:val="singleLevel"/>
    <w:tmpl w:val="662E545E"/>
    <w:lvl w:ilvl="0">
      <w:start w:val="1"/>
      <w:numFmt w:val="decimal"/>
      <w:lvlText w:val="%1."/>
      <w:lvlJc w:val="left"/>
      <w:pPr>
        <w:tabs>
          <w:tab w:val="num" w:pos="1209"/>
        </w:tabs>
        <w:ind w:left="1209" w:hanging="360"/>
      </w:pPr>
    </w:lvl>
  </w:abstractNum>
  <w:abstractNum w:abstractNumId="2">
    <w:nsid w:val="FFFFFF7E"/>
    <w:multiLevelType w:val="singleLevel"/>
    <w:tmpl w:val="9AAA0FD6"/>
    <w:lvl w:ilvl="0">
      <w:start w:val="1"/>
      <w:numFmt w:val="decimal"/>
      <w:lvlText w:val="%1."/>
      <w:lvlJc w:val="left"/>
      <w:pPr>
        <w:tabs>
          <w:tab w:val="num" w:pos="926"/>
        </w:tabs>
        <w:ind w:left="926" w:hanging="360"/>
      </w:pPr>
    </w:lvl>
  </w:abstractNum>
  <w:abstractNum w:abstractNumId="3">
    <w:nsid w:val="FFFFFF7F"/>
    <w:multiLevelType w:val="singleLevel"/>
    <w:tmpl w:val="EFFC5AB0"/>
    <w:lvl w:ilvl="0">
      <w:start w:val="1"/>
      <w:numFmt w:val="decimal"/>
      <w:lvlText w:val="%1."/>
      <w:lvlJc w:val="left"/>
      <w:pPr>
        <w:tabs>
          <w:tab w:val="num" w:pos="643"/>
        </w:tabs>
        <w:ind w:left="643" w:hanging="360"/>
      </w:pPr>
    </w:lvl>
  </w:abstractNum>
  <w:abstractNum w:abstractNumId="4">
    <w:nsid w:val="FFFFFF80"/>
    <w:multiLevelType w:val="singleLevel"/>
    <w:tmpl w:val="17B25D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7568C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9F4E8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B74B2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572FAA4"/>
    <w:lvl w:ilvl="0">
      <w:start w:val="1"/>
      <w:numFmt w:val="decimal"/>
      <w:lvlText w:val="%1."/>
      <w:lvlJc w:val="left"/>
      <w:pPr>
        <w:tabs>
          <w:tab w:val="num" w:pos="360"/>
        </w:tabs>
        <w:ind w:left="360" w:hanging="360"/>
      </w:pPr>
    </w:lvl>
  </w:abstractNum>
  <w:abstractNum w:abstractNumId="9">
    <w:nsid w:val="FFFFFF89"/>
    <w:multiLevelType w:val="singleLevel"/>
    <w:tmpl w:val="EC2AC674"/>
    <w:lvl w:ilvl="0">
      <w:start w:val="1"/>
      <w:numFmt w:val="bullet"/>
      <w:pStyle w:val="puce1"/>
      <w:lvlText w:val=""/>
      <w:lvlJc w:val="left"/>
      <w:pPr>
        <w:tabs>
          <w:tab w:val="num" w:pos="360"/>
        </w:tabs>
        <w:ind w:left="360" w:hanging="360"/>
      </w:pPr>
      <w:rPr>
        <w:rFonts w:ascii="Symbol" w:hAnsi="Symbol" w:hint="default"/>
      </w:rPr>
    </w:lvl>
  </w:abstractNum>
  <w:abstractNum w:abstractNumId="10">
    <w:nsid w:val="17206643"/>
    <w:multiLevelType w:val="multilevel"/>
    <w:tmpl w:val="AFE43100"/>
    <w:lvl w:ilvl="0">
      <w:start w:val="5"/>
      <w:numFmt w:val="decimal"/>
      <w:lvlText w:val="%1"/>
      <w:lvlJc w:val="left"/>
      <w:pPr>
        <w:ind w:left="360" w:hanging="360"/>
      </w:pPr>
      <w:rPr>
        <w:rFonts w:hint="default"/>
      </w:rPr>
    </w:lvl>
    <w:lvl w:ilvl="1">
      <w:start w:val="3"/>
      <w:numFmt w:val="decimal"/>
      <w:lvlText w:val="%1.%2"/>
      <w:lvlJc w:val="left"/>
      <w:pPr>
        <w:ind w:left="468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000" w:hanging="72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000" w:hanging="108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536" w:hanging="1440"/>
      </w:pPr>
      <w:rPr>
        <w:rFonts w:hint="default"/>
      </w:rPr>
    </w:lvl>
  </w:abstractNum>
  <w:abstractNum w:abstractNumId="11">
    <w:nsid w:val="18094179"/>
    <w:multiLevelType w:val="hybridMultilevel"/>
    <w:tmpl w:val="4C48E5EE"/>
    <w:lvl w:ilvl="0" w:tplc="8026ADB0">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1382994"/>
    <w:multiLevelType w:val="hybridMultilevel"/>
    <w:tmpl w:val="315CF77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9FC3EFF"/>
    <w:multiLevelType w:val="multilevel"/>
    <w:tmpl w:val="D6480594"/>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CEA13FA"/>
    <w:multiLevelType w:val="multilevel"/>
    <w:tmpl w:val="251E60F6"/>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5">
    <w:nsid w:val="3E2F4FAF"/>
    <w:multiLevelType w:val="hybridMultilevel"/>
    <w:tmpl w:val="3E6AB710"/>
    <w:lvl w:ilvl="0" w:tplc="92AC6586">
      <w:start w:val="40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B787BF6"/>
    <w:multiLevelType w:val="multilevel"/>
    <w:tmpl w:val="2BBAFFD6"/>
    <w:lvl w:ilvl="0">
      <w:start w:val="1"/>
      <w:numFmt w:val="decimal"/>
      <w:pStyle w:val="Titre1"/>
      <w:lvlText w:val="%1."/>
      <w:lvlJc w:val="left"/>
      <w:pPr>
        <w:tabs>
          <w:tab w:val="num" w:pos="360"/>
        </w:tabs>
        <w:ind w:left="0" w:firstLine="0"/>
      </w:pPr>
      <w:rPr>
        <w:rFonts w:hint="default"/>
        <w:color w:val="0000FF"/>
      </w:rPr>
    </w:lvl>
    <w:lvl w:ilvl="1">
      <w:start w:val="1"/>
      <w:numFmt w:val="decimal"/>
      <w:pStyle w:val="Titre2"/>
      <w:lvlText w:val="%1.%2"/>
      <w:lvlJc w:val="left"/>
      <w:pPr>
        <w:tabs>
          <w:tab w:val="num" w:pos="720"/>
        </w:tabs>
        <w:ind w:left="0" w:firstLine="0"/>
      </w:pPr>
      <w:rPr>
        <w:rFonts w:hint="default"/>
        <w:color w:val="0000FF"/>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17">
    <w:nsid w:val="4CCC673D"/>
    <w:multiLevelType w:val="multilevel"/>
    <w:tmpl w:val="D04EEC58"/>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280" w:hanging="1440"/>
      </w:pPr>
      <w:rPr>
        <w:rFonts w:hint="default"/>
      </w:rPr>
    </w:lvl>
  </w:abstractNum>
  <w:abstractNum w:abstractNumId="18">
    <w:nsid w:val="4D0F74B6"/>
    <w:multiLevelType w:val="hybridMultilevel"/>
    <w:tmpl w:val="6E9A77B2"/>
    <w:lvl w:ilvl="0" w:tplc="040C000F">
      <w:start w:val="5"/>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43543BE"/>
    <w:multiLevelType w:val="hybridMultilevel"/>
    <w:tmpl w:val="37226C10"/>
    <w:lvl w:ilvl="0" w:tplc="ABBCE510">
      <w:start w:val="5"/>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81904BD"/>
    <w:multiLevelType w:val="multilevel"/>
    <w:tmpl w:val="FF389D34"/>
    <w:lvl w:ilvl="0">
      <w:start w:val="4"/>
      <w:numFmt w:val="decimal"/>
      <w:lvlText w:val="%1.0"/>
      <w:lvlJc w:val="left"/>
      <w:pPr>
        <w:ind w:left="2340" w:hanging="360"/>
      </w:pPr>
      <w:rPr>
        <w:rFonts w:hint="default"/>
      </w:rPr>
    </w:lvl>
    <w:lvl w:ilvl="1">
      <w:start w:val="1"/>
      <w:numFmt w:val="decimal"/>
      <w:lvlText w:val="%1.%2"/>
      <w:lvlJc w:val="left"/>
      <w:pPr>
        <w:ind w:left="3048" w:hanging="360"/>
      </w:pPr>
      <w:rPr>
        <w:rFonts w:hint="default"/>
      </w:rPr>
    </w:lvl>
    <w:lvl w:ilvl="2">
      <w:start w:val="1"/>
      <w:numFmt w:val="decimal"/>
      <w:lvlText w:val="%1.%2.%3"/>
      <w:lvlJc w:val="left"/>
      <w:pPr>
        <w:ind w:left="4116"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5892" w:hanging="1080"/>
      </w:pPr>
      <w:rPr>
        <w:rFonts w:hint="default"/>
      </w:rPr>
    </w:lvl>
    <w:lvl w:ilvl="5">
      <w:start w:val="1"/>
      <w:numFmt w:val="decimal"/>
      <w:lvlText w:val="%1.%2.%3.%4.%5.%6"/>
      <w:lvlJc w:val="left"/>
      <w:pPr>
        <w:ind w:left="6600" w:hanging="1080"/>
      </w:pPr>
      <w:rPr>
        <w:rFonts w:hint="default"/>
      </w:rPr>
    </w:lvl>
    <w:lvl w:ilvl="6">
      <w:start w:val="1"/>
      <w:numFmt w:val="decimal"/>
      <w:lvlText w:val="%1.%2.%3.%4.%5.%6.%7"/>
      <w:lvlJc w:val="left"/>
      <w:pPr>
        <w:ind w:left="7668" w:hanging="1440"/>
      </w:pPr>
      <w:rPr>
        <w:rFonts w:hint="default"/>
      </w:rPr>
    </w:lvl>
    <w:lvl w:ilvl="7">
      <w:start w:val="1"/>
      <w:numFmt w:val="decimal"/>
      <w:lvlText w:val="%1.%2.%3.%4.%5.%6.%7.%8"/>
      <w:lvlJc w:val="left"/>
      <w:pPr>
        <w:ind w:left="8376" w:hanging="1440"/>
      </w:pPr>
      <w:rPr>
        <w:rFonts w:hint="default"/>
      </w:rPr>
    </w:lvl>
    <w:lvl w:ilvl="8">
      <w:start w:val="1"/>
      <w:numFmt w:val="decimal"/>
      <w:lvlText w:val="%1.%2.%3.%4.%5.%6.%7.%8.%9"/>
      <w:lvlJc w:val="left"/>
      <w:pPr>
        <w:ind w:left="9444" w:hanging="1800"/>
      </w:pPr>
      <w:rPr>
        <w:rFonts w:hint="default"/>
      </w:rPr>
    </w:lvl>
  </w:abstractNum>
  <w:abstractNum w:abstractNumId="21">
    <w:nsid w:val="655257B6"/>
    <w:multiLevelType w:val="multilevel"/>
    <w:tmpl w:val="21BC6E4E"/>
    <w:lvl w:ilvl="0">
      <w:numFmt w:val="bullet"/>
      <w:pStyle w:val="puce4"/>
      <w:lvlText w:val=""/>
      <w:lvlJc w:val="left"/>
      <w:pPr>
        <w:tabs>
          <w:tab w:val="num" w:pos="927"/>
        </w:tabs>
        <w:ind w:left="927" w:hanging="360"/>
      </w:pPr>
      <w:rPr>
        <w:rFonts w:ascii="Symbol" w:eastAsia="Times New Roman" w:hAnsi="Symbol"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sz w:val="2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2">
    <w:nsid w:val="72823EBE"/>
    <w:multiLevelType w:val="hybridMultilevel"/>
    <w:tmpl w:val="0DEA2BF0"/>
    <w:lvl w:ilvl="0" w:tplc="B27A79D2">
      <w:start w:val="40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42B6817"/>
    <w:multiLevelType w:val="multilevel"/>
    <w:tmpl w:val="F96412D2"/>
    <w:lvl w:ilvl="0">
      <w:start w:val="6"/>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3839" w:hanging="720"/>
      </w:pPr>
      <w:rPr>
        <w:rFonts w:hint="default"/>
      </w:rPr>
    </w:lvl>
    <w:lvl w:ilvl="3">
      <w:start w:val="1"/>
      <w:numFmt w:val="decimal"/>
      <w:lvlText w:val="%1.%2.%3.%4"/>
      <w:lvlJc w:val="left"/>
      <w:pPr>
        <w:ind w:left="3839"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280" w:hanging="1440"/>
      </w:pPr>
      <w:rPr>
        <w:rFonts w:hint="default"/>
      </w:rPr>
    </w:lvl>
  </w:abstractNum>
  <w:abstractNum w:abstractNumId="24">
    <w:nsid w:val="7C6863BE"/>
    <w:multiLevelType w:val="multilevel"/>
    <w:tmpl w:val="8796F8B4"/>
    <w:lvl w:ilvl="0">
      <w:start w:val="5"/>
      <w:numFmt w:val="bullet"/>
      <w:lvlText w:val="-"/>
      <w:lvlJc w:val="left"/>
      <w:pPr>
        <w:ind w:left="360" w:hanging="360"/>
      </w:pPr>
      <w:rPr>
        <w:rFonts w:ascii="Arial" w:eastAsia="Times New Roman" w:hAnsi="Arial" w:cs="Arial"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num w:numId="1">
    <w:abstractNumId w:val="9"/>
  </w:num>
  <w:num w:numId="2">
    <w:abstractNumId w:val="11"/>
  </w:num>
  <w:num w:numId="3">
    <w:abstractNumId w:val="21"/>
  </w:num>
  <w:num w:numId="4">
    <w:abstractNumId w:val="19"/>
  </w:num>
  <w:num w:numId="5">
    <w:abstractNumId w:val="21"/>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21"/>
  </w:num>
  <w:num w:numId="9">
    <w:abstractNumId w:val="21"/>
  </w:num>
  <w:num w:numId="10">
    <w:abstractNumId w:val="12"/>
  </w:num>
  <w:num w:numId="11">
    <w:abstractNumId w:val="17"/>
  </w:num>
  <w:num w:numId="12">
    <w:abstractNumId w:val="20"/>
  </w:num>
  <w:num w:numId="13">
    <w:abstractNumId w:val="18"/>
  </w:num>
  <w:num w:numId="14">
    <w:abstractNumId w:val="14"/>
  </w:num>
  <w:num w:numId="15">
    <w:abstractNumId w:val="10"/>
  </w:num>
  <w:num w:numId="16">
    <w:abstractNumId w:val="23"/>
  </w:num>
  <w:num w:numId="17">
    <w:abstractNumId w:val="15"/>
  </w:num>
  <w:num w:numId="18">
    <w:abstractNumId w:val="22"/>
  </w:num>
  <w:num w:numId="19">
    <w:abstractNumId w:val="13"/>
  </w:num>
  <w:num w:numId="20">
    <w:abstractNumId w:val="21"/>
  </w:num>
  <w:num w:numId="21">
    <w:abstractNumId w:val="8"/>
  </w:num>
  <w:num w:numId="22">
    <w:abstractNumId w:val="3"/>
  </w:num>
  <w:num w:numId="23">
    <w:abstractNumId w:val="2"/>
  </w:num>
  <w:num w:numId="24">
    <w:abstractNumId w:val="1"/>
  </w:num>
  <w:num w:numId="25">
    <w:abstractNumId w:val="0"/>
  </w:num>
  <w:num w:numId="26">
    <w:abstractNumId w:val="7"/>
  </w:num>
  <w:num w:numId="27">
    <w:abstractNumId w:val="6"/>
  </w:num>
  <w:num w:numId="28">
    <w:abstractNumId w:val="5"/>
  </w:num>
  <w:num w:numId="29">
    <w:abstractNumId w:val="4"/>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16"/>
  </w:num>
  <w:num w:numId="49">
    <w:abstractNumId w:val="2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0004"/>
  <w:trackRevision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rsids>
    <w:rsidRoot w:val="009D44D4"/>
    <w:rsid w:val="0000077F"/>
    <w:rsid w:val="00000783"/>
    <w:rsid w:val="00000FC5"/>
    <w:rsid w:val="0000131A"/>
    <w:rsid w:val="00001680"/>
    <w:rsid w:val="00001ED6"/>
    <w:rsid w:val="000041AA"/>
    <w:rsid w:val="0000478F"/>
    <w:rsid w:val="0000497D"/>
    <w:rsid w:val="00004A47"/>
    <w:rsid w:val="00004F7E"/>
    <w:rsid w:val="00005822"/>
    <w:rsid w:val="00006128"/>
    <w:rsid w:val="00006507"/>
    <w:rsid w:val="00007444"/>
    <w:rsid w:val="00010AC9"/>
    <w:rsid w:val="00010B6C"/>
    <w:rsid w:val="00011152"/>
    <w:rsid w:val="000117D9"/>
    <w:rsid w:val="000118DB"/>
    <w:rsid w:val="0001205B"/>
    <w:rsid w:val="00012366"/>
    <w:rsid w:val="00012692"/>
    <w:rsid w:val="00012907"/>
    <w:rsid w:val="0001291F"/>
    <w:rsid w:val="000129B2"/>
    <w:rsid w:val="00013DBC"/>
    <w:rsid w:val="00014CA7"/>
    <w:rsid w:val="00015858"/>
    <w:rsid w:val="00016BBA"/>
    <w:rsid w:val="00017FF9"/>
    <w:rsid w:val="00020B01"/>
    <w:rsid w:val="00020ECC"/>
    <w:rsid w:val="00021FE8"/>
    <w:rsid w:val="0002208B"/>
    <w:rsid w:val="00022385"/>
    <w:rsid w:val="00022E0B"/>
    <w:rsid w:val="00022EF9"/>
    <w:rsid w:val="00022FE8"/>
    <w:rsid w:val="00023169"/>
    <w:rsid w:val="000234BA"/>
    <w:rsid w:val="0002370F"/>
    <w:rsid w:val="00024508"/>
    <w:rsid w:val="000247AF"/>
    <w:rsid w:val="00025C27"/>
    <w:rsid w:val="00025FCF"/>
    <w:rsid w:val="00027017"/>
    <w:rsid w:val="000310C5"/>
    <w:rsid w:val="0003206D"/>
    <w:rsid w:val="0003209E"/>
    <w:rsid w:val="00032625"/>
    <w:rsid w:val="00032773"/>
    <w:rsid w:val="000336D4"/>
    <w:rsid w:val="00033B84"/>
    <w:rsid w:val="000349E6"/>
    <w:rsid w:val="00035265"/>
    <w:rsid w:val="00035D4E"/>
    <w:rsid w:val="00035D8A"/>
    <w:rsid w:val="000365A1"/>
    <w:rsid w:val="00036A0A"/>
    <w:rsid w:val="00037F79"/>
    <w:rsid w:val="00040713"/>
    <w:rsid w:val="000411E6"/>
    <w:rsid w:val="00041B42"/>
    <w:rsid w:val="000421C6"/>
    <w:rsid w:val="0004244C"/>
    <w:rsid w:val="00043647"/>
    <w:rsid w:val="00043CD9"/>
    <w:rsid w:val="00043E95"/>
    <w:rsid w:val="0004488F"/>
    <w:rsid w:val="00044EC6"/>
    <w:rsid w:val="000456D4"/>
    <w:rsid w:val="00046079"/>
    <w:rsid w:val="000460B1"/>
    <w:rsid w:val="000466C8"/>
    <w:rsid w:val="000474EB"/>
    <w:rsid w:val="00047A30"/>
    <w:rsid w:val="00047A40"/>
    <w:rsid w:val="000500B2"/>
    <w:rsid w:val="0005076A"/>
    <w:rsid w:val="000507C1"/>
    <w:rsid w:val="00050BEC"/>
    <w:rsid w:val="00052794"/>
    <w:rsid w:val="00052818"/>
    <w:rsid w:val="00052ADF"/>
    <w:rsid w:val="00052C24"/>
    <w:rsid w:val="000530ED"/>
    <w:rsid w:val="00053A45"/>
    <w:rsid w:val="00053B41"/>
    <w:rsid w:val="00054076"/>
    <w:rsid w:val="00054223"/>
    <w:rsid w:val="00055151"/>
    <w:rsid w:val="00055224"/>
    <w:rsid w:val="000554B4"/>
    <w:rsid w:val="000557E0"/>
    <w:rsid w:val="00056413"/>
    <w:rsid w:val="00056CA8"/>
    <w:rsid w:val="00056F3B"/>
    <w:rsid w:val="000573B0"/>
    <w:rsid w:val="00057A32"/>
    <w:rsid w:val="00057AF4"/>
    <w:rsid w:val="00057C9F"/>
    <w:rsid w:val="00057E37"/>
    <w:rsid w:val="00057E79"/>
    <w:rsid w:val="00057EA8"/>
    <w:rsid w:val="00060668"/>
    <w:rsid w:val="0006095A"/>
    <w:rsid w:val="00060A28"/>
    <w:rsid w:val="00060D51"/>
    <w:rsid w:val="00061035"/>
    <w:rsid w:val="00062B9E"/>
    <w:rsid w:val="00063113"/>
    <w:rsid w:val="00063229"/>
    <w:rsid w:val="00063CCC"/>
    <w:rsid w:val="00063E8D"/>
    <w:rsid w:val="000649F8"/>
    <w:rsid w:val="00064EAF"/>
    <w:rsid w:val="0006519C"/>
    <w:rsid w:val="000654D2"/>
    <w:rsid w:val="0006571A"/>
    <w:rsid w:val="00065AF9"/>
    <w:rsid w:val="00065C3E"/>
    <w:rsid w:val="0006746B"/>
    <w:rsid w:val="00067F21"/>
    <w:rsid w:val="00070A89"/>
    <w:rsid w:val="00070E63"/>
    <w:rsid w:val="00070F46"/>
    <w:rsid w:val="000712FB"/>
    <w:rsid w:val="00071567"/>
    <w:rsid w:val="00071CFF"/>
    <w:rsid w:val="00071D14"/>
    <w:rsid w:val="0007216D"/>
    <w:rsid w:val="00072CBA"/>
    <w:rsid w:val="00072D44"/>
    <w:rsid w:val="0007300F"/>
    <w:rsid w:val="00073869"/>
    <w:rsid w:val="00074227"/>
    <w:rsid w:val="00074367"/>
    <w:rsid w:val="00074680"/>
    <w:rsid w:val="0007474F"/>
    <w:rsid w:val="00075123"/>
    <w:rsid w:val="000751A2"/>
    <w:rsid w:val="00075B4C"/>
    <w:rsid w:val="00076CED"/>
    <w:rsid w:val="000770EA"/>
    <w:rsid w:val="00077500"/>
    <w:rsid w:val="00077829"/>
    <w:rsid w:val="0008059D"/>
    <w:rsid w:val="000805E3"/>
    <w:rsid w:val="00080958"/>
    <w:rsid w:val="000823BE"/>
    <w:rsid w:val="000825E1"/>
    <w:rsid w:val="00082C4F"/>
    <w:rsid w:val="000830F4"/>
    <w:rsid w:val="00084FC4"/>
    <w:rsid w:val="00085C2E"/>
    <w:rsid w:val="0008661C"/>
    <w:rsid w:val="00086D14"/>
    <w:rsid w:val="0008742A"/>
    <w:rsid w:val="00090CD2"/>
    <w:rsid w:val="00090FC6"/>
    <w:rsid w:val="000918EA"/>
    <w:rsid w:val="00091C9A"/>
    <w:rsid w:val="00091CD1"/>
    <w:rsid w:val="00092717"/>
    <w:rsid w:val="00092775"/>
    <w:rsid w:val="000928CB"/>
    <w:rsid w:val="00093047"/>
    <w:rsid w:val="0009304C"/>
    <w:rsid w:val="00093728"/>
    <w:rsid w:val="00094106"/>
    <w:rsid w:val="00094323"/>
    <w:rsid w:val="000943DB"/>
    <w:rsid w:val="00094A5C"/>
    <w:rsid w:val="000961F0"/>
    <w:rsid w:val="000962EA"/>
    <w:rsid w:val="00096496"/>
    <w:rsid w:val="00097881"/>
    <w:rsid w:val="000A0369"/>
    <w:rsid w:val="000A0946"/>
    <w:rsid w:val="000A101C"/>
    <w:rsid w:val="000A1132"/>
    <w:rsid w:val="000A3635"/>
    <w:rsid w:val="000A3EDA"/>
    <w:rsid w:val="000A408C"/>
    <w:rsid w:val="000A4181"/>
    <w:rsid w:val="000A49F7"/>
    <w:rsid w:val="000A5C01"/>
    <w:rsid w:val="000A5F71"/>
    <w:rsid w:val="000A6036"/>
    <w:rsid w:val="000A6B22"/>
    <w:rsid w:val="000A70D7"/>
    <w:rsid w:val="000B058D"/>
    <w:rsid w:val="000B101D"/>
    <w:rsid w:val="000B1373"/>
    <w:rsid w:val="000B13DC"/>
    <w:rsid w:val="000B1511"/>
    <w:rsid w:val="000B1DEC"/>
    <w:rsid w:val="000B2AF7"/>
    <w:rsid w:val="000B2D45"/>
    <w:rsid w:val="000B3657"/>
    <w:rsid w:val="000B3D3B"/>
    <w:rsid w:val="000B4EC6"/>
    <w:rsid w:val="000B569B"/>
    <w:rsid w:val="000B6ABB"/>
    <w:rsid w:val="000B7026"/>
    <w:rsid w:val="000B7554"/>
    <w:rsid w:val="000C013B"/>
    <w:rsid w:val="000C12D3"/>
    <w:rsid w:val="000C1554"/>
    <w:rsid w:val="000C2960"/>
    <w:rsid w:val="000C3781"/>
    <w:rsid w:val="000C4013"/>
    <w:rsid w:val="000C4546"/>
    <w:rsid w:val="000C4613"/>
    <w:rsid w:val="000C4EC2"/>
    <w:rsid w:val="000C52B6"/>
    <w:rsid w:val="000C5EBA"/>
    <w:rsid w:val="000C66F6"/>
    <w:rsid w:val="000C66FA"/>
    <w:rsid w:val="000C6B45"/>
    <w:rsid w:val="000C775D"/>
    <w:rsid w:val="000D02CB"/>
    <w:rsid w:val="000D0F4C"/>
    <w:rsid w:val="000D10F6"/>
    <w:rsid w:val="000D117E"/>
    <w:rsid w:val="000D1803"/>
    <w:rsid w:val="000D1CCF"/>
    <w:rsid w:val="000D2355"/>
    <w:rsid w:val="000D3AB2"/>
    <w:rsid w:val="000D3DB1"/>
    <w:rsid w:val="000D4C16"/>
    <w:rsid w:val="000D5034"/>
    <w:rsid w:val="000D6666"/>
    <w:rsid w:val="000D6C97"/>
    <w:rsid w:val="000D7CE2"/>
    <w:rsid w:val="000E091A"/>
    <w:rsid w:val="000E1434"/>
    <w:rsid w:val="000E1C8E"/>
    <w:rsid w:val="000E1ED7"/>
    <w:rsid w:val="000E2763"/>
    <w:rsid w:val="000E2E55"/>
    <w:rsid w:val="000E2EEB"/>
    <w:rsid w:val="000E3469"/>
    <w:rsid w:val="000E4875"/>
    <w:rsid w:val="000E6AB3"/>
    <w:rsid w:val="000E729D"/>
    <w:rsid w:val="000E7CBD"/>
    <w:rsid w:val="000E7E4E"/>
    <w:rsid w:val="000F034C"/>
    <w:rsid w:val="000F0960"/>
    <w:rsid w:val="000F25DA"/>
    <w:rsid w:val="000F3901"/>
    <w:rsid w:val="000F3B47"/>
    <w:rsid w:val="000F431F"/>
    <w:rsid w:val="000F47CE"/>
    <w:rsid w:val="000F48BD"/>
    <w:rsid w:val="000F5049"/>
    <w:rsid w:val="000F5C81"/>
    <w:rsid w:val="000F6356"/>
    <w:rsid w:val="000F6717"/>
    <w:rsid w:val="000F7614"/>
    <w:rsid w:val="000F7A55"/>
    <w:rsid w:val="00100EEB"/>
    <w:rsid w:val="0010125A"/>
    <w:rsid w:val="001014FF"/>
    <w:rsid w:val="001015C4"/>
    <w:rsid w:val="00101BB5"/>
    <w:rsid w:val="00101C42"/>
    <w:rsid w:val="00101D02"/>
    <w:rsid w:val="001030B5"/>
    <w:rsid w:val="0010373D"/>
    <w:rsid w:val="00103FE7"/>
    <w:rsid w:val="0010435D"/>
    <w:rsid w:val="00104494"/>
    <w:rsid w:val="00104DED"/>
    <w:rsid w:val="00105073"/>
    <w:rsid w:val="0010516B"/>
    <w:rsid w:val="0010583E"/>
    <w:rsid w:val="00105AC7"/>
    <w:rsid w:val="00106785"/>
    <w:rsid w:val="001067C8"/>
    <w:rsid w:val="00106EBC"/>
    <w:rsid w:val="00107369"/>
    <w:rsid w:val="001100B4"/>
    <w:rsid w:val="001102C7"/>
    <w:rsid w:val="00110315"/>
    <w:rsid w:val="001103E4"/>
    <w:rsid w:val="00111D9E"/>
    <w:rsid w:val="0011287D"/>
    <w:rsid w:val="00112983"/>
    <w:rsid w:val="00112DCF"/>
    <w:rsid w:val="00112FE8"/>
    <w:rsid w:val="00113A17"/>
    <w:rsid w:val="00113DC6"/>
    <w:rsid w:val="00114195"/>
    <w:rsid w:val="00114692"/>
    <w:rsid w:val="00114820"/>
    <w:rsid w:val="00115066"/>
    <w:rsid w:val="0011527E"/>
    <w:rsid w:val="00115304"/>
    <w:rsid w:val="00115802"/>
    <w:rsid w:val="00115A65"/>
    <w:rsid w:val="00115AF2"/>
    <w:rsid w:val="001165F6"/>
    <w:rsid w:val="001176EA"/>
    <w:rsid w:val="00117EB8"/>
    <w:rsid w:val="00121724"/>
    <w:rsid w:val="001219A9"/>
    <w:rsid w:val="00121F72"/>
    <w:rsid w:val="00122375"/>
    <w:rsid w:val="00122842"/>
    <w:rsid w:val="001238CC"/>
    <w:rsid w:val="001240AD"/>
    <w:rsid w:val="0012456D"/>
    <w:rsid w:val="00124AB8"/>
    <w:rsid w:val="00124F65"/>
    <w:rsid w:val="00125FD1"/>
    <w:rsid w:val="001269AD"/>
    <w:rsid w:val="00126BAC"/>
    <w:rsid w:val="00127A1A"/>
    <w:rsid w:val="001305F6"/>
    <w:rsid w:val="001310DB"/>
    <w:rsid w:val="00131361"/>
    <w:rsid w:val="00131649"/>
    <w:rsid w:val="00131BC4"/>
    <w:rsid w:val="00132A06"/>
    <w:rsid w:val="00132DB2"/>
    <w:rsid w:val="001330B8"/>
    <w:rsid w:val="001331ED"/>
    <w:rsid w:val="00133EC3"/>
    <w:rsid w:val="0013460F"/>
    <w:rsid w:val="001347A8"/>
    <w:rsid w:val="00134951"/>
    <w:rsid w:val="001352EC"/>
    <w:rsid w:val="00136622"/>
    <w:rsid w:val="001366A6"/>
    <w:rsid w:val="00136BB4"/>
    <w:rsid w:val="0013708B"/>
    <w:rsid w:val="00140C87"/>
    <w:rsid w:val="0014169C"/>
    <w:rsid w:val="00141959"/>
    <w:rsid w:val="00141DFB"/>
    <w:rsid w:val="00142007"/>
    <w:rsid w:val="00142BAC"/>
    <w:rsid w:val="001445D1"/>
    <w:rsid w:val="001445F2"/>
    <w:rsid w:val="00144A3D"/>
    <w:rsid w:val="00144EE8"/>
    <w:rsid w:val="00145073"/>
    <w:rsid w:val="00146CC4"/>
    <w:rsid w:val="0014713E"/>
    <w:rsid w:val="00147366"/>
    <w:rsid w:val="001473D7"/>
    <w:rsid w:val="001475BF"/>
    <w:rsid w:val="001477C8"/>
    <w:rsid w:val="00150685"/>
    <w:rsid w:val="00150C34"/>
    <w:rsid w:val="00150D81"/>
    <w:rsid w:val="00151298"/>
    <w:rsid w:val="001517CD"/>
    <w:rsid w:val="00151F39"/>
    <w:rsid w:val="00152D5F"/>
    <w:rsid w:val="00152F01"/>
    <w:rsid w:val="00153184"/>
    <w:rsid w:val="001532ED"/>
    <w:rsid w:val="00153BEF"/>
    <w:rsid w:val="00154702"/>
    <w:rsid w:val="0015492F"/>
    <w:rsid w:val="00155906"/>
    <w:rsid w:val="00156615"/>
    <w:rsid w:val="00157766"/>
    <w:rsid w:val="001577F7"/>
    <w:rsid w:val="00157FD5"/>
    <w:rsid w:val="0016001C"/>
    <w:rsid w:val="001600DD"/>
    <w:rsid w:val="0016188B"/>
    <w:rsid w:val="00161D12"/>
    <w:rsid w:val="00162DE2"/>
    <w:rsid w:val="001631A9"/>
    <w:rsid w:val="0016378A"/>
    <w:rsid w:val="00163A27"/>
    <w:rsid w:val="00163D0B"/>
    <w:rsid w:val="00164C01"/>
    <w:rsid w:val="001654FC"/>
    <w:rsid w:val="00165587"/>
    <w:rsid w:val="00166C34"/>
    <w:rsid w:val="00167BD8"/>
    <w:rsid w:val="0017021B"/>
    <w:rsid w:val="00170700"/>
    <w:rsid w:val="00170B26"/>
    <w:rsid w:val="001710F1"/>
    <w:rsid w:val="00171127"/>
    <w:rsid w:val="00171B21"/>
    <w:rsid w:val="00172720"/>
    <w:rsid w:val="00172859"/>
    <w:rsid w:val="0017306F"/>
    <w:rsid w:val="00173A8E"/>
    <w:rsid w:val="00173C37"/>
    <w:rsid w:val="0017473C"/>
    <w:rsid w:val="00174800"/>
    <w:rsid w:val="001760F1"/>
    <w:rsid w:val="001766B6"/>
    <w:rsid w:val="00176D74"/>
    <w:rsid w:val="00177B2E"/>
    <w:rsid w:val="0018046F"/>
    <w:rsid w:val="0018169C"/>
    <w:rsid w:val="00181B5B"/>
    <w:rsid w:val="00182889"/>
    <w:rsid w:val="00182A4F"/>
    <w:rsid w:val="00182B3A"/>
    <w:rsid w:val="001836A0"/>
    <w:rsid w:val="001840FE"/>
    <w:rsid w:val="001852FB"/>
    <w:rsid w:val="00185894"/>
    <w:rsid w:val="00185906"/>
    <w:rsid w:val="0018615D"/>
    <w:rsid w:val="001869D5"/>
    <w:rsid w:val="00186BA7"/>
    <w:rsid w:val="0018718F"/>
    <w:rsid w:val="0018753F"/>
    <w:rsid w:val="00187E3E"/>
    <w:rsid w:val="00190528"/>
    <w:rsid w:val="0019056F"/>
    <w:rsid w:val="00192BB0"/>
    <w:rsid w:val="001932E3"/>
    <w:rsid w:val="0019358B"/>
    <w:rsid w:val="001935E2"/>
    <w:rsid w:val="001937C5"/>
    <w:rsid w:val="00194465"/>
    <w:rsid w:val="0019502B"/>
    <w:rsid w:val="001951B2"/>
    <w:rsid w:val="001951F1"/>
    <w:rsid w:val="001958CA"/>
    <w:rsid w:val="00195E18"/>
    <w:rsid w:val="00196B6F"/>
    <w:rsid w:val="0019731B"/>
    <w:rsid w:val="00197B24"/>
    <w:rsid w:val="001A020A"/>
    <w:rsid w:val="001A0380"/>
    <w:rsid w:val="001A144C"/>
    <w:rsid w:val="001A1DC7"/>
    <w:rsid w:val="001A1F2E"/>
    <w:rsid w:val="001A22D1"/>
    <w:rsid w:val="001A30B9"/>
    <w:rsid w:val="001A35A3"/>
    <w:rsid w:val="001A43E5"/>
    <w:rsid w:val="001A4E4B"/>
    <w:rsid w:val="001A5B52"/>
    <w:rsid w:val="001A6132"/>
    <w:rsid w:val="001A69BF"/>
    <w:rsid w:val="001A69C9"/>
    <w:rsid w:val="001A6C02"/>
    <w:rsid w:val="001A6DA9"/>
    <w:rsid w:val="001A7091"/>
    <w:rsid w:val="001A7115"/>
    <w:rsid w:val="001A78CB"/>
    <w:rsid w:val="001B0097"/>
    <w:rsid w:val="001B097B"/>
    <w:rsid w:val="001B106F"/>
    <w:rsid w:val="001B2591"/>
    <w:rsid w:val="001B27A3"/>
    <w:rsid w:val="001B3131"/>
    <w:rsid w:val="001B3207"/>
    <w:rsid w:val="001B5ADA"/>
    <w:rsid w:val="001B5C9D"/>
    <w:rsid w:val="001B665D"/>
    <w:rsid w:val="001B72D2"/>
    <w:rsid w:val="001C11C2"/>
    <w:rsid w:val="001C15F8"/>
    <w:rsid w:val="001C1728"/>
    <w:rsid w:val="001C2295"/>
    <w:rsid w:val="001C232D"/>
    <w:rsid w:val="001C2512"/>
    <w:rsid w:val="001C3196"/>
    <w:rsid w:val="001C31E3"/>
    <w:rsid w:val="001C3AFD"/>
    <w:rsid w:val="001C4417"/>
    <w:rsid w:val="001C4607"/>
    <w:rsid w:val="001C4793"/>
    <w:rsid w:val="001C4A3F"/>
    <w:rsid w:val="001C4B51"/>
    <w:rsid w:val="001C4D67"/>
    <w:rsid w:val="001C5B70"/>
    <w:rsid w:val="001C601C"/>
    <w:rsid w:val="001C634A"/>
    <w:rsid w:val="001C6506"/>
    <w:rsid w:val="001C659D"/>
    <w:rsid w:val="001C678C"/>
    <w:rsid w:val="001C6A3A"/>
    <w:rsid w:val="001C6A78"/>
    <w:rsid w:val="001C7AAF"/>
    <w:rsid w:val="001D019D"/>
    <w:rsid w:val="001D0570"/>
    <w:rsid w:val="001D078D"/>
    <w:rsid w:val="001D0AA3"/>
    <w:rsid w:val="001D1632"/>
    <w:rsid w:val="001D187D"/>
    <w:rsid w:val="001D2639"/>
    <w:rsid w:val="001D2732"/>
    <w:rsid w:val="001D2A8B"/>
    <w:rsid w:val="001D2C4D"/>
    <w:rsid w:val="001D3DFF"/>
    <w:rsid w:val="001D4652"/>
    <w:rsid w:val="001D46B1"/>
    <w:rsid w:val="001D46E6"/>
    <w:rsid w:val="001D481F"/>
    <w:rsid w:val="001D5262"/>
    <w:rsid w:val="001D7268"/>
    <w:rsid w:val="001D77AE"/>
    <w:rsid w:val="001D7B14"/>
    <w:rsid w:val="001E0123"/>
    <w:rsid w:val="001E014B"/>
    <w:rsid w:val="001E031A"/>
    <w:rsid w:val="001E0876"/>
    <w:rsid w:val="001E14E8"/>
    <w:rsid w:val="001E174F"/>
    <w:rsid w:val="001E1FDB"/>
    <w:rsid w:val="001E36B3"/>
    <w:rsid w:val="001E4599"/>
    <w:rsid w:val="001E583D"/>
    <w:rsid w:val="001E6523"/>
    <w:rsid w:val="001E6723"/>
    <w:rsid w:val="001E7296"/>
    <w:rsid w:val="001F141E"/>
    <w:rsid w:val="001F1972"/>
    <w:rsid w:val="001F209B"/>
    <w:rsid w:val="001F223B"/>
    <w:rsid w:val="001F235C"/>
    <w:rsid w:val="001F290F"/>
    <w:rsid w:val="001F2B51"/>
    <w:rsid w:val="001F3057"/>
    <w:rsid w:val="001F3263"/>
    <w:rsid w:val="001F3A79"/>
    <w:rsid w:val="001F3FB7"/>
    <w:rsid w:val="001F4737"/>
    <w:rsid w:val="001F4F1C"/>
    <w:rsid w:val="001F52C1"/>
    <w:rsid w:val="001F536C"/>
    <w:rsid w:val="001F5C5C"/>
    <w:rsid w:val="001F628E"/>
    <w:rsid w:val="001F70B0"/>
    <w:rsid w:val="001F7A86"/>
    <w:rsid w:val="001F7E4D"/>
    <w:rsid w:val="00200262"/>
    <w:rsid w:val="00202378"/>
    <w:rsid w:val="00202497"/>
    <w:rsid w:val="0020253B"/>
    <w:rsid w:val="00202697"/>
    <w:rsid w:val="002030E0"/>
    <w:rsid w:val="002031F4"/>
    <w:rsid w:val="00203DBE"/>
    <w:rsid w:val="00204297"/>
    <w:rsid w:val="00204AA3"/>
    <w:rsid w:val="00205E27"/>
    <w:rsid w:val="00206210"/>
    <w:rsid w:val="00207712"/>
    <w:rsid w:val="00207F01"/>
    <w:rsid w:val="002104BE"/>
    <w:rsid w:val="002107DD"/>
    <w:rsid w:val="00210903"/>
    <w:rsid w:val="0021142A"/>
    <w:rsid w:val="0021185A"/>
    <w:rsid w:val="00211A3D"/>
    <w:rsid w:val="00211AD7"/>
    <w:rsid w:val="00211C15"/>
    <w:rsid w:val="002123B3"/>
    <w:rsid w:val="002124CD"/>
    <w:rsid w:val="0021255A"/>
    <w:rsid w:val="002129B0"/>
    <w:rsid w:val="00212DE7"/>
    <w:rsid w:val="00214542"/>
    <w:rsid w:val="00215735"/>
    <w:rsid w:val="00215922"/>
    <w:rsid w:val="002162E0"/>
    <w:rsid w:val="00216304"/>
    <w:rsid w:val="0021646D"/>
    <w:rsid w:val="002168E1"/>
    <w:rsid w:val="00216A96"/>
    <w:rsid w:val="00216C3B"/>
    <w:rsid w:val="00216E5A"/>
    <w:rsid w:val="00216FE9"/>
    <w:rsid w:val="002175F8"/>
    <w:rsid w:val="00217679"/>
    <w:rsid w:val="00217ECB"/>
    <w:rsid w:val="00220280"/>
    <w:rsid w:val="0022033A"/>
    <w:rsid w:val="00220413"/>
    <w:rsid w:val="00220C68"/>
    <w:rsid w:val="00221317"/>
    <w:rsid w:val="00221B0F"/>
    <w:rsid w:val="00222057"/>
    <w:rsid w:val="00222251"/>
    <w:rsid w:val="0022229C"/>
    <w:rsid w:val="0022289E"/>
    <w:rsid w:val="00222A43"/>
    <w:rsid w:val="002232F6"/>
    <w:rsid w:val="00223958"/>
    <w:rsid w:val="0022458D"/>
    <w:rsid w:val="002249D0"/>
    <w:rsid w:val="00225452"/>
    <w:rsid w:val="00225557"/>
    <w:rsid w:val="00226494"/>
    <w:rsid w:val="00227BDF"/>
    <w:rsid w:val="00230AC8"/>
    <w:rsid w:val="00230C6D"/>
    <w:rsid w:val="002319E3"/>
    <w:rsid w:val="00231BEF"/>
    <w:rsid w:val="0023202E"/>
    <w:rsid w:val="002323D3"/>
    <w:rsid w:val="002325F3"/>
    <w:rsid w:val="0023369D"/>
    <w:rsid w:val="00234DF1"/>
    <w:rsid w:val="00234FF1"/>
    <w:rsid w:val="00235E11"/>
    <w:rsid w:val="00236AFE"/>
    <w:rsid w:val="00237168"/>
    <w:rsid w:val="00237475"/>
    <w:rsid w:val="002379D5"/>
    <w:rsid w:val="00237FDE"/>
    <w:rsid w:val="002403E5"/>
    <w:rsid w:val="002408A8"/>
    <w:rsid w:val="002412F1"/>
    <w:rsid w:val="002421C7"/>
    <w:rsid w:val="002426CE"/>
    <w:rsid w:val="002428FD"/>
    <w:rsid w:val="00242E5A"/>
    <w:rsid w:val="00244A12"/>
    <w:rsid w:val="00244A63"/>
    <w:rsid w:val="002453E5"/>
    <w:rsid w:val="0024556E"/>
    <w:rsid w:val="00245E89"/>
    <w:rsid w:val="00245EE7"/>
    <w:rsid w:val="0024620E"/>
    <w:rsid w:val="00246BC9"/>
    <w:rsid w:val="00246EA9"/>
    <w:rsid w:val="00246EDC"/>
    <w:rsid w:val="00247614"/>
    <w:rsid w:val="002505DE"/>
    <w:rsid w:val="002510E5"/>
    <w:rsid w:val="00252847"/>
    <w:rsid w:val="00252B84"/>
    <w:rsid w:val="00252C77"/>
    <w:rsid w:val="00252E8A"/>
    <w:rsid w:val="00252FFD"/>
    <w:rsid w:val="0025319B"/>
    <w:rsid w:val="00254E41"/>
    <w:rsid w:val="00254E47"/>
    <w:rsid w:val="0025521A"/>
    <w:rsid w:val="002552CA"/>
    <w:rsid w:val="00255D59"/>
    <w:rsid w:val="0025622B"/>
    <w:rsid w:val="00256E52"/>
    <w:rsid w:val="002603CD"/>
    <w:rsid w:val="002605AF"/>
    <w:rsid w:val="002609AE"/>
    <w:rsid w:val="0026123A"/>
    <w:rsid w:val="00261E83"/>
    <w:rsid w:val="002622C1"/>
    <w:rsid w:val="00262379"/>
    <w:rsid w:val="002623AB"/>
    <w:rsid w:val="002625F5"/>
    <w:rsid w:val="0026272C"/>
    <w:rsid w:val="00262ACA"/>
    <w:rsid w:val="00262B1E"/>
    <w:rsid w:val="002633D3"/>
    <w:rsid w:val="00263726"/>
    <w:rsid w:val="002641EA"/>
    <w:rsid w:val="00264790"/>
    <w:rsid w:val="00265D67"/>
    <w:rsid w:val="00267AC1"/>
    <w:rsid w:val="0027023D"/>
    <w:rsid w:val="00270423"/>
    <w:rsid w:val="00270679"/>
    <w:rsid w:val="002707D3"/>
    <w:rsid w:val="002715EA"/>
    <w:rsid w:val="00272C82"/>
    <w:rsid w:val="002736CD"/>
    <w:rsid w:val="002738C6"/>
    <w:rsid w:val="00273BA5"/>
    <w:rsid w:val="00274AE5"/>
    <w:rsid w:val="0027569D"/>
    <w:rsid w:val="00275FDD"/>
    <w:rsid w:val="00276306"/>
    <w:rsid w:val="00276312"/>
    <w:rsid w:val="0027637C"/>
    <w:rsid w:val="0027675B"/>
    <w:rsid w:val="002767CB"/>
    <w:rsid w:val="002773AC"/>
    <w:rsid w:val="00280045"/>
    <w:rsid w:val="00281069"/>
    <w:rsid w:val="00282524"/>
    <w:rsid w:val="0028261C"/>
    <w:rsid w:val="0028340F"/>
    <w:rsid w:val="0028349D"/>
    <w:rsid w:val="00283657"/>
    <w:rsid w:val="0028373C"/>
    <w:rsid w:val="00283CBD"/>
    <w:rsid w:val="00284570"/>
    <w:rsid w:val="0028457B"/>
    <w:rsid w:val="00285DB4"/>
    <w:rsid w:val="00285E1F"/>
    <w:rsid w:val="00286840"/>
    <w:rsid w:val="00287B96"/>
    <w:rsid w:val="002904A9"/>
    <w:rsid w:val="00290649"/>
    <w:rsid w:val="00290D31"/>
    <w:rsid w:val="00290DFB"/>
    <w:rsid w:val="00291C06"/>
    <w:rsid w:val="00291D83"/>
    <w:rsid w:val="00292E4F"/>
    <w:rsid w:val="00293D93"/>
    <w:rsid w:val="00293E25"/>
    <w:rsid w:val="00294F9E"/>
    <w:rsid w:val="0029500B"/>
    <w:rsid w:val="002955B8"/>
    <w:rsid w:val="0029582C"/>
    <w:rsid w:val="0029614D"/>
    <w:rsid w:val="00296B1D"/>
    <w:rsid w:val="00297F99"/>
    <w:rsid w:val="002A027F"/>
    <w:rsid w:val="002A075F"/>
    <w:rsid w:val="002A0D1C"/>
    <w:rsid w:val="002A106F"/>
    <w:rsid w:val="002A109B"/>
    <w:rsid w:val="002A1CC7"/>
    <w:rsid w:val="002A1E68"/>
    <w:rsid w:val="002A1FAF"/>
    <w:rsid w:val="002A25E0"/>
    <w:rsid w:val="002A2A70"/>
    <w:rsid w:val="002A2ADD"/>
    <w:rsid w:val="002A3513"/>
    <w:rsid w:val="002A3D26"/>
    <w:rsid w:val="002A4014"/>
    <w:rsid w:val="002A4BB8"/>
    <w:rsid w:val="002A4BFA"/>
    <w:rsid w:val="002A4C1A"/>
    <w:rsid w:val="002A5AED"/>
    <w:rsid w:val="002A5DD0"/>
    <w:rsid w:val="002A747D"/>
    <w:rsid w:val="002A7D82"/>
    <w:rsid w:val="002A7E2F"/>
    <w:rsid w:val="002B03F5"/>
    <w:rsid w:val="002B043A"/>
    <w:rsid w:val="002B07FE"/>
    <w:rsid w:val="002B13F0"/>
    <w:rsid w:val="002B1600"/>
    <w:rsid w:val="002B19E9"/>
    <w:rsid w:val="002B237A"/>
    <w:rsid w:val="002B2E4E"/>
    <w:rsid w:val="002B2ED3"/>
    <w:rsid w:val="002B36F4"/>
    <w:rsid w:val="002B3FBD"/>
    <w:rsid w:val="002B4DF3"/>
    <w:rsid w:val="002B4E15"/>
    <w:rsid w:val="002B5405"/>
    <w:rsid w:val="002B5741"/>
    <w:rsid w:val="002B5D4C"/>
    <w:rsid w:val="002B6024"/>
    <w:rsid w:val="002B69D5"/>
    <w:rsid w:val="002B6A4F"/>
    <w:rsid w:val="002B6E32"/>
    <w:rsid w:val="002B7AB9"/>
    <w:rsid w:val="002B7BF4"/>
    <w:rsid w:val="002B7D53"/>
    <w:rsid w:val="002B7E3E"/>
    <w:rsid w:val="002B7E72"/>
    <w:rsid w:val="002C080C"/>
    <w:rsid w:val="002C1377"/>
    <w:rsid w:val="002C14D8"/>
    <w:rsid w:val="002C18F3"/>
    <w:rsid w:val="002C47EC"/>
    <w:rsid w:val="002C56C1"/>
    <w:rsid w:val="002C5E07"/>
    <w:rsid w:val="002C5EC7"/>
    <w:rsid w:val="002C6832"/>
    <w:rsid w:val="002C7670"/>
    <w:rsid w:val="002C77F2"/>
    <w:rsid w:val="002D0852"/>
    <w:rsid w:val="002D0C65"/>
    <w:rsid w:val="002D119C"/>
    <w:rsid w:val="002D184B"/>
    <w:rsid w:val="002D22E1"/>
    <w:rsid w:val="002D30B1"/>
    <w:rsid w:val="002D3881"/>
    <w:rsid w:val="002D3F58"/>
    <w:rsid w:val="002D415E"/>
    <w:rsid w:val="002D4248"/>
    <w:rsid w:val="002D4AED"/>
    <w:rsid w:val="002D4C62"/>
    <w:rsid w:val="002D4C7C"/>
    <w:rsid w:val="002D52E6"/>
    <w:rsid w:val="002D6625"/>
    <w:rsid w:val="002D6AFC"/>
    <w:rsid w:val="002D7BE1"/>
    <w:rsid w:val="002E0DC2"/>
    <w:rsid w:val="002E0EDA"/>
    <w:rsid w:val="002E0FB9"/>
    <w:rsid w:val="002E104E"/>
    <w:rsid w:val="002E1413"/>
    <w:rsid w:val="002E2000"/>
    <w:rsid w:val="002E2019"/>
    <w:rsid w:val="002E2D5B"/>
    <w:rsid w:val="002E33FA"/>
    <w:rsid w:val="002E3672"/>
    <w:rsid w:val="002E3CF4"/>
    <w:rsid w:val="002E42C2"/>
    <w:rsid w:val="002E4585"/>
    <w:rsid w:val="002E47DC"/>
    <w:rsid w:val="002E5A84"/>
    <w:rsid w:val="002E5CF0"/>
    <w:rsid w:val="002E5FFD"/>
    <w:rsid w:val="002E603F"/>
    <w:rsid w:val="002E6104"/>
    <w:rsid w:val="002E6183"/>
    <w:rsid w:val="002E72C5"/>
    <w:rsid w:val="002F0782"/>
    <w:rsid w:val="002F0F9E"/>
    <w:rsid w:val="002F1D41"/>
    <w:rsid w:val="002F253B"/>
    <w:rsid w:val="002F28FE"/>
    <w:rsid w:val="002F2906"/>
    <w:rsid w:val="002F2ABD"/>
    <w:rsid w:val="002F3166"/>
    <w:rsid w:val="002F3737"/>
    <w:rsid w:val="002F462F"/>
    <w:rsid w:val="002F49CC"/>
    <w:rsid w:val="002F4D2A"/>
    <w:rsid w:val="002F4E9E"/>
    <w:rsid w:val="002F584A"/>
    <w:rsid w:val="002F695E"/>
    <w:rsid w:val="002F6C84"/>
    <w:rsid w:val="002F7214"/>
    <w:rsid w:val="002F7410"/>
    <w:rsid w:val="002F74AE"/>
    <w:rsid w:val="002F7824"/>
    <w:rsid w:val="002F78BD"/>
    <w:rsid w:val="002F794E"/>
    <w:rsid w:val="002F7CB7"/>
    <w:rsid w:val="003002F7"/>
    <w:rsid w:val="003009F2"/>
    <w:rsid w:val="00300D1A"/>
    <w:rsid w:val="003011F9"/>
    <w:rsid w:val="00301245"/>
    <w:rsid w:val="00301F9A"/>
    <w:rsid w:val="00302839"/>
    <w:rsid w:val="00303EB1"/>
    <w:rsid w:val="0030507A"/>
    <w:rsid w:val="00305174"/>
    <w:rsid w:val="003053A4"/>
    <w:rsid w:val="003054E0"/>
    <w:rsid w:val="0030550B"/>
    <w:rsid w:val="003065F1"/>
    <w:rsid w:val="00306B3D"/>
    <w:rsid w:val="003074CA"/>
    <w:rsid w:val="00307B10"/>
    <w:rsid w:val="00307C9E"/>
    <w:rsid w:val="0031122A"/>
    <w:rsid w:val="003114E0"/>
    <w:rsid w:val="003124FD"/>
    <w:rsid w:val="00312D06"/>
    <w:rsid w:val="0031304A"/>
    <w:rsid w:val="003130C2"/>
    <w:rsid w:val="0031344C"/>
    <w:rsid w:val="0031356F"/>
    <w:rsid w:val="003152DB"/>
    <w:rsid w:val="003159AB"/>
    <w:rsid w:val="003164B6"/>
    <w:rsid w:val="0031678A"/>
    <w:rsid w:val="00316A90"/>
    <w:rsid w:val="00316DB2"/>
    <w:rsid w:val="00316F73"/>
    <w:rsid w:val="003202E4"/>
    <w:rsid w:val="003215AA"/>
    <w:rsid w:val="00321916"/>
    <w:rsid w:val="00321CFA"/>
    <w:rsid w:val="00321E39"/>
    <w:rsid w:val="00322097"/>
    <w:rsid w:val="00322400"/>
    <w:rsid w:val="00323686"/>
    <w:rsid w:val="00323E2E"/>
    <w:rsid w:val="00324080"/>
    <w:rsid w:val="00325119"/>
    <w:rsid w:val="0032511E"/>
    <w:rsid w:val="00326C20"/>
    <w:rsid w:val="003270ED"/>
    <w:rsid w:val="00327337"/>
    <w:rsid w:val="00330351"/>
    <w:rsid w:val="003308E3"/>
    <w:rsid w:val="0033106A"/>
    <w:rsid w:val="003310F4"/>
    <w:rsid w:val="003313EF"/>
    <w:rsid w:val="00332BA1"/>
    <w:rsid w:val="003330E8"/>
    <w:rsid w:val="00333121"/>
    <w:rsid w:val="003335FD"/>
    <w:rsid w:val="003338F5"/>
    <w:rsid w:val="00333D2E"/>
    <w:rsid w:val="00333EF5"/>
    <w:rsid w:val="003345E1"/>
    <w:rsid w:val="003346B2"/>
    <w:rsid w:val="00335B2A"/>
    <w:rsid w:val="00336276"/>
    <w:rsid w:val="0033706E"/>
    <w:rsid w:val="003371E4"/>
    <w:rsid w:val="0033750F"/>
    <w:rsid w:val="00337782"/>
    <w:rsid w:val="00337D43"/>
    <w:rsid w:val="00340538"/>
    <w:rsid w:val="00340717"/>
    <w:rsid w:val="00340E06"/>
    <w:rsid w:val="00342090"/>
    <w:rsid w:val="0034266C"/>
    <w:rsid w:val="00342675"/>
    <w:rsid w:val="00342A56"/>
    <w:rsid w:val="00342F94"/>
    <w:rsid w:val="00343254"/>
    <w:rsid w:val="003437AC"/>
    <w:rsid w:val="00343990"/>
    <w:rsid w:val="0034481E"/>
    <w:rsid w:val="003459F2"/>
    <w:rsid w:val="00345BE1"/>
    <w:rsid w:val="00347600"/>
    <w:rsid w:val="0034783A"/>
    <w:rsid w:val="0035053D"/>
    <w:rsid w:val="00350938"/>
    <w:rsid w:val="00351EF0"/>
    <w:rsid w:val="00351FC8"/>
    <w:rsid w:val="00352AF3"/>
    <w:rsid w:val="00352DCA"/>
    <w:rsid w:val="00353B9D"/>
    <w:rsid w:val="00353F65"/>
    <w:rsid w:val="003541BA"/>
    <w:rsid w:val="003541BE"/>
    <w:rsid w:val="003542DA"/>
    <w:rsid w:val="003543EF"/>
    <w:rsid w:val="003555C4"/>
    <w:rsid w:val="00355BC5"/>
    <w:rsid w:val="00356D5B"/>
    <w:rsid w:val="0035760A"/>
    <w:rsid w:val="00360BE1"/>
    <w:rsid w:val="00360F99"/>
    <w:rsid w:val="00361523"/>
    <w:rsid w:val="00362AF3"/>
    <w:rsid w:val="00362D19"/>
    <w:rsid w:val="00363079"/>
    <w:rsid w:val="0036391D"/>
    <w:rsid w:val="00363C84"/>
    <w:rsid w:val="00363D7B"/>
    <w:rsid w:val="0036422D"/>
    <w:rsid w:val="00365101"/>
    <w:rsid w:val="003658EF"/>
    <w:rsid w:val="00365E5C"/>
    <w:rsid w:val="003720D6"/>
    <w:rsid w:val="0037235D"/>
    <w:rsid w:val="00372673"/>
    <w:rsid w:val="003745C4"/>
    <w:rsid w:val="00376B5B"/>
    <w:rsid w:val="00377493"/>
    <w:rsid w:val="00380188"/>
    <w:rsid w:val="003803DE"/>
    <w:rsid w:val="003813D2"/>
    <w:rsid w:val="003821EE"/>
    <w:rsid w:val="00382E79"/>
    <w:rsid w:val="0038334A"/>
    <w:rsid w:val="00383A75"/>
    <w:rsid w:val="00383E7D"/>
    <w:rsid w:val="00384938"/>
    <w:rsid w:val="00385ABC"/>
    <w:rsid w:val="00386DC2"/>
    <w:rsid w:val="00387E75"/>
    <w:rsid w:val="00387EBE"/>
    <w:rsid w:val="00390263"/>
    <w:rsid w:val="00390B50"/>
    <w:rsid w:val="00390BB8"/>
    <w:rsid w:val="00391849"/>
    <w:rsid w:val="00391AE0"/>
    <w:rsid w:val="00391BD5"/>
    <w:rsid w:val="00392394"/>
    <w:rsid w:val="00392DB6"/>
    <w:rsid w:val="00393279"/>
    <w:rsid w:val="0039366B"/>
    <w:rsid w:val="003949EC"/>
    <w:rsid w:val="00394F4E"/>
    <w:rsid w:val="00394FDD"/>
    <w:rsid w:val="00395048"/>
    <w:rsid w:val="003950C4"/>
    <w:rsid w:val="003954A6"/>
    <w:rsid w:val="00395D54"/>
    <w:rsid w:val="00397542"/>
    <w:rsid w:val="00397E41"/>
    <w:rsid w:val="003A0C7F"/>
    <w:rsid w:val="003A0DFD"/>
    <w:rsid w:val="003A0F35"/>
    <w:rsid w:val="003A1A0E"/>
    <w:rsid w:val="003A1F63"/>
    <w:rsid w:val="003A1F96"/>
    <w:rsid w:val="003A2583"/>
    <w:rsid w:val="003A2783"/>
    <w:rsid w:val="003A34F8"/>
    <w:rsid w:val="003A4967"/>
    <w:rsid w:val="003A4DEA"/>
    <w:rsid w:val="003A561F"/>
    <w:rsid w:val="003A57DD"/>
    <w:rsid w:val="003A58C7"/>
    <w:rsid w:val="003A68A8"/>
    <w:rsid w:val="003A6931"/>
    <w:rsid w:val="003A717D"/>
    <w:rsid w:val="003A722C"/>
    <w:rsid w:val="003A78B5"/>
    <w:rsid w:val="003B19BA"/>
    <w:rsid w:val="003B1D63"/>
    <w:rsid w:val="003B2E22"/>
    <w:rsid w:val="003B2E69"/>
    <w:rsid w:val="003B373D"/>
    <w:rsid w:val="003B37B8"/>
    <w:rsid w:val="003B3D6B"/>
    <w:rsid w:val="003B43DF"/>
    <w:rsid w:val="003B484F"/>
    <w:rsid w:val="003B5EF7"/>
    <w:rsid w:val="003B6D64"/>
    <w:rsid w:val="003B7135"/>
    <w:rsid w:val="003B722E"/>
    <w:rsid w:val="003B755A"/>
    <w:rsid w:val="003B7F21"/>
    <w:rsid w:val="003C0061"/>
    <w:rsid w:val="003C0F8F"/>
    <w:rsid w:val="003C172C"/>
    <w:rsid w:val="003C1757"/>
    <w:rsid w:val="003C1E2D"/>
    <w:rsid w:val="003C23E1"/>
    <w:rsid w:val="003C33CA"/>
    <w:rsid w:val="003C395C"/>
    <w:rsid w:val="003C3A00"/>
    <w:rsid w:val="003C49E2"/>
    <w:rsid w:val="003C4C37"/>
    <w:rsid w:val="003C53A1"/>
    <w:rsid w:val="003C61E3"/>
    <w:rsid w:val="003C6D81"/>
    <w:rsid w:val="003C7071"/>
    <w:rsid w:val="003C7751"/>
    <w:rsid w:val="003C77D3"/>
    <w:rsid w:val="003C7BF1"/>
    <w:rsid w:val="003D0337"/>
    <w:rsid w:val="003D0DB7"/>
    <w:rsid w:val="003D1440"/>
    <w:rsid w:val="003D234F"/>
    <w:rsid w:val="003D3274"/>
    <w:rsid w:val="003D40C2"/>
    <w:rsid w:val="003D5946"/>
    <w:rsid w:val="003D5FD0"/>
    <w:rsid w:val="003D6C26"/>
    <w:rsid w:val="003D727A"/>
    <w:rsid w:val="003E05A2"/>
    <w:rsid w:val="003E0665"/>
    <w:rsid w:val="003E0F67"/>
    <w:rsid w:val="003E1EAF"/>
    <w:rsid w:val="003E24D6"/>
    <w:rsid w:val="003E2980"/>
    <w:rsid w:val="003E2E36"/>
    <w:rsid w:val="003E3087"/>
    <w:rsid w:val="003E32D2"/>
    <w:rsid w:val="003E35C6"/>
    <w:rsid w:val="003E39A0"/>
    <w:rsid w:val="003E3C59"/>
    <w:rsid w:val="003E3FE9"/>
    <w:rsid w:val="003E43E4"/>
    <w:rsid w:val="003E4D73"/>
    <w:rsid w:val="003E522C"/>
    <w:rsid w:val="003E564D"/>
    <w:rsid w:val="003E57E7"/>
    <w:rsid w:val="003E6A0E"/>
    <w:rsid w:val="003E6A25"/>
    <w:rsid w:val="003E6CBA"/>
    <w:rsid w:val="003E6E89"/>
    <w:rsid w:val="003E6F4A"/>
    <w:rsid w:val="003E74AD"/>
    <w:rsid w:val="003E7569"/>
    <w:rsid w:val="003F069A"/>
    <w:rsid w:val="003F0B30"/>
    <w:rsid w:val="003F0DBB"/>
    <w:rsid w:val="003F1422"/>
    <w:rsid w:val="003F213A"/>
    <w:rsid w:val="003F2F6C"/>
    <w:rsid w:val="003F3B00"/>
    <w:rsid w:val="003F3B09"/>
    <w:rsid w:val="003F4617"/>
    <w:rsid w:val="003F5352"/>
    <w:rsid w:val="003F5564"/>
    <w:rsid w:val="003F610F"/>
    <w:rsid w:val="003F625F"/>
    <w:rsid w:val="003F62C0"/>
    <w:rsid w:val="003F66E6"/>
    <w:rsid w:val="003F6E7E"/>
    <w:rsid w:val="003F7E87"/>
    <w:rsid w:val="003F7F15"/>
    <w:rsid w:val="004012AA"/>
    <w:rsid w:val="00402D74"/>
    <w:rsid w:val="00402F76"/>
    <w:rsid w:val="00403273"/>
    <w:rsid w:val="00403560"/>
    <w:rsid w:val="00403640"/>
    <w:rsid w:val="00404093"/>
    <w:rsid w:val="00404A21"/>
    <w:rsid w:val="00405128"/>
    <w:rsid w:val="00405147"/>
    <w:rsid w:val="00405F4C"/>
    <w:rsid w:val="00406A27"/>
    <w:rsid w:val="00406BCF"/>
    <w:rsid w:val="00406EC1"/>
    <w:rsid w:val="004072BC"/>
    <w:rsid w:val="004072D0"/>
    <w:rsid w:val="0040795E"/>
    <w:rsid w:val="00407B0F"/>
    <w:rsid w:val="00407EB7"/>
    <w:rsid w:val="00410FCF"/>
    <w:rsid w:val="00411438"/>
    <w:rsid w:val="0041195B"/>
    <w:rsid w:val="00411FE4"/>
    <w:rsid w:val="004120CD"/>
    <w:rsid w:val="0041388D"/>
    <w:rsid w:val="004143F6"/>
    <w:rsid w:val="00414861"/>
    <w:rsid w:val="00415F1C"/>
    <w:rsid w:val="004161EB"/>
    <w:rsid w:val="00416AFF"/>
    <w:rsid w:val="00416D47"/>
    <w:rsid w:val="0041793A"/>
    <w:rsid w:val="004210A2"/>
    <w:rsid w:val="00421A41"/>
    <w:rsid w:val="00421A46"/>
    <w:rsid w:val="00423152"/>
    <w:rsid w:val="004232E5"/>
    <w:rsid w:val="004233CB"/>
    <w:rsid w:val="00424636"/>
    <w:rsid w:val="00424F9F"/>
    <w:rsid w:val="00425400"/>
    <w:rsid w:val="00425594"/>
    <w:rsid w:val="00425DC3"/>
    <w:rsid w:val="00426A94"/>
    <w:rsid w:val="00427449"/>
    <w:rsid w:val="004274E0"/>
    <w:rsid w:val="00430198"/>
    <w:rsid w:val="004302C0"/>
    <w:rsid w:val="0043037F"/>
    <w:rsid w:val="00430AC0"/>
    <w:rsid w:val="00432952"/>
    <w:rsid w:val="00432EBF"/>
    <w:rsid w:val="004332F6"/>
    <w:rsid w:val="0043367B"/>
    <w:rsid w:val="004339FF"/>
    <w:rsid w:val="00433D60"/>
    <w:rsid w:val="004340DE"/>
    <w:rsid w:val="00434246"/>
    <w:rsid w:val="00435504"/>
    <w:rsid w:val="00435D44"/>
    <w:rsid w:val="00436CD1"/>
    <w:rsid w:val="00437623"/>
    <w:rsid w:val="0044005B"/>
    <w:rsid w:val="004409EC"/>
    <w:rsid w:val="00442214"/>
    <w:rsid w:val="00442935"/>
    <w:rsid w:val="00442DF0"/>
    <w:rsid w:val="00442F9E"/>
    <w:rsid w:val="00443339"/>
    <w:rsid w:val="00444395"/>
    <w:rsid w:val="004445CA"/>
    <w:rsid w:val="00445024"/>
    <w:rsid w:val="00446963"/>
    <w:rsid w:val="00446AE7"/>
    <w:rsid w:val="00446DAD"/>
    <w:rsid w:val="00447F28"/>
    <w:rsid w:val="00450C90"/>
    <w:rsid w:val="00450D32"/>
    <w:rsid w:val="004517BD"/>
    <w:rsid w:val="0045189B"/>
    <w:rsid w:val="00452569"/>
    <w:rsid w:val="004530B0"/>
    <w:rsid w:val="00453252"/>
    <w:rsid w:val="0045345E"/>
    <w:rsid w:val="0045430D"/>
    <w:rsid w:val="00454361"/>
    <w:rsid w:val="00455543"/>
    <w:rsid w:val="00455D34"/>
    <w:rsid w:val="00456C88"/>
    <w:rsid w:val="00457DEA"/>
    <w:rsid w:val="004603AA"/>
    <w:rsid w:val="00461243"/>
    <w:rsid w:val="004616D0"/>
    <w:rsid w:val="00463293"/>
    <w:rsid w:val="004634B1"/>
    <w:rsid w:val="004639FA"/>
    <w:rsid w:val="004646AD"/>
    <w:rsid w:val="0046494A"/>
    <w:rsid w:val="004662EA"/>
    <w:rsid w:val="0046672F"/>
    <w:rsid w:val="00466F97"/>
    <w:rsid w:val="00467599"/>
    <w:rsid w:val="004678E9"/>
    <w:rsid w:val="00467EE4"/>
    <w:rsid w:val="0047019D"/>
    <w:rsid w:val="00470E28"/>
    <w:rsid w:val="004719A0"/>
    <w:rsid w:val="00472227"/>
    <w:rsid w:val="004729E9"/>
    <w:rsid w:val="00473F4C"/>
    <w:rsid w:val="0047430B"/>
    <w:rsid w:val="00474E14"/>
    <w:rsid w:val="00474E4E"/>
    <w:rsid w:val="00475BD8"/>
    <w:rsid w:val="00476322"/>
    <w:rsid w:val="00477154"/>
    <w:rsid w:val="00477692"/>
    <w:rsid w:val="004778BC"/>
    <w:rsid w:val="0048190C"/>
    <w:rsid w:val="0048287B"/>
    <w:rsid w:val="0048427D"/>
    <w:rsid w:val="00484414"/>
    <w:rsid w:val="00484B43"/>
    <w:rsid w:val="00484C46"/>
    <w:rsid w:val="00486094"/>
    <w:rsid w:val="004869C4"/>
    <w:rsid w:val="00487209"/>
    <w:rsid w:val="00487350"/>
    <w:rsid w:val="00487953"/>
    <w:rsid w:val="00487F33"/>
    <w:rsid w:val="00490629"/>
    <w:rsid w:val="00491BB1"/>
    <w:rsid w:val="00493088"/>
    <w:rsid w:val="004941DB"/>
    <w:rsid w:val="004944D8"/>
    <w:rsid w:val="00494B16"/>
    <w:rsid w:val="00494F18"/>
    <w:rsid w:val="0049522A"/>
    <w:rsid w:val="0049543C"/>
    <w:rsid w:val="004954ED"/>
    <w:rsid w:val="004956E7"/>
    <w:rsid w:val="004959E4"/>
    <w:rsid w:val="00496A59"/>
    <w:rsid w:val="00497388"/>
    <w:rsid w:val="004975DB"/>
    <w:rsid w:val="004977E8"/>
    <w:rsid w:val="00497856"/>
    <w:rsid w:val="00497D16"/>
    <w:rsid w:val="004A0728"/>
    <w:rsid w:val="004A081B"/>
    <w:rsid w:val="004A3689"/>
    <w:rsid w:val="004A44A0"/>
    <w:rsid w:val="004A4AD2"/>
    <w:rsid w:val="004A50AC"/>
    <w:rsid w:val="004A5274"/>
    <w:rsid w:val="004A5527"/>
    <w:rsid w:val="004A69C2"/>
    <w:rsid w:val="004A7127"/>
    <w:rsid w:val="004A7193"/>
    <w:rsid w:val="004A763A"/>
    <w:rsid w:val="004A763E"/>
    <w:rsid w:val="004A796C"/>
    <w:rsid w:val="004B07EF"/>
    <w:rsid w:val="004B0873"/>
    <w:rsid w:val="004B0D67"/>
    <w:rsid w:val="004B0E46"/>
    <w:rsid w:val="004B1D63"/>
    <w:rsid w:val="004B2965"/>
    <w:rsid w:val="004B375C"/>
    <w:rsid w:val="004B3D30"/>
    <w:rsid w:val="004B4D9B"/>
    <w:rsid w:val="004B545D"/>
    <w:rsid w:val="004B5888"/>
    <w:rsid w:val="004B60C8"/>
    <w:rsid w:val="004B6689"/>
    <w:rsid w:val="004B740C"/>
    <w:rsid w:val="004C0132"/>
    <w:rsid w:val="004C1904"/>
    <w:rsid w:val="004C1B1C"/>
    <w:rsid w:val="004C1FA0"/>
    <w:rsid w:val="004C2917"/>
    <w:rsid w:val="004C31F7"/>
    <w:rsid w:val="004C3931"/>
    <w:rsid w:val="004C39C6"/>
    <w:rsid w:val="004C3E95"/>
    <w:rsid w:val="004C495F"/>
    <w:rsid w:val="004C53D6"/>
    <w:rsid w:val="004C5CE8"/>
    <w:rsid w:val="004C742E"/>
    <w:rsid w:val="004C757A"/>
    <w:rsid w:val="004C7DE9"/>
    <w:rsid w:val="004C7FAF"/>
    <w:rsid w:val="004D0109"/>
    <w:rsid w:val="004D05B0"/>
    <w:rsid w:val="004D0FC8"/>
    <w:rsid w:val="004D10A8"/>
    <w:rsid w:val="004D1787"/>
    <w:rsid w:val="004D24C5"/>
    <w:rsid w:val="004D270D"/>
    <w:rsid w:val="004D40DC"/>
    <w:rsid w:val="004D4404"/>
    <w:rsid w:val="004D452B"/>
    <w:rsid w:val="004D5E13"/>
    <w:rsid w:val="004D6032"/>
    <w:rsid w:val="004D6EBD"/>
    <w:rsid w:val="004D781B"/>
    <w:rsid w:val="004D7BBF"/>
    <w:rsid w:val="004E107E"/>
    <w:rsid w:val="004E136E"/>
    <w:rsid w:val="004E1FD0"/>
    <w:rsid w:val="004E24A5"/>
    <w:rsid w:val="004E27C1"/>
    <w:rsid w:val="004E2DF0"/>
    <w:rsid w:val="004E2F1E"/>
    <w:rsid w:val="004E347E"/>
    <w:rsid w:val="004E396E"/>
    <w:rsid w:val="004E3EF2"/>
    <w:rsid w:val="004E3F35"/>
    <w:rsid w:val="004E4F18"/>
    <w:rsid w:val="004E52D8"/>
    <w:rsid w:val="004E57A8"/>
    <w:rsid w:val="004E5BCC"/>
    <w:rsid w:val="004E5BFB"/>
    <w:rsid w:val="004E61F0"/>
    <w:rsid w:val="004E68C5"/>
    <w:rsid w:val="004E6AC8"/>
    <w:rsid w:val="004E75A2"/>
    <w:rsid w:val="004F09CE"/>
    <w:rsid w:val="004F0DEB"/>
    <w:rsid w:val="004F12A8"/>
    <w:rsid w:val="004F1471"/>
    <w:rsid w:val="004F31BD"/>
    <w:rsid w:val="004F33FA"/>
    <w:rsid w:val="004F3A8B"/>
    <w:rsid w:val="004F449E"/>
    <w:rsid w:val="004F5968"/>
    <w:rsid w:val="004F6DDF"/>
    <w:rsid w:val="004F6DEF"/>
    <w:rsid w:val="004F7350"/>
    <w:rsid w:val="004F761D"/>
    <w:rsid w:val="004F7C22"/>
    <w:rsid w:val="004F7F52"/>
    <w:rsid w:val="0050070F"/>
    <w:rsid w:val="00501977"/>
    <w:rsid w:val="00501C30"/>
    <w:rsid w:val="00501D07"/>
    <w:rsid w:val="00501ED8"/>
    <w:rsid w:val="00501F64"/>
    <w:rsid w:val="005020A7"/>
    <w:rsid w:val="0050453E"/>
    <w:rsid w:val="00504A65"/>
    <w:rsid w:val="00504E68"/>
    <w:rsid w:val="0050547A"/>
    <w:rsid w:val="005059EF"/>
    <w:rsid w:val="0050698F"/>
    <w:rsid w:val="00506A3E"/>
    <w:rsid w:val="00506F56"/>
    <w:rsid w:val="00507CFD"/>
    <w:rsid w:val="005102B2"/>
    <w:rsid w:val="00510C2F"/>
    <w:rsid w:val="00510F82"/>
    <w:rsid w:val="00510FD0"/>
    <w:rsid w:val="005113B2"/>
    <w:rsid w:val="00511500"/>
    <w:rsid w:val="00512708"/>
    <w:rsid w:val="00512FCB"/>
    <w:rsid w:val="005135D7"/>
    <w:rsid w:val="00513CC5"/>
    <w:rsid w:val="00514493"/>
    <w:rsid w:val="005148EE"/>
    <w:rsid w:val="00514C2C"/>
    <w:rsid w:val="00515668"/>
    <w:rsid w:val="005159A3"/>
    <w:rsid w:val="00516006"/>
    <w:rsid w:val="00516752"/>
    <w:rsid w:val="00516BB0"/>
    <w:rsid w:val="00516C37"/>
    <w:rsid w:val="005170FC"/>
    <w:rsid w:val="00520041"/>
    <w:rsid w:val="00520AEC"/>
    <w:rsid w:val="00520B72"/>
    <w:rsid w:val="00520D92"/>
    <w:rsid w:val="00521131"/>
    <w:rsid w:val="0052124B"/>
    <w:rsid w:val="0052296C"/>
    <w:rsid w:val="00523002"/>
    <w:rsid w:val="00523238"/>
    <w:rsid w:val="0052346D"/>
    <w:rsid w:val="00523704"/>
    <w:rsid w:val="00524C6D"/>
    <w:rsid w:val="0052597E"/>
    <w:rsid w:val="00525EC1"/>
    <w:rsid w:val="00526A22"/>
    <w:rsid w:val="0052793C"/>
    <w:rsid w:val="00527A7B"/>
    <w:rsid w:val="00527E98"/>
    <w:rsid w:val="005307CA"/>
    <w:rsid w:val="00530A65"/>
    <w:rsid w:val="00530F78"/>
    <w:rsid w:val="00531D7C"/>
    <w:rsid w:val="00532502"/>
    <w:rsid w:val="005329D0"/>
    <w:rsid w:val="00532C34"/>
    <w:rsid w:val="00534CDB"/>
    <w:rsid w:val="00535DD2"/>
    <w:rsid w:val="00536341"/>
    <w:rsid w:val="00536BCD"/>
    <w:rsid w:val="00537357"/>
    <w:rsid w:val="00540E0F"/>
    <w:rsid w:val="00541431"/>
    <w:rsid w:val="00541566"/>
    <w:rsid w:val="0054158D"/>
    <w:rsid w:val="0054417A"/>
    <w:rsid w:val="005442C7"/>
    <w:rsid w:val="0054475F"/>
    <w:rsid w:val="0054501B"/>
    <w:rsid w:val="005457FC"/>
    <w:rsid w:val="0054614B"/>
    <w:rsid w:val="00546D55"/>
    <w:rsid w:val="00546FD6"/>
    <w:rsid w:val="005502E0"/>
    <w:rsid w:val="00550F07"/>
    <w:rsid w:val="00552199"/>
    <w:rsid w:val="00552ED0"/>
    <w:rsid w:val="0055352D"/>
    <w:rsid w:val="005538D8"/>
    <w:rsid w:val="005543BF"/>
    <w:rsid w:val="0055494A"/>
    <w:rsid w:val="00554E55"/>
    <w:rsid w:val="00554FE0"/>
    <w:rsid w:val="00555D4E"/>
    <w:rsid w:val="00555F03"/>
    <w:rsid w:val="00556205"/>
    <w:rsid w:val="00556656"/>
    <w:rsid w:val="0055695E"/>
    <w:rsid w:val="00557180"/>
    <w:rsid w:val="00557BB1"/>
    <w:rsid w:val="00557FCA"/>
    <w:rsid w:val="0056038C"/>
    <w:rsid w:val="00560E3D"/>
    <w:rsid w:val="00562000"/>
    <w:rsid w:val="005624B2"/>
    <w:rsid w:val="005626A0"/>
    <w:rsid w:val="00564069"/>
    <w:rsid w:val="0056459A"/>
    <w:rsid w:val="005645E1"/>
    <w:rsid w:val="00564F9F"/>
    <w:rsid w:val="0056511B"/>
    <w:rsid w:val="0056538F"/>
    <w:rsid w:val="00565D4F"/>
    <w:rsid w:val="00565D95"/>
    <w:rsid w:val="00566574"/>
    <w:rsid w:val="00566801"/>
    <w:rsid w:val="00566A22"/>
    <w:rsid w:val="00566F67"/>
    <w:rsid w:val="0056716E"/>
    <w:rsid w:val="00567ABA"/>
    <w:rsid w:val="0057034C"/>
    <w:rsid w:val="00570AA2"/>
    <w:rsid w:val="00571372"/>
    <w:rsid w:val="00572441"/>
    <w:rsid w:val="005730D5"/>
    <w:rsid w:val="00573121"/>
    <w:rsid w:val="00573133"/>
    <w:rsid w:val="0057376E"/>
    <w:rsid w:val="005746D8"/>
    <w:rsid w:val="00574C13"/>
    <w:rsid w:val="00574F80"/>
    <w:rsid w:val="00574FA2"/>
    <w:rsid w:val="00575173"/>
    <w:rsid w:val="00575228"/>
    <w:rsid w:val="00576222"/>
    <w:rsid w:val="00576540"/>
    <w:rsid w:val="00576BCF"/>
    <w:rsid w:val="00577B8D"/>
    <w:rsid w:val="00580163"/>
    <w:rsid w:val="0058139A"/>
    <w:rsid w:val="005817D5"/>
    <w:rsid w:val="00581835"/>
    <w:rsid w:val="00581914"/>
    <w:rsid w:val="00581A6B"/>
    <w:rsid w:val="00581AC0"/>
    <w:rsid w:val="00581FF4"/>
    <w:rsid w:val="005827AA"/>
    <w:rsid w:val="00582E61"/>
    <w:rsid w:val="0058300B"/>
    <w:rsid w:val="00583AC6"/>
    <w:rsid w:val="00583E8E"/>
    <w:rsid w:val="005840DB"/>
    <w:rsid w:val="00584286"/>
    <w:rsid w:val="0058467F"/>
    <w:rsid w:val="00585044"/>
    <w:rsid w:val="00585436"/>
    <w:rsid w:val="005862EB"/>
    <w:rsid w:val="00586A87"/>
    <w:rsid w:val="00586BB9"/>
    <w:rsid w:val="00587D5E"/>
    <w:rsid w:val="00587F2B"/>
    <w:rsid w:val="00590A60"/>
    <w:rsid w:val="005911FD"/>
    <w:rsid w:val="00592522"/>
    <w:rsid w:val="00592A41"/>
    <w:rsid w:val="00592C68"/>
    <w:rsid w:val="00593BE9"/>
    <w:rsid w:val="00593F09"/>
    <w:rsid w:val="0059422F"/>
    <w:rsid w:val="005949EE"/>
    <w:rsid w:val="00595044"/>
    <w:rsid w:val="005950DA"/>
    <w:rsid w:val="005951B3"/>
    <w:rsid w:val="00595BF0"/>
    <w:rsid w:val="00595EC8"/>
    <w:rsid w:val="00596098"/>
    <w:rsid w:val="00596250"/>
    <w:rsid w:val="00597987"/>
    <w:rsid w:val="005A095A"/>
    <w:rsid w:val="005A14C7"/>
    <w:rsid w:val="005A1AC6"/>
    <w:rsid w:val="005A31EE"/>
    <w:rsid w:val="005A3451"/>
    <w:rsid w:val="005A3ACA"/>
    <w:rsid w:val="005A40A6"/>
    <w:rsid w:val="005A530F"/>
    <w:rsid w:val="005A5E68"/>
    <w:rsid w:val="005A6334"/>
    <w:rsid w:val="005A7052"/>
    <w:rsid w:val="005A749B"/>
    <w:rsid w:val="005A775D"/>
    <w:rsid w:val="005A7C6A"/>
    <w:rsid w:val="005A7FA1"/>
    <w:rsid w:val="005B0094"/>
    <w:rsid w:val="005B0E5B"/>
    <w:rsid w:val="005B152D"/>
    <w:rsid w:val="005B3532"/>
    <w:rsid w:val="005B36DD"/>
    <w:rsid w:val="005B3771"/>
    <w:rsid w:val="005B3953"/>
    <w:rsid w:val="005B4072"/>
    <w:rsid w:val="005B42F6"/>
    <w:rsid w:val="005B43F9"/>
    <w:rsid w:val="005B4CA8"/>
    <w:rsid w:val="005B5698"/>
    <w:rsid w:val="005B5F5F"/>
    <w:rsid w:val="005B66C4"/>
    <w:rsid w:val="005B6C13"/>
    <w:rsid w:val="005B7658"/>
    <w:rsid w:val="005C0158"/>
    <w:rsid w:val="005C05A2"/>
    <w:rsid w:val="005C075E"/>
    <w:rsid w:val="005C0867"/>
    <w:rsid w:val="005C0A61"/>
    <w:rsid w:val="005C1A25"/>
    <w:rsid w:val="005C1A7C"/>
    <w:rsid w:val="005C2D11"/>
    <w:rsid w:val="005C2DCB"/>
    <w:rsid w:val="005C49D5"/>
    <w:rsid w:val="005C508D"/>
    <w:rsid w:val="005C5197"/>
    <w:rsid w:val="005C52B3"/>
    <w:rsid w:val="005C5528"/>
    <w:rsid w:val="005C556E"/>
    <w:rsid w:val="005C6393"/>
    <w:rsid w:val="005C6BF8"/>
    <w:rsid w:val="005C7F17"/>
    <w:rsid w:val="005C7FD8"/>
    <w:rsid w:val="005D0CCE"/>
    <w:rsid w:val="005D1856"/>
    <w:rsid w:val="005D19E7"/>
    <w:rsid w:val="005D23F4"/>
    <w:rsid w:val="005D2775"/>
    <w:rsid w:val="005D2EE7"/>
    <w:rsid w:val="005D3075"/>
    <w:rsid w:val="005D3636"/>
    <w:rsid w:val="005D3A1E"/>
    <w:rsid w:val="005D3E06"/>
    <w:rsid w:val="005D4346"/>
    <w:rsid w:val="005D488D"/>
    <w:rsid w:val="005D5247"/>
    <w:rsid w:val="005D577F"/>
    <w:rsid w:val="005D5BD9"/>
    <w:rsid w:val="005D5F43"/>
    <w:rsid w:val="005D6170"/>
    <w:rsid w:val="005D654A"/>
    <w:rsid w:val="005D6844"/>
    <w:rsid w:val="005D6D90"/>
    <w:rsid w:val="005E0403"/>
    <w:rsid w:val="005E0461"/>
    <w:rsid w:val="005E0787"/>
    <w:rsid w:val="005E0913"/>
    <w:rsid w:val="005E091E"/>
    <w:rsid w:val="005E1643"/>
    <w:rsid w:val="005E26AB"/>
    <w:rsid w:val="005E2B97"/>
    <w:rsid w:val="005E4C1E"/>
    <w:rsid w:val="005E4E0F"/>
    <w:rsid w:val="005E55B2"/>
    <w:rsid w:val="005E5B90"/>
    <w:rsid w:val="005E5CE0"/>
    <w:rsid w:val="005E6127"/>
    <w:rsid w:val="005E61FD"/>
    <w:rsid w:val="005E69E9"/>
    <w:rsid w:val="005E7B7A"/>
    <w:rsid w:val="005E7CFF"/>
    <w:rsid w:val="005F0172"/>
    <w:rsid w:val="005F03FC"/>
    <w:rsid w:val="005F110D"/>
    <w:rsid w:val="005F1D7C"/>
    <w:rsid w:val="005F2130"/>
    <w:rsid w:val="005F2388"/>
    <w:rsid w:val="005F2BC3"/>
    <w:rsid w:val="005F355A"/>
    <w:rsid w:val="005F3664"/>
    <w:rsid w:val="005F387A"/>
    <w:rsid w:val="005F3C7C"/>
    <w:rsid w:val="005F42A4"/>
    <w:rsid w:val="005F49B6"/>
    <w:rsid w:val="005F4E81"/>
    <w:rsid w:val="005F5906"/>
    <w:rsid w:val="005F5A64"/>
    <w:rsid w:val="005F637A"/>
    <w:rsid w:val="005F6C57"/>
    <w:rsid w:val="005F6D6F"/>
    <w:rsid w:val="005F73E4"/>
    <w:rsid w:val="0060073E"/>
    <w:rsid w:val="0060082A"/>
    <w:rsid w:val="00600BD7"/>
    <w:rsid w:val="0060124F"/>
    <w:rsid w:val="006020A5"/>
    <w:rsid w:val="006028B6"/>
    <w:rsid w:val="006030F8"/>
    <w:rsid w:val="00603A18"/>
    <w:rsid w:val="00603EC7"/>
    <w:rsid w:val="00603EF8"/>
    <w:rsid w:val="00604557"/>
    <w:rsid w:val="00604F3A"/>
    <w:rsid w:val="00604FAB"/>
    <w:rsid w:val="006050C2"/>
    <w:rsid w:val="00605B2C"/>
    <w:rsid w:val="00606570"/>
    <w:rsid w:val="00606B8E"/>
    <w:rsid w:val="00607328"/>
    <w:rsid w:val="00607961"/>
    <w:rsid w:val="006079E7"/>
    <w:rsid w:val="00607BFF"/>
    <w:rsid w:val="00607FF4"/>
    <w:rsid w:val="0061028C"/>
    <w:rsid w:val="0061066B"/>
    <w:rsid w:val="00610FB1"/>
    <w:rsid w:val="00611135"/>
    <w:rsid w:val="00611DC3"/>
    <w:rsid w:val="00613741"/>
    <w:rsid w:val="00613ECC"/>
    <w:rsid w:val="00614718"/>
    <w:rsid w:val="006150B4"/>
    <w:rsid w:val="00615657"/>
    <w:rsid w:val="0061637F"/>
    <w:rsid w:val="00616575"/>
    <w:rsid w:val="0061691C"/>
    <w:rsid w:val="00617BF5"/>
    <w:rsid w:val="00620788"/>
    <w:rsid w:val="0062091A"/>
    <w:rsid w:val="006209E2"/>
    <w:rsid w:val="0062197A"/>
    <w:rsid w:val="00621EFA"/>
    <w:rsid w:val="00621FA9"/>
    <w:rsid w:val="006220F5"/>
    <w:rsid w:val="00623778"/>
    <w:rsid w:val="00623C9A"/>
    <w:rsid w:val="00623FCB"/>
    <w:rsid w:val="0062435A"/>
    <w:rsid w:val="00624803"/>
    <w:rsid w:val="00624955"/>
    <w:rsid w:val="006253B1"/>
    <w:rsid w:val="006254CB"/>
    <w:rsid w:val="0062573D"/>
    <w:rsid w:val="00625CCC"/>
    <w:rsid w:val="0062637B"/>
    <w:rsid w:val="00627F79"/>
    <w:rsid w:val="00630679"/>
    <w:rsid w:val="0063132D"/>
    <w:rsid w:val="006318E4"/>
    <w:rsid w:val="00631EB5"/>
    <w:rsid w:val="006321FC"/>
    <w:rsid w:val="0063244A"/>
    <w:rsid w:val="00632471"/>
    <w:rsid w:val="006329BA"/>
    <w:rsid w:val="00632BC4"/>
    <w:rsid w:val="00632C26"/>
    <w:rsid w:val="00632E62"/>
    <w:rsid w:val="006338D2"/>
    <w:rsid w:val="00633D26"/>
    <w:rsid w:val="00634DC6"/>
    <w:rsid w:val="00634F74"/>
    <w:rsid w:val="00635C57"/>
    <w:rsid w:val="006361DD"/>
    <w:rsid w:val="00636503"/>
    <w:rsid w:val="00637319"/>
    <w:rsid w:val="00637839"/>
    <w:rsid w:val="00637B04"/>
    <w:rsid w:val="00637F47"/>
    <w:rsid w:val="00640A0E"/>
    <w:rsid w:val="00640B1D"/>
    <w:rsid w:val="006412F4"/>
    <w:rsid w:val="00641A63"/>
    <w:rsid w:val="00642210"/>
    <w:rsid w:val="006425A0"/>
    <w:rsid w:val="00642C47"/>
    <w:rsid w:val="00642FC9"/>
    <w:rsid w:val="00643202"/>
    <w:rsid w:val="0064459F"/>
    <w:rsid w:val="00644C11"/>
    <w:rsid w:val="00645F4B"/>
    <w:rsid w:val="00645F97"/>
    <w:rsid w:val="0064629F"/>
    <w:rsid w:val="006465D4"/>
    <w:rsid w:val="00647A7F"/>
    <w:rsid w:val="00650914"/>
    <w:rsid w:val="00651656"/>
    <w:rsid w:val="0065186F"/>
    <w:rsid w:val="00652140"/>
    <w:rsid w:val="006524AD"/>
    <w:rsid w:val="00652543"/>
    <w:rsid w:val="00652AF1"/>
    <w:rsid w:val="00652D8D"/>
    <w:rsid w:val="00652EDE"/>
    <w:rsid w:val="00653541"/>
    <w:rsid w:val="00653FCE"/>
    <w:rsid w:val="00654917"/>
    <w:rsid w:val="00654FD8"/>
    <w:rsid w:val="00655234"/>
    <w:rsid w:val="0065558E"/>
    <w:rsid w:val="00655AFA"/>
    <w:rsid w:val="0065742B"/>
    <w:rsid w:val="00657795"/>
    <w:rsid w:val="00657897"/>
    <w:rsid w:val="00657B91"/>
    <w:rsid w:val="006625D8"/>
    <w:rsid w:val="00662925"/>
    <w:rsid w:val="00663939"/>
    <w:rsid w:val="00664583"/>
    <w:rsid w:val="0066503E"/>
    <w:rsid w:val="0066504E"/>
    <w:rsid w:val="00665DDF"/>
    <w:rsid w:val="00665F58"/>
    <w:rsid w:val="00665FB7"/>
    <w:rsid w:val="0066670D"/>
    <w:rsid w:val="0066674F"/>
    <w:rsid w:val="006678C1"/>
    <w:rsid w:val="00670512"/>
    <w:rsid w:val="00670925"/>
    <w:rsid w:val="00670E1D"/>
    <w:rsid w:val="00671053"/>
    <w:rsid w:val="0067138F"/>
    <w:rsid w:val="006716EE"/>
    <w:rsid w:val="00671800"/>
    <w:rsid w:val="006718A4"/>
    <w:rsid w:val="006721CA"/>
    <w:rsid w:val="006733CE"/>
    <w:rsid w:val="00674068"/>
    <w:rsid w:val="00674198"/>
    <w:rsid w:val="00674390"/>
    <w:rsid w:val="00675311"/>
    <w:rsid w:val="0067542C"/>
    <w:rsid w:val="006764CF"/>
    <w:rsid w:val="00676606"/>
    <w:rsid w:val="00676D21"/>
    <w:rsid w:val="0067707E"/>
    <w:rsid w:val="00677759"/>
    <w:rsid w:val="00677997"/>
    <w:rsid w:val="00680549"/>
    <w:rsid w:val="00680883"/>
    <w:rsid w:val="00680BE1"/>
    <w:rsid w:val="00681085"/>
    <w:rsid w:val="006811CF"/>
    <w:rsid w:val="00681555"/>
    <w:rsid w:val="00681FBD"/>
    <w:rsid w:val="006822C5"/>
    <w:rsid w:val="0068283D"/>
    <w:rsid w:val="00682C49"/>
    <w:rsid w:val="00683F3F"/>
    <w:rsid w:val="00684119"/>
    <w:rsid w:val="0068538D"/>
    <w:rsid w:val="006853E4"/>
    <w:rsid w:val="0068640E"/>
    <w:rsid w:val="0068671A"/>
    <w:rsid w:val="00686A49"/>
    <w:rsid w:val="0068787C"/>
    <w:rsid w:val="00687E44"/>
    <w:rsid w:val="00690731"/>
    <w:rsid w:val="00690C71"/>
    <w:rsid w:val="00690FE2"/>
    <w:rsid w:val="0069125B"/>
    <w:rsid w:val="00691289"/>
    <w:rsid w:val="006919E9"/>
    <w:rsid w:val="006929FF"/>
    <w:rsid w:val="006933B5"/>
    <w:rsid w:val="00694493"/>
    <w:rsid w:val="00694EEF"/>
    <w:rsid w:val="00695254"/>
    <w:rsid w:val="0069540E"/>
    <w:rsid w:val="0069673B"/>
    <w:rsid w:val="00696CE1"/>
    <w:rsid w:val="006970A9"/>
    <w:rsid w:val="00697C12"/>
    <w:rsid w:val="006A0681"/>
    <w:rsid w:val="006A0B1A"/>
    <w:rsid w:val="006A1461"/>
    <w:rsid w:val="006A34FE"/>
    <w:rsid w:val="006A36A4"/>
    <w:rsid w:val="006A39F2"/>
    <w:rsid w:val="006A4E51"/>
    <w:rsid w:val="006A5C7B"/>
    <w:rsid w:val="006A6261"/>
    <w:rsid w:val="006A6539"/>
    <w:rsid w:val="006A66A7"/>
    <w:rsid w:val="006A693E"/>
    <w:rsid w:val="006A7157"/>
    <w:rsid w:val="006A7C9E"/>
    <w:rsid w:val="006B04F9"/>
    <w:rsid w:val="006B0EAD"/>
    <w:rsid w:val="006B0F58"/>
    <w:rsid w:val="006B1145"/>
    <w:rsid w:val="006B18CA"/>
    <w:rsid w:val="006B21E3"/>
    <w:rsid w:val="006B2A5E"/>
    <w:rsid w:val="006B41A5"/>
    <w:rsid w:val="006B4211"/>
    <w:rsid w:val="006B42DA"/>
    <w:rsid w:val="006B4534"/>
    <w:rsid w:val="006B4B14"/>
    <w:rsid w:val="006B54B0"/>
    <w:rsid w:val="006B6565"/>
    <w:rsid w:val="006B693B"/>
    <w:rsid w:val="006B7C64"/>
    <w:rsid w:val="006B7CB4"/>
    <w:rsid w:val="006C0CB5"/>
    <w:rsid w:val="006C25DE"/>
    <w:rsid w:val="006C28D8"/>
    <w:rsid w:val="006C2B01"/>
    <w:rsid w:val="006C394B"/>
    <w:rsid w:val="006C4376"/>
    <w:rsid w:val="006C4C2D"/>
    <w:rsid w:val="006C4E5A"/>
    <w:rsid w:val="006C5A76"/>
    <w:rsid w:val="006C5BFC"/>
    <w:rsid w:val="006C7FCB"/>
    <w:rsid w:val="006D035E"/>
    <w:rsid w:val="006D217E"/>
    <w:rsid w:val="006D2536"/>
    <w:rsid w:val="006D26B0"/>
    <w:rsid w:val="006D385D"/>
    <w:rsid w:val="006D4F39"/>
    <w:rsid w:val="006D500A"/>
    <w:rsid w:val="006D502E"/>
    <w:rsid w:val="006D5297"/>
    <w:rsid w:val="006D5A93"/>
    <w:rsid w:val="006D6EC1"/>
    <w:rsid w:val="006D6FCF"/>
    <w:rsid w:val="006D72C9"/>
    <w:rsid w:val="006D733B"/>
    <w:rsid w:val="006D754B"/>
    <w:rsid w:val="006D7EF2"/>
    <w:rsid w:val="006E15C2"/>
    <w:rsid w:val="006E1754"/>
    <w:rsid w:val="006E1A4C"/>
    <w:rsid w:val="006E1E17"/>
    <w:rsid w:val="006E23D2"/>
    <w:rsid w:val="006E261B"/>
    <w:rsid w:val="006E2FEC"/>
    <w:rsid w:val="006E31A6"/>
    <w:rsid w:val="006E3687"/>
    <w:rsid w:val="006E46DD"/>
    <w:rsid w:val="006E48B9"/>
    <w:rsid w:val="006E4CE0"/>
    <w:rsid w:val="006E4DA5"/>
    <w:rsid w:val="006E6DBB"/>
    <w:rsid w:val="006E7819"/>
    <w:rsid w:val="006E792D"/>
    <w:rsid w:val="006E7F80"/>
    <w:rsid w:val="006F00E6"/>
    <w:rsid w:val="006F0367"/>
    <w:rsid w:val="006F03FD"/>
    <w:rsid w:val="006F087E"/>
    <w:rsid w:val="006F12D5"/>
    <w:rsid w:val="006F197F"/>
    <w:rsid w:val="006F2153"/>
    <w:rsid w:val="006F34B3"/>
    <w:rsid w:val="006F3931"/>
    <w:rsid w:val="006F3E39"/>
    <w:rsid w:val="006F3F6F"/>
    <w:rsid w:val="006F4D9F"/>
    <w:rsid w:val="006F57A6"/>
    <w:rsid w:val="006F5B0E"/>
    <w:rsid w:val="006F5DC2"/>
    <w:rsid w:val="006F6455"/>
    <w:rsid w:val="006F7F7A"/>
    <w:rsid w:val="007001CB"/>
    <w:rsid w:val="0070055E"/>
    <w:rsid w:val="00700BAD"/>
    <w:rsid w:val="00700C6E"/>
    <w:rsid w:val="00700EDB"/>
    <w:rsid w:val="00701605"/>
    <w:rsid w:val="0070237B"/>
    <w:rsid w:val="00702509"/>
    <w:rsid w:val="00702AC4"/>
    <w:rsid w:val="00702FF9"/>
    <w:rsid w:val="007031E6"/>
    <w:rsid w:val="007032A4"/>
    <w:rsid w:val="007040C1"/>
    <w:rsid w:val="00704367"/>
    <w:rsid w:val="00704482"/>
    <w:rsid w:val="007044A8"/>
    <w:rsid w:val="007048AE"/>
    <w:rsid w:val="00704B2C"/>
    <w:rsid w:val="00704C41"/>
    <w:rsid w:val="00705585"/>
    <w:rsid w:val="0070558B"/>
    <w:rsid w:val="00706288"/>
    <w:rsid w:val="007064E6"/>
    <w:rsid w:val="00710363"/>
    <w:rsid w:val="00710ED1"/>
    <w:rsid w:val="00712116"/>
    <w:rsid w:val="007128E2"/>
    <w:rsid w:val="00712BC4"/>
    <w:rsid w:val="0071415B"/>
    <w:rsid w:val="00714DB6"/>
    <w:rsid w:val="00715015"/>
    <w:rsid w:val="007156EF"/>
    <w:rsid w:val="00715AB1"/>
    <w:rsid w:val="00715C24"/>
    <w:rsid w:val="00715E46"/>
    <w:rsid w:val="007166F2"/>
    <w:rsid w:val="00717AA5"/>
    <w:rsid w:val="00717E8C"/>
    <w:rsid w:val="0072093C"/>
    <w:rsid w:val="007230C7"/>
    <w:rsid w:val="007238FE"/>
    <w:rsid w:val="00723D20"/>
    <w:rsid w:val="00723DB4"/>
    <w:rsid w:val="00723EAD"/>
    <w:rsid w:val="00724012"/>
    <w:rsid w:val="00724E2D"/>
    <w:rsid w:val="00725ED6"/>
    <w:rsid w:val="00725FA6"/>
    <w:rsid w:val="00726C28"/>
    <w:rsid w:val="0072736A"/>
    <w:rsid w:val="0072741A"/>
    <w:rsid w:val="00727901"/>
    <w:rsid w:val="00730BC9"/>
    <w:rsid w:val="00731EEB"/>
    <w:rsid w:val="007325B0"/>
    <w:rsid w:val="0073268F"/>
    <w:rsid w:val="00732F7E"/>
    <w:rsid w:val="007339EA"/>
    <w:rsid w:val="00733AF0"/>
    <w:rsid w:val="007345AF"/>
    <w:rsid w:val="007348E0"/>
    <w:rsid w:val="007364F9"/>
    <w:rsid w:val="00736669"/>
    <w:rsid w:val="0073671C"/>
    <w:rsid w:val="00736AB0"/>
    <w:rsid w:val="0074001B"/>
    <w:rsid w:val="00740493"/>
    <w:rsid w:val="00740D23"/>
    <w:rsid w:val="0074103A"/>
    <w:rsid w:val="0074134A"/>
    <w:rsid w:val="007413DE"/>
    <w:rsid w:val="00741814"/>
    <w:rsid w:val="007429C5"/>
    <w:rsid w:val="0074353B"/>
    <w:rsid w:val="00743EA2"/>
    <w:rsid w:val="00744417"/>
    <w:rsid w:val="00745046"/>
    <w:rsid w:val="007451B5"/>
    <w:rsid w:val="00745D93"/>
    <w:rsid w:val="00746B8F"/>
    <w:rsid w:val="00746BE5"/>
    <w:rsid w:val="00747340"/>
    <w:rsid w:val="00747CF2"/>
    <w:rsid w:val="007504C1"/>
    <w:rsid w:val="0075153B"/>
    <w:rsid w:val="00751543"/>
    <w:rsid w:val="007516B8"/>
    <w:rsid w:val="007520AF"/>
    <w:rsid w:val="0075299D"/>
    <w:rsid w:val="00752BE1"/>
    <w:rsid w:val="00753159"/>
    <w:rsid w:val="007536A3"/>
    <w:rsid w:val="00753C2F"/>
    <w:rsid w:val="00754789"/>
    <w:rsid w:val="00754B4D"/>
    <w:rsid w:val="00755035"/>
    <w:rsid w:val="00755988"/>
    <w:rsid w:val="00755CDC"/>
    <w:rsid w:val="00756019"/>
    <w:rsid w:val="0075665A"/>
    <w:rsid w:val="00756DEC"/>
    <w:rsid w:val="007576C6"/>
    <w:rsid w:val="0076066F"/>
    <w:rsid w:val="007619D2"/>
    <w:rsid w:val="007626BE"/>
    <w:rsid w:val="00762E18"/>
    <w:rsid w:val="007633DA"/>
    <w:rsid w:val="007648C0"/>
    <w:rsid w:val="00764DBF"/>
    <w:rsid w:val="00765638"/>
    <w:rsid w:val="0076662B"/>
    <w:rsid w:val="00766676"/>
    <w:rsid w:val="00766688"/>
    <w:rsid w:val="00766EDC"/>
    <w:rsid w:val="00770B4F"/>
    <w:rsid w:val="00770FE1"/>
    <w:rsid w:val="00771306"/>
    <w:rsid w:val="007727C8"/>
    <w:rsid w:val="007737F8"/>
    <w:rsid w:val="00776561"/>
    <w:rsid w:val="007779E1"/>
    <w:rsid w:val="00777F9F"/>
    <w:rsid w:val="00780769"/>
    <w:rsid w:val="00782672"/>
    <w:rsid w:val="007828C7"/>
    <w:rsid w:val="007835CF"/>
    <w:rsid w:val="00783934"/>
    <w:rsid w:val="00783CE7"/>
    <w:rsid w:val="00784072"/>
    <w:rsid w:val="00784443"/>
    <w:rsid w:val="007845B9"/>
    <w:rsid w:val="00784C50"/>
    <w:rsid w:val="00784D39"/>
    <w:rsid w:val="0078540C"/>
    <w:rsid w:val="00785A6A"/>
    <w:rsid w:val="007868A5"/>
    <w:rsid w:val="00786A82"/>
    <w:rsid w:val="00786ED1"/>
    <w:rsid w:val="00787596"/>
    <w:rsid w:val="00787765"/>
    <w:rsid w:val="007879DF"/>
    <w:rsid w:val="00787AF5"/>
    <w:rsid w:val="00790FE7"/>
    <w:rsid w:val="0079195D"/>
    <w:rsid w:val="00791BC9"/>
    <w:rsid w:val="00791D50"/>
    <w:rsid w:val="00792A8C"/>
    <w:rsid w:val="00792BF4"/>
    <w:rsid w:val="00793B8D"/>
    <w:rsid w:val="00793CEE"/>
    <w:rsid w:val="00794509"/>
    <w:rsid w:val="00794786"/>
    <w:rsid w:val="00794C22"/>
    <w:rsid w:val="00795460"/>
    <w:rsid w:val="007955E7"/>
    <w:rsid w:val="0079674E"/>
    <w:rsid w:val="00796C65"/>
    <w:rsid w:val="00797156"/>
    <w:rsid w:val="00797197"/>
    <w:rsid w:val="00797974"/>
    <w:rsid w:val="007A03A4"/>
    <w:rsid w:val="007A094A"/>
    <w:rsid w:val="007A12BF"/>
    <w:rsid w:val="007A13F8"/>
    <w:rsid w:val="007A182D"/>
    <w:rsid w:val="007A29F5"/>
    <w:rsid w:val="007A2F2E"/>
    <w:rsid w:val="007A3569"/>
    <w:rsid w:val="007A43EA"/>
    <w:rsid w:val="007A475B"/>
    <w:rsid w:val="007A6766"/>
    <w:rsid w:val="007A7781"/>
    <w:rsid w:val="007A7942"/>
    <w:rsid w:val="007B1000"/>
    <w:rsid w:val="007B16A9"/>
    <w:rsid w:val="007B1AB2"/>
    <w:rsid w:val="007B26AC"/>
    <w:rsid w:val="007B2F39"/>
    <w:rsid w:val="007B2FF3"/>
    <w:rsid w:val="007B317F"/>
    <w:rsid w:val="007B38C0"/>
    <w:rsid w:val="007B3951"/>
    <w:rsid w:val="007B4BBF"/>
    <w:rsid w:val="007B531B"/>
    <w:rsid w:val="007B57EB"/>
    <w:rsid w:val="007B5B98"/>
    <w:rsid w:val="007B5C57"/>
    <w:rsid w:val="007B5E36"/>
    <w:rsid w:val="007B61B3"/>
    <w:rsid w:val="007B61C5"/>
    <w:rsid w:val="007B6FBA"/>
    <w:rsid w:val="007B7731"/>
    <w:rsid w:val="007B77C6"/>
    <w:rsid w:val="007B7C84"/>
    <w:rsid w:val="007C04C8"/>
    <w:rsid w:val="007C095B"/>
    <w:rsid w:val="007C0D88"/>
    <w:rsid w:val="007C0DEB"/>
    <w:rsid w:val="007C3394"/>
    <w:rsid w:val="007C35C5"/>
    <w:rsid w:val="007C36C4"/>
    <w:rsid w:val="007C3760"/>
    <w:rsid w:val="007C4B58"/>
    <w:rsid w:val="007C528A"/>
    <w:rsid w:val="007C5F30"/>
    <w:rsid w:val="007C6121"/>
    <w:rsid w:val="007C65A8"/>
    <w:rsid w:val="007C6BF0"/>
    <w:rsid w:val="007C70DC"/>
    <w:rsid w:val="007D00D3"/>
    <w:rsid w:val="007D04CA"/>
    <w:rsid w:val="007D063C"/>
    <w:rsid w:val="007D0654"/>
    <w:rsid w:val="007D0BA9"/>
    <w:rsid w:val="007D0CA5"/>
    <w:rsid w:val="007D0F1F"/>
    <w:rsid w:val="007D166D"/>
    <w:rsid w:val="007D1FAB"/>
    <w:rsid w:val="007D2ACD"/>
    <w:rsid w:val="007D312B"/>
    <w:rsid w:val="007D36DF"/>
    <w:rsid w:val="007D3A45"/>
    <w:rsid w:val="007D3F26"/>
    <w:rsid w:val="007D478A"/>
    <w:rsid w:val="007D5131"/>
    <w:rsid w:val="007D514C"/>
    <w:rsid w:val="007D5B37"/>
    <w:rsid w:val="007D5DC3"/>
    <w:rsid w:val="007D65C3"/>
    <w:rsid w:val="007D7C67"/>
    <w:rsid w:val="007E0FAD"/>
    <w:rsid w:val="007E12BC"/>
    <w:rsid w:val="007E1A20"/>
    <w:rsid w:val="007E1E94"/>
    <w:rsid w:val="007E2EF9"/>
    <w:rsid w:val="007E3137"/>
    <w:rsid w:val="007E3193"/>
    <w:rsid w:val="007E37AE"/>
    <w:rsid w:val="007E3FD5"/>
    <w:rsid w:val="007E4534"/>
    <w:rsid w:val="007E4B2C"/>
    <w:rsid w:val="007E627B"/>
    <w:rsid w:val="007E643D"/>
    <w:rsid w:val="007E64D2"/>
    <w:rsid w:val="007E6AA7"/>
    <w:rsid w:val="007E6AE9"/>
    <w:rsid w:val="007E7052"/>
    <w:rsid w:val="007E71DD"/>
    <w:rsid w:val="007E769A"/>
    <w:rsid w:val="007E7C54"/>
    <w:rsid w:val="007F00C0"/>
    <w:rsid w:val="007F01B3"/>
    <w:rsid w:val="007F08B1"/>
    <w:rsid w:val="007F18AA"/>
    <w:rsid w:val="007F2AB7"/>
    <w:rsid w:val="007F340D"/>
    <w:rsid w:val="007F36F2"/>
    <w:rsid w:val="007F3780"/>
    <w:rsid w:val="007F3EE8"/>
    <w:rsid w:val="007F4122"/>
    <w:rsid w:val="007F425E"/>
    <w:rsid w:val="007F464F"/>
    <w:rsid w:val="007F4FAB"/>
    <w:rsid w:val="007F564D"/>
    <w:rsid w:val="007F5C4D"/>
    <w:rsid w:val="007F63C5"/>
    <w:rsid w:val="007F6E69"/>
    <w:rsid w:val="007F6E6F"/>
    <w:rsid w:val="007F72EB"/>
    <w:rsid w:val="007F764B"/>
    <w:rsid w:val="007F7870"/>
    <w:rsid w:val="007F788F"/>
    <w:rsid w:val="008001E9"/>
    <w:rsid w:val="00800467"/>
    <w:rsid w:val="0080062B"/>
    <w:rsid w:val="00801008"/>
    <w:rsid w:val="008010D0"/>
    <w:rsid w:val="008019D6"/>
    <w:rsid w:val="008034E0"/>
    <w:rsid w:val="008040AE"/>
    <w:rsid w:val="008041C6"/>
    <w:rsid w:val="008042E3"/>
    <w:rsid w:val="00804729"/>
    <w:rsid w:val="0080495F"/>
    <w:rsid w:val="00805804"/>
    <w:rsid w:val="00805AE7"/>
    <w:rsid w:val="00805F3A"/>
    <w:rsid w:val="00805FF6"/>
    <w:rsid w:val="0080613F"/>
    <w:rsid w:val="008061BB"/>
    <w:rsid w:val="00806799"/>
    <w:rsid w:val="00807652"/>
    <w:rsid w:val="00810BA4"/>
    <w:rsid w:val="00810BC0"/>
    <w:rsid w:val="00810BCA"/>
    <w:rsid w:val="0081144E"/>
    <w:rsid w:val="008127EB"/>
    <w:rsid w:val="00813A71"/>
    <w:rsid w:val="00814B8B"/>
    <w:rsid w:val="008157EC"/>
    <w:rsid w:val="00815AA6"/>
    <w:rsid w:val="00815BB7"/>
    <w:rsid w:val="00816DFB"/>
    <w:rsid w:val="00817455"/>
    <w:rsid w:val="00817B61"/>
    <w:rsid w:val="00817EE5"/>
    <w:rsid w:val="008202B9"/>
    <w:rsid w:val="00820A57"/>
    <w:rsid w:val="00820C50"/>
    <w:rsid w:val="00821D9D"/>
    <w:rsid w:val="00822EC9"/>
    <w:rsid w:val="00823620"/>
    <w:rsid w:val="00823FD0"/>
    <w:rsid w:val="0082438F"/>
    <w:rsid w:val="00824921"/>
    <w:rsid w:val="0082517A"/>
    <w:rsid w:val="008266CB"/>
    <w:rsid w:val="00826B99"/>
    <w:rsid w:val="008272ED"/>
    <w:rsid w:val="008275E1"/>
    <w:rsid w:val="00827754"/>
    <w:rsid w:val="0082783E"/>
    <w:rsid w:val="00827FCB"/>
    <w:rsid w:val="0083093C"/>
    <w:rsid w:val="0083105C"/>
    <w:rsid w:val="008320DA"/>
    <w:rsid w:val="00833E23"/>
    <w:rsid w:val="00833F1A"/>
    <w:rsid w:val="00834AFD"/>
    <w:rsid w:val="00835A9F"/>
    <w:rsid w:val="00835FDB"/>
    <w:rsid w:val="00836346"/>
    <w:rsid w:val="00836736"/>
    <w:rsid w:val="00836C78"/>
    <w:rsid w:val="00836E0B"/>
    <w:rsid w:val="00837335"/>
    <w:rsid w:val="008379AC"/>
    <w:rsid w:val="0084020A"/>
    <w:rsid w:val="00840771"/>
    <w:rsid w:val="00840FE2"/>
    <w:rsid w:val="008423BD"/>
    <w:rsid w:val="008425DA"/>
    <w:rsid w:val="008426B5"/>
    <w:rsid w:val="008426DD"/>
    <w:rsid w:val="00842AC1"/>
    <w:rsid w:val="00842FA4"/>
    <w:rsid w:val="0084364E"/>
    <w:rsid w:val="0084406B"/>
    <w:rsid w:val="00844AD4"/>
    <w:rsid w:val="00844B10"/>
    <w:rsid w:val="00845326"/>
    <w:rsid w:val="00845B2A"/>
    <w:rsid w:val="00846183"/>
    <w:rsid w:val="00846A84"/>
    <w:rsid w:val="00846D8A"/>
    <w:rsid w:val="00847206"/>
    <w:rsid w:val="008474FE"/>
    <w:rsid w:val="00850966"/>
    <w:rsid w:val="008512F5"/>
    <w:rsid w:val="00851EF5"/>
    <w:rsid w:val="0085250F"/>
    <w:rsid w:val="00852B1F"/>
    <w:rsid w:val="00853FF5"/>
    <w:rsid w:val="008540BE"/>
    <w:rsid w:val="00854A74"/>
    <w:rsid w:val="00854D12"/>
    <w:rsid w:val="00855747"/>
    <w:rsid w:val="00855A1C"/>
    <w:rsid w:val="00855AF5"/>
    <w:rsid w:val="00855EDC"/>
    <w:rsid w:val="00856061"/>
    <w:rsid w:val="00856176"/>
    <w:rsid w:val="008561CB"/>
    <w:rsid w:val="008563E4"/>
    <w:rsid w:val="00856538"/>
    <w:rsid w:val="00857888"/>
    <w:rsid w:val="00860320"/>
    <w:rsid w:val="00860768"/>
    <w:rsid w:val="0086151D"/>
    <w:rsid w:val="008621FC"/>
    <w:rsid w:val="00862CEB"/>
    <w:rsid w:val="00862ECD"/>
    <w:rsid w:val="0086387E"/>
    <w:rsid w:val="008646E4"/>
    <w:rsid w:val="00864D34"/>
    <w:rsid w:val="00864F0C"/>
    <w:rsid w:val="00865405"/>
    <w:rsid w:val="00866F80"/>
    <w:rsid w:val="00866FCC"/>
    <w:rsid w:val="008676B6"/>
    <w:rsid w:val="00867F86"/>
    <w:rsid w:val="00870204"/>
    <w:rsid w:val="00870AEC"/>
    <w:rsid w:val="00871477"/>
    <w:rsid w:val="008714EE"/>
    <w:rsid w:val="00872633"/>
    <w:rsid w:val="0087311C"/>
    <w:rsid w:val="0087323E"/>
    <w:rsid w:val="00873317"/>
    <w:rsid w:val="008733A3"/>
    <w:rsid w:val="00873717"/>
    <w:rsid w:val="0087394D"/>
    <w:rsid w:val="00875382"/>
    <w:rsid w:val="00875A69"/>
    <w:rsid w:val="00875CF0"/>
    <w:rsid w:val="00875D3C"/>
    <w:rsid w:val="008762A7"/>
    <w:rsid w:val="00876972"/>
    <w:rsid w:val="00876973"/>
    <w:rsid w:val="00876E70"/>
    <w:rsid w:val="00880253"/>
    <w:rsid w:val="00880476"/>
    <w:rsid w:val="00880BDF"/>
    <w:rsid w:val="0088168D"/>
    <w:rsid w:val="0088200E"/>
    <w:rsid w:val="0088450C"/>
    <w:rsid w:val="008872B9"/>
    <w:rsid w:val="0088759C"/>
    <w:rsid w:val="008879AB"/>
    <w:rsid w:val="008906AF"/>
    <w:rsid w:val="008907BF"/>
    <w:rsid w:val="00891B0E"/>
    <w:rsid w:val="008921E1"/>
    <w:rsid w:val="00892BFF"/>
    <w:rsid w:val="00893239"/>
    <w:rsid w:val="0089370F"/>
    <w:rsid w:val="00893774"/>
    <w:rsid w:val="008937CE"/>
    <w:rsid w:val="00893F2C"/>
    <w:rsid w:val="00895042"/>
    <w:rsid w:val="00895091"/>
    <w:rsid w:val="0089532E"/>
    <w:rsid w:val="00895C47"/>
    <w:rsid w:val="00895C48"/>
    <w:rsid w:val="00895D62"/>
    <w:rsid w:val="00895FF1"/>
    <w:rsid w:val="00896506"/>
    <w:rsid w:val="00896D65"/>
    <w:rsid w:val="00896F52"/>
    <w:rsid w:val="00897224"/>
    <w:rsid w:val="00897CDA"/>
    <w:rsid w:val="008A10AD"/>
    <w:rsid w:val="008A1B66"/>
    <w:rsid w:val="008A1CF3"/>
    <w:rsid w:val="008A1EB5"/>
    <w:rsid w:val="008A269F"/>
    <w:rsid w:val="008A306C"/>
    <w:rsid w:val="008A3B31"/>
    <w:rsid w:val="008A421A"/>
    <w:rsid w:val="008A477D"/>
    <w:rsid w:val="008A4DE6"/>
    <w:rsid w:val="008A5204"/>
    <w:rsid w:val="008A5853"/>
    <w:rsid w:val="008A5A0A"/>
    <w:rsid w:val="008A608B"/>
    <w:rsid w:val="008A6286"/>
    <w:rsid w:val="008A6626"/>
    <w:rsid w:val="008A6AB6"/>
    <w:rsid w:val="008A7447"/>
    <w:rsid w:val="008B0219"/>
    <w:rsid w:val="008B2A18"/>
    <w:rsid w:val="008B2A8C"/>
    <w:rsid w:val="008B2C2C"/>
    <w:rsid w:val="008B2F30"/>
    <w:rsid w:val="008B318E"/>
    <w:rsid w:val="008B33B5"/>
    <w:rsid w:val="008B3EA2"/>
    <w:rsid w:val="008B4653"/>
    <w:rsid w:val="008B52B8"/>
    <w:rsid w:val="008B537F"/>
    <w:rsid w:val="008B5488"/>
    <w:rsid w:val="008B683A"/>
    <w:rsid w:val="008B68BC"/>
    <w:rsid w:val="008B69CE"/>
    <w:rsid w:val="008B7062"/>
    <w:rsid w:val="008B7FCD"/>
    <w:rsid w:val="008C00FB"/>
    <w:rsid w:val="008C102B"/>
    <w:rsid w:val="008C1DD2"/>
    <w:rsid w:val="008C2748"/>
    <w:rsid w:val="008C2BCE"/>
    <w:rsid w:val="008C2C0A"/>
    <w:rsid w:val="008C3105"/>
    <w:rsid w:val="008C32B2"/>
    <w:rsid w:val="008C36CA"/>
    <w:rsid w:val="008C3994"/>
    <w:rsid w:val="008C4443"/>
    <w:rsid w:val="008C44D4"/>
    <w:rsid w:val="008C4626"/>
    <w:rsid w:val="008C61B0"/>
    <w:rsid w:val="008C69DE"/>
    <w:rsid w:val="008C6B07"/>
    <w:rsid w:val="008C78DB"/>
    <w:rsid w:val="008D0205"/>
    <w:rsid w:val="008D049B"/>
    <w:rsid w:val="008D0560"/>
    <w:rsid w:val="008D1378"/>
    <w:rsid w:val="008D13EC"/>
    <w:rsid w:val="008D15FF"/>
    <w:rsid w:val="008D1947"/>
    <w:rsid w:val="008D1DB2"/>
    <w:rsid w:val="008D260F"/>
    <w:rsid w:val="008D30E0"/>
    <w:rsid w:val="008D3AEB"/>
    <w:rsid w:val="008D3EFC"/>
    <w:rsid w:val="008D43A5"/>
    <w:rsid w:val="008D53A9"/>
    <w:rsid w:val="008D55E3"/>
    <w:rsid w:val="008D5627"/>
    <w:rsid w:val="008D57FB"/>
    <w:rsid w:val="008D5DAC"/>
    <w:rsid w:val="008D5F25"/>
    <w:rsid w:val="008D6CFA"/>
    <w:rsid w:val="008D74DC"/>
    <w:rsid w:val="008D7923"/>
    <w:rsid w:val="008D7F28"/>
    <w:rsid w:val="008D7F7B"/>
    <w:rsid w:val="008E00D3"/>
    <w:rsid w:val="008E0654"/>
    <w:rsid w:val="008E1014"/>
    <w:rsid w:val="008E118A"/>
    <w:rsid w:val="008E1457"/>
    <w:rsid w:val="008E1701"/>
    <w:rsid w:val="008E1B1A"/>
    <w:rsid w:val="008E1E81"/>
    <w:rsid w:val="008E1F9C"/>
    <w:rsid w:val="008E1FC7"/>
    <w:rsid w:val="008E2140"/>
    <w:rsid w:val="008E21E4"/>
    <w:rsid w:val="008E28FE"/>
    <w:rsid w:val="008E3D90"/>
    <w:rsid w:val="008E42AB"/>
    <w:rsid w:val="008E51B3"/>
    <w:rsid w:val="008E58B4"/>
    <w:rsid w:val="008E61AD"/>
    <w:rsid w:val="008E685F"/>
    <w:rsid w:val="008F02D3"/>
    <w:rsid w:val="008F03EB"/>
    <w:rsid w:val="008F04EA"/>
    <w:rsid w:val="008F0748"/>
    <w:rsid w:val="008F0D6B"/>
    <w:rsid w:val="008F10BD"/>
    <w:rsid w:val="008F1B8E"/>
    <w:rsid w:val="008F1E0A"/>
    <w:rsid w:val="008F3C91"/>
    <w:rsid w:val="008F4529"/>
    <w:rsid w:val="008F48D2"/>
    <w:rsid w:val="008F52BB"/>
    <w:rsid w:val="008F52E8"/>
    <w:rsid w:val="008F55DD"/>
    <w:rsid w:val="008F5BCB"/>
    <w:rsid w:val="009002DB"/>
    <w:rsid w:val="009008E5"/>
    <w:rsid w:val="009020F2"/>
    <w:rsid w:val="009027AD"/>
    <w:rsid w:val="00902BC0"/>
    <w:rsid w:val="00903B25"/>
    <w:rsid w:val="00904170"/>
    <w:rsid w:val="0090445E"/>
    <w:rsid w:val="009045FE"/>
    <w:rsid w:val="00904F68"/>
    <w:rsid w:val="00905883"/>
    <w:rsid w:val="00905A24"/>
    <w:rsid w:val="00905FFB"/>
    <w:rsid w:val="009074BB"/>
    <w:rsid w:val="00910EC8"/>
    <w:rsid w:val="00911E2F"/>
    <w:rsid w:val="00912401"/>
    <w:rsid w:val="00912C8B"/>
    <w:rsid w:val="00913590"/>
    <w:rsid w:val="009138E9"/>
    <w:rsid w:val="00914119"/>
    <w:rsid w:val="00914E7D"/>
    <w:rsid w:val="0091527D"/>
    <w:rsid w:val="009152BA"/>
    <w:rsid w:val="00915769"/>
    <w:rsid w:val="009161D9"/>
    <w:rsid w:val="009167A3"/>
    <w:rsid w:val="00916A68"/>
    <w:rsid w:val="00916B5E"/>
    <w:rsid w:val="00920301"/>
    <w:rsid w:val="00920418"/>
    <w:rsid w:val="0092170F"/>
    <w:rsid w:val="00923F54"/>
    <w:rsid w:val="00925026"/>
    <w:rsid w:val="009252A2"/>
    <w:rsid w:val="00925848"/>
    <w:rsid w:val="00925EA0"/>
    <w:rsid w:val="00925EB7"/>
    <w:rsid w:val="00926CEE"/>
    <w:rsid w:val="00932722"/>
    <w:rsid w:val="00932FAC"/>
    <w:rsid w:val="009337E2"/>
    <w:rsid w:val="00933971"/>
    <w:rsid w:val="00933DF5"/>
    <w:rsid w:val="00934BED"/>
    <w:rsid w:val="00934F6F"/>
    <w:rsid w:val="00935427"/>
    <w:rsid w:val="00935560"/>
    <w:rsid w:val="009358CA"/>
    <w:rsid w:val="00935983"/>
    <w:rsid w:val="009364C7"/>
    <w:rsid w:val="00936AE0"/>
    <w:rsid w:val="00936AE7"/>
    <w:rsid w:val="00936E44"/>
    <w:rsid w:val="00936F3A"/>
    <w:rsid w:val="00937DB1"/>
    <w:rsid w:val="00940C7D"/>
    <w:rsid w:val="00940DF4"/>
    <w:rsid w:val="0094171D"/>
    <w:rsid w:val="009417ED"/>
    <w:rsid w:val="00941ED4"/>
    <w:rsid w:val="00942C52"/>
    <w:rsid w:val="00942C67"/>
    <w:rsid w:val="0094491A"/>
    <w:rsid w:val="009449BF"/>
    <w:rsid w:val="0094555B"/>
    <w:rsid w:val="0094567E"/>
    <w:rsid w:val="00945B4C"/>
    <w:rsid w:val="00945D0D"/>
    <w:rsid w:val="00946036"/>
    <w:rsid w:val="009509A5"/>
    <w:rsid w:val="00950D38"/>
    <w:rsid w:val="009517F7"/>
    <w:rsid w:val="009518C4"/>
    <w:rsid w:val="00951FC4"/>
    <w:rsid w:val="0095253C"/>
    <w:rsid w:val="00952C76"/>
    <w:rsid w:val="009530FD"/>
    <w:rsid w:val="0095385D"/>
    <w:rsid w:val="00954986"/>
    <w:rsid w:val="00954E46"/>
    <w:rsid w:val="009555FF"/>
    <w:rsid w:val="00955EE1"/>
    <w:rsid w:val="00956812"/>
    <w:rsid w:val="00957646"/>
    <w:rsid w:val="00957AB7"/>
    <w:rsid w:val="009600B6"/>
    <w:rsid w:val="00960511"/>
    <w:rsid w:val="009633E8"/>
    <w:rsid w:val="00964870"/>
    <w:rsid w:val="00965291"/>
    <w:rsid w:val="009654E3"/>
    <w:rsid w:val="00966808"/>
    <w:rsid w:val="0096759F"/>
    <w:rsid w:val="00967702"/>
    <w:rsid w:val="00967BDB"/>
    <w:rsid w:val="00970178"/>
    <w:rsid w:val="00970301"/>
    <w:rsid w:val="00970345"/>
    <w:rsid w:val="00970B4B"/>
    <w:rsid w:val="00970DF7"/>
    <w:rsid w:val="00971E26"/>
    <w:rsid w:val="0097270D"/>
    <w:rsid w:val="009728C2"/>
    <w:rsid w:val="00973071"/>
    <w:rsid w:val="009731B2"/>
    <w:rsid w:val="00973647"/>
    <w:rsid w:val="00973D04"/>
    <w:rsid w:val="009745B4"/>
    <w:rsid w:val="009750E4"/>
    <w:rsid w:val="00975119"/>
    <w:rsid w:val="00975448"/>
    <w:rsid w:val="00977126"/>
    <w:rsid w:val="009771CF"/>
    <w:rsid w:val="009800EB"/>
    <w:rsid w:val="009823DC"/>
    <w:rsid w:val="0098256B"/>
    <w:rsid w:val="0098273A"/>
    <w:rsid w:val="00982F45"/>
    <w:rsid w:val="0098318F"/>
    <w:rsid w:val="00983801"/>
    <w:rsid w:val="00984E66"/>
    <w:rsid w:val="00984F14"/>
    <w:rsid w:val="00985756"/>
    <w:rsid w:val="00985A87"/>
    <w:rsid w:val="0098727C"/>
    <w:rsid w:val="009911B9"/>
    <w:rsid w:val="0099254C"/>
    <w:rsid w:val="009931DA"/>
    <w:rsid w:val="00993344"/>
    <w:rsid w:val="009940BF"/>
    <w:rsid w:val="00994638"/>
    <w:rsid w:val="0099571F"/>
    <w:rsid w:val="00995840"/>
    <w:rsid w:val="009969B9"/>
    <w:rsid w:val="00997436"/>
    <w:rsid w:val="00997870"/>
    <w:rsid w:val="009A19E8"/>
    <w:rsid w:val="009A2174"/>
    <w:rsid w:val="009A2491"/>
    <w:rsid w:val="009A26F5"/>
    <w:rsid w:val="009A2CD3"/>
    <w:rsid w:val="009A32CD"/>
    <w:rsid w:val="009A3A85"/>
    <w:rsid w:val="009A4D2E"/>
    <w:rsid w:val="009A5C49"/>
    <w:rsid w:val="009A6D5C"/>
    <w:rsid w:val="009A7CD3"/>
    <w:rsid w:val="009A7E83"/>
    <w:rsid w:val="009B0624"/>
    <w:rsid w:val="009B0F52"/>
    <w:rsid w:val="009B158E"/>
    <w:rsid w:val="009B1A0D"/>
    <w:rsid w:val="009B1A52"/>
    <w:rsid w:val="009B1B25"/>
    <w:rsid w:val="009B1C3C"/>
    <w:rsid w:val="009B5B6E"/>
    <w:rsid w:val="009B5D3B"/>
    <w:rsid w:val="009B60CE"/>
    <w:rsid w:val="009B6783"/>
    <w:rsid w:val="009B69C1"/>
    <w:rsid w:val="009B6D62"/>
    <w:rsid w:val="009B6E6E"/>
    <w:rsid w:val="009B719F"/>
    <w:rsid w:val="009B760A"/>
    <w:rsid w:val="009B7DCE"/>
    <w:rsid w:val="009B7F0B"/>
    <w:rsid w:val="009C0322"/>
    <w:rsid w:val="009C0993"/>
    <w:rsid w:val="009C131A"/>
    <w:rsid w:val="009C15F7"/>
    <w:rsid w:val="009C17F4"/>
    <w:rsid w:val="009C2536"/>
    <w:rsid w:val="009C334F"/>
    <w:rsid w:val="009C4CCB"/>
    <w:rsid w:val="009C4F81"/>
    <w:rsid w:val="009C50E0"/>
    <w:rsid w:val="009C518A"/>
    <w:rsid w:val="009C56FB"/>
    <w:rsid w:val="009C5A9E"/>
    <w:rsid w:val="009C5E99"/>
    <w:rsid w:val="009C5F62"/>
    <w:rsid w:val="009C6775"/>
    <w:rsid w:val="009C7957"/>
    <w:rsid w:val="009C7B28"/>
    <w:rsid w:val="009C7FC0"/>
    <w:rsid w:val="009D016B"/>
    <w:rsid w:val="009D07DF"/>
    <w:rsid w:val="009D0AFD"/>
    <w:rsid w:val="009D0CEC"/>
    <w:rsid w:val="009D18E6"/>
    <w:rsid w:val="009D234B"/>
    <w:rsid w:val="009D2613"/>
    <w:rsid w:val="009D3512"/>
    <w:rsid w:val="009D367D"/>
    <w:rsid w:val="009D4101"/>
    <w:rsid w:val="009D44D4"/>
    <w:rsid w:val="009D468E"/>
    <w:rsid w:val="009D4A48"/>
    <w:rsid w:val="009D4E43"/>
    <w:rsid w:val="009D5743"/>
    <w:rsid w:val="009D591C"/>
    <w:rsid w:val="009D68A7"/>
    <w:rsid w:val="009D6CE0"/>
    <w:rsid w:val="009E0395"/>
    <w:rsid w:val="009E056E"/>
    <w:rsid w:val="009E16D2"/>
    <w:rsid w:val="009E1CA7"/>
    <w:rsid w:val="009E20A1"/>
    <w:rsid w:val="009E2BCB"/>
    <w:rsid w:val="009E383C"/>
    <w:rsid w:val="009E4E8B"/>
    <w:rsid w:val="009E4F99"/>
    <w:rsid w:val="009E5AD4"/>
    <w:rsid w:val="009E600F"/>
    <w:rsid w:val="009E66D1"/>
    <w:rsid w:val="009E6B5C"/>
    <w:rsid w:val="009E702D"/>
    <w:rsid w:val="009E7BF4"/>
    <w:rsid w:val="009E7F41"/>
    <w:rsid w:val="009F10F4"/>
    <w:rsid w:val="009F152D"/>
    <w:rsid w:val="009F1864"/>
    <w:rsid w:val="009F23BF"/>
    <w:rsid w:val="009F2AB1"/>
    <w:rsid w:val="009F2B5E"/>
    <w:rsid w:val="009F314E"/>
    <w:rsid w:val="009F32DC"/>
    <w:rsid w:val="009F478F"/>
    <w:rsid w:val="009F4A76"/>
    <w:rsid w:val="009F5171"/>
    <w:rsid w:val="009F5353"/>
    <w:rsid w:val="009F5D44"/>
    <w:rsid w:val="009F5D84"/>
    <w:rsid w:val="009F5EEB"/>
    <w:rsid w:val="009F6363"/>
    <w:rsid w:val="009F6E2F"/>
    <w:rsid w:val="009F6E61"/>
    <w:rsid w:val="009F6FC7"/>
    <w:rsid w:val="009F7057"/>
    <w:rsid w:val="00A00A6A"/>
    <w:rsid w:val="00A00D34"/>
    <w:rsid w:val="00A01B20"/>
    <w:rsid w:val="00A036F8"/>
    <w:rsid w:val="00A0384F"/>
    <w:rsid w:val="00A03AAD"/>
    <w:rsid w:val="00A03FE8"/>
    <w:rsid w:val="00A042D8"/>
    <w:rsid w:val="00A045A3"/>
    <w:rsid w:val="00A04661"/>
    <w:rsid w:val="00A0519C"/>
    <w:rsid w:val="00A052DE"/>
    <w:rsid w:val="00A057DB"/>
    <w:rsid w:val="00A058CD"/>
    <w:rsid w:val="00A062AE"/>
    <w:rsid w:val="00A10AE0"/>
    <w:rsid w:val="00A10BED"/>
    <w:rsid w:val="00A11A36"/>
    <w:rsid w:val="00A12CD1"/>
    <w:rsid w:val="00A13121"/>
    <w:rsid w:val="00A13D27"/>
    <w:rsid w:val="00A149B7"/>
    <w:rsid w:val="00A14B19"/>
    <w:rsid w:val="00A14ECD"/>
    <w:rsid w:val="00A14EE1"/>
    <w:rsid w:val="00A1559D"/>
    <w:rsid w:val="00A155BE"/>
    <w:rsid w:val="00A15C88"/>
    <w:rsid w:val="00A1623B"/>
    <w:rsid w:val="00A16A77"/>
    <w:rsid w:val="00A16AC0"/>
    <w:rsid w:val="00A179CB"/>
    <w:rsid w:val="00A17AEF"/>
    <w:rsid w:val="00A17B14"/>
    <w:rsid w:val="00A203BB"/>
    <w:rsid w:val="00A21483"/>
    <w:rsid w:val="00A21C27"/>
    <w:rsid w:val="00A21FBD"/>
    <w:rsid w:val="00A23CF4"/>
    <w:rsid w:val="00A23E04"/>
    <w:rsid w:val="00A2460F"/>
    <w:rsid w:val="00A26030"/>
    <w:rsid w:val="00A26C77"/>
    <w:rsid w:val="00A277A0"/>
    <w:rsid w:val="00A303CF"/>
    <w:rsid w:val="00A30C3E"/>
    <w:rsid w:val="00A3147B"/>
    <w:rsid w:val="00A314AE"/>
    <w:rsid w:val="00A31681"/>
    <w:rsid w:val="00A316E8"/>
    <w:rsid w:val="00A317FA"/>
    <w:rsid w:val="00A32A35"/>
    <w:rsid w:val="00A32DCF"/>
    <w:rsid w:val="00A3358E"/>
    <w:rsid w:val="00A344B1"/>
    <w:rsid w:val="00A3461D"/>
    <w:rsid w:val="00A367E9"/>
    <w:rsid w:val="00A36919"/>
    <w:rsid w:val="00A36E3A"/>
    <w:rsid w:val="00A373E9"/>
    <w:rsid w:val="00A37620"/>
    <w:rsid w:val="00A37866"/>
    <w:rsid w:val="00A40A91"/>
    <w:rsid w:val="00A40BEC"/>
    <w:rsid w:val="00A4335E"/>
    <w:rsid w:val="00A435B6"/>
    <w:rsid w:val="00A43793"/>
    <w:rsid w:val="00A44FEF"/>
    <w:rsid w:val="00A45C96"/>
    <w:rsid w:val="00A4602A"/>
    <w:rsid w:val="00A464B0"/>
    <w:rsid w:val="00A466D7"/>
    <w:rsid w:val="00A46A5A"/>
    <w:rsid w:val="00A4794B"/>
    <w:rsid w:val="00A47CE1"/>
    <w:rsid w:val="00A47F4D"/>
    <w:rsid w:val="00A503E4"/>
    <w:rsid w:val="00A52953"/>
    <w:rsid w:val="00A5335E"/>
    <w:rsid w:val="00A540AD"/>
    <w:rsid w:val="00A54AD1"/>
    <w:rsid w:val="00A554D8"/>
    <w:rsid w:val="00A55FE5"/>
    <w:rsid w:val="00A5667B"/>
    <w:rsid w:val="00A60E4B"/>
    <w:rsid w:val="00A613F6"/>
    <w:rsid w:val="00A61621"/>
    <w:rsid w:val="00A61B42"/>
    <w:rsid w:val="00A61C5F"/>
    <w:rsid w:val="00A61C76"/>
    <w:rsid w:val="00A6246C"/>
    <w:rsid w:val="00A62726"/>
    <w:rsid w:val="00A632CB"/>
    <w:rsid w:val="00A6382E"/>
    <w:rsid w:val="00A64821"/>
    <w:rsid w:val="00A648B1"/>
    <w:rsid w:val="00A650E9"/>
    <w:rsid w:val="00A65700"/>
    <w:rsid w:val="00A65FD9"/>
    <w:rsid w:val="00A66109"/>
    <w:rsid w:val="00A665C5"/>
    <w:rsid w:val="00A66DD0"/>
    <w:rsid w:val="00A67235"/>
    <w:rsid w:val="00A6743F"/>
    <w:rsid w:val="00A67837"/>
    <w:rsid w:val="00A6785A"/>
    <w:rsid w:val="00A7017F"/>
    <w:rsid w:val="00A705E8"/>
    <w:rsid w:val="00A70EB6"/>
    <w:rsid w:val="00A71744"/>
    <w:rsid w:val="00A725C5"/>
    <w:rsid w:val="00A72B06"/>
    <w:rsid w:val="00A73183"/>
    <w:rsid w:val="00A757CE"/>
    <w:rsid w:val="00A75F5A"/>
    <w:rsid w:val="00A7615B"/>
    <w:rsid w:val="00A761C6"/>
    <w:rsid w:val="00A76573"/>
    <w:rsid w:val="00A76EC1"/>
    <w:rsid w:val="00A77258"/>
    <w:rsid w:val="00A80191"/>
    <w:rsid w:val="00A8071A"/>
    <w:rsid w:val="00A80BAE"/>
    <w:rsid w:val="00A80D58"/>
    <w:rsid w:val="00A81427"/>
    <w:rsid w:val="00A82551"/>
    <w:rsid w:val="00A838C1"/>
    <w:rsid w:val="00A83D77"/>
    <w:rsid w:val="00A83DEA"/>
    <w:rsid w:val="00A85617"/>
    <w:rsid w:val="00A85A7E"/>
    <w:rsid w:val="00A85FDE"/>
    <w:rsid w:val="00A860DE"/>
    <w:rsid w:val="00A87529"/>
    <w:rsid w:val="00A87DAC"/>
    <w:rsid w:val="00A87DB1"/>
    <w:rsid w:val="00A907E6"/>
    <w:rsid w:val="00A90EF5"/>
    <w:rsid w:val="00A913F1"/>
    <w:rsid w:val="00A930DD"/>
    <w:rsid w:val="00A933F7"/>
    <w:rsid w:val="00A936E3"/>
    <w:rsid w:val="00A93C3F"/>
    <w:rsid w:val="00A93C55"/>
    <w:rsid w:val="00A9468D"/>
    <w:rsid w:val="00A95B74"/>
    <w:rsid w:val="00A95B8C"/>
    <w:rsid w:val="00A96291"/>
    <w:rsid w:val="00A9672E"/>
    <w:rsid w:val="00A9687D"/>
    <w:rsid w:val="00AA0879"/>
    <w:rsid w:val="00AA0F66"/>
    <w:rsid w:val="00AA0FC0"/>
    <w:rsid w:val="00AA1401"/>
    <w:rsid w:val="00AA1E16"/>
    <w:rsid w:val="00AA2378"/>
    <w:rsid w:val="00AA3790"/>
    <w:rsid w:val="00AA39D6"/>
    <w:rsid w:val="00AA3C65"/>
    <w:rsid w:val="00AA50DD"/>
    <w:rsid w:val="00AA57C3"/>
    <w:rsid w:val="00AA5A6C"/>
    <w:rsid w:val="00AA5C50"/>
    <w:rsid w:val="00AA62B5"/>
    <w:rsid w:val="00AA7275"/>
    <w:rsid w:val="00AA74BA"/>
    <w:rsid w:val="00AA7C8C"/>
    <w:rsid w:val="00AB0401"/>
    <w:rsid w:val="00AB0437"/>
    <w:rsid w:val="00AB13B6"/>
    <w:rsid w:val="00AB1449"/>
    <w:rsid w:val="00AB3D49"/>
    <w:rsid w:val="00AB3F9B"/>
    <w:rsid w:val="00AB4175"/>
    <w:rsid w:val="00AB5A4C"/>
    <w:rsid w:val="00AB5C20"/>
    <w:rsid w:val="00AB5E61"/>
    <w:rsid w:val="00AB611D"/>
    <w:rsid w:val="00AB61EA"/>
    <w:rsid w:val="00AB65B0"/>
    <w:rsid w:val="00AB6F61"/>
    <w:rsid w:val="00AB7463"/>
    <w:rsid w:val="00AB7869"/>
    <w:rsid w:val="00AB7EA5"/>
    <w:rsid w:val="00AC0B35"/>
    <w:rsid w:val="00AC0B61"/>
    <w:rsid w:val="00AC1956"/>
    <w:rsid w:val="00AC1EEE"/>
    <w:rsid w:val="00AC24F6"/>
    <w:rsid w:val="00AC2AFC"/>
    <w:rsid w:val="00AC366E"/>
    <w:rsid w:val="00AC3C67"/>
    <w:rsid w:val="00AC4422"/>
    <w:rsid w:val="00AC4BB8"/>
    <w:rsid w:val="00AC530E"/>
    <w:rsid w:val="00AC53E3"/>
    <w:rsid w:val="00AC586E"/>
    <w:rsid w:val="00AC5A35"/>
    <w:rsid w:val="00AC67B8"/>
    <w:rsid w:val="00AC71B9"/>
    <w:rsid w:val="00AD1515"/>
    <w:rsid w:val="00AD24CB"/>
    <w:rsid w:val="00AD256F"/>
    <w:rsid w:val="00AD274F"/>
    <w:rsid w:val="00AD29F9"/>
    <w:rsid w:val="00AD3B8B"/>
    <w:rsid w:val="00AD3D6B"/>
    <w:rsid w:val="00AD5E11"/>
    <w:rsid w:val="00AD6AD0"/>
    <w:rsid w:val="00AD73B8"/>
    <w:rsid w:val="00AD7D2E"/>
    <w:rsid w:val="00AD7E77"/>
    <w:rsid w:val="00AE017D"/>
    <w:rsid w:val="00AE062A"/>
    <w:rsid w:val="00AE0D54"/>
    <w:rsid w:val="00AE0DB5"/>
    <w:rsid w:val="00AE0E9E"/>
    <w:rsid w:val="00AE170C"/>
    <w:rsid w:val="00AE184A"/>
    <w:rsid w:val="00AE3127"/>
    <w:rsid w:val="00AE387C"/>
    <w:rsid w:val="00AE3BAF"/>
    <w:rsid w:val="00AE3E94"/>
    <w:rsid w:val="00AE3EF2"/>
    <w:rsid w:val="00AE3F23"/>
    <w:rsid w:val="00AE42B7"/>
    <w:rsid w:val="00AE4637"/>
    <w:rsid w:val="00AE49A8"/>
    <w:rsid w:val="00AE51BF"/>
    <w:rsid w:val="00AE615A"/>
    <w:rsid w:val="00AE633D"/>
    <w:rsid w:val="00AE763E"/>
    <w:rsid w:val="00AE7F5D"/>
    <w:rsid w:val="00AF0282"/>
    <w:rsid w:val="00AF0B50"/>
    <w:rsid w:val="00AF0B51"/>
    <w:rsid w:val="00AF1497"/>
    <w:rsid w:val="00AF1672"/>
    <w:rsid w:val="00AF1FA8"/>
    <w:rsid w:val="00AF2233"/>
    <w:rsid w:val="00AF241D"/>
    <w:rsid w:val="00AF2621"/>
    <w:rsid w:val="00AF31BA"/>
    <w:rsid w:val="00AF3914"/>
    <w:rsid w:val="00AF4CCA"/>
    <w:rsid w:val="00AF5317"/>
    <w:rsid w:val="00AF5744"/>
    <w:rsid w:val="00AF596C"/>
    <w:rsid w:val="00AF6542"/>
    <w:rsid w:val="00AF665D"/>
    <w:rsid w:val="00AF685B"/>
    <w:rsid w:val="00AF6D00"/>
    <w:rsid w:val="00AF75BD"/>
    <w:rsid w:val="00AF79FE"/>
    <w:rsid w:val="00AF7F49"/>
    <w:rsid w:val="00B018E3"/>
    <w:rsid w:val="00B01E87"/>
    <w:rsid w:val="00B02403"/>
    <w:rsid w:val="00B026EC"/>
    <w:rsid w:val="00B03058"/>
    <w:rsid w:val="00B04117"/>
    <w:rsid w:val="00B04527"/>
    <w:rsid w:val="00B05063"/>
    <w:rsid w:val="00B059AD"/>
    <w:rsid w:val="00B05A26"/>
    <w:rsid w:val="00B06641"/>
    <w:rsid w:val="00B06740"/>
    <w:rsid w:val="00B07FD2"/>
    <w:rsid w:val="00B10307"/>
    <w:rsid w:val="00B10512"/>
    <w:rsid w:val="00B10573"/>
    <w:rsid w:val="00B10EDC"/>
    <w:rsid w:val="00B11AE6"/>
    <w:rsid w:val="00B11FF8"/>
    <w:rsid w:val="00B126FB"/>
    <w:rsid w:val="00B12E14"/>
    <w:rsid w:val="00B1345E"/>
    <w:rsid w:val="00B13D46"/>
    <w:rsid w:val="00B14521"/>
    <w:rsid w:val="00B148F0"/>
    <w:rsid w:val="00B14A4D"/>
    <w:rsid w:val="00B14E95"/>
    <w:rsid w:val="00B16B77"/>
    <w:rsid w:val="00B17517"/>
    <w:rsid w:val="00B175C3"/>
    <w:rsid w:val="00B17DBD"/>
    <w:rsid w:val="00B17E40"/>
    <w:rsid w:val="00B20035"/>
    <w:rsid w:val="00B20607"/>
    <w:rsid w:val="00B20967"/>
    <w:rsid w:val="00B209D9"/>
    <w:rsid w:val="00B211E3"/>
    <w:rsid w:val="00B22130"/>
    <w:rsid w:val="00B2381F"/>
    <w:rsid w:val="00B2403E"/>
    <w:rsid w:val="00B24326"/>
    <w:rsid w:val="00B24AE8"/>
    <w:rsid w:val="00B24DC1"/>
    <w:rsid w:val="00B26F93"/>
    <w:rsid w:val="00B27142"/>
    <w:rsid w:val="00B30245"/>
    <w:rsid w:val="00B3061A"/>
    <w:rsid w:val="00B30820"/>
    <w:rsid w:val="00B31AC7"/>
    <w:rsid w:val="00B31E08"/>
    <w:rsid w:val="00B3232A"/>
    <w:rsid w:val="00B33830"/>
    <w:rsid w:val="00B34B00"/>
    <w:rsid w:val="00B35002"/>
    <w:rsid w:val="00B3564C"/>
    <w:rsid w:val="00B35D74"/>
    <w:rsid w:val="00B35DD2"/>
    <w:rsid w:val="00B371FC"/>
    <w:rsid w:val="00B40378"/>
    <w:rsid w:val="00B40986"/>
    <w:rsid w:val="00B410FD"/>
    <w:rsid w:val="00B41202"/>
    <w:rsid w:val="00B41429"/>
    <w:rsid w:val="00B421FB"/>
    <w:rsid w:val="00B4237C"/>
    <w:rsid w:val="00B42603"/>
    <w:rsid w:val="00B435C7"/>
    <w:rsid w:val="00B43CDF"/>
    <w:rsid w:val="00B441AE"/>
    <w:rsid w:val="00B4510A"/>
    <w:rsid w:val="00B457E1"/>
    <w:rsid w:val="00B45D1E"/>
    <w:rsid w:val="00B46A16"/>
    <w:rsid w:val="00B46B77"/>
    <w:rsid w:val="00B46DD3"/>
    <w:rsid w:val="00B474B1"/>
    <w:rsid w:val="00B4799B"/>
    <w:rsid w:val="00B500E9"/>
    <w:rsid w:val="00B51DCB"/>
    <w:rsid w:val="00B52670"/>
    <w:rsid w:val="00B52B43"/>
    <w:rsid w:val="00B5323B"/>
    <w:rsid w:val="00B532B7"/>
    <w:rsid w:val="00B53AFE"/>
    <w:rsid w:val="00B544F8"/>
    <w:rsid w:val="00B5540B"/>
    <w:rsid w:val="00B555FA"/>
    <w:rsid w:val="00B55C0A"/>
    <w:rsid w:val="00B567F1"/>
    <w:rsid w:val="00B57490"/>
    <w:rsid w:val="00B57954"/>
    <w:rsid w:val="00B579DA"/>
    <w:rsid w:val="00B60E4C"/>
    <w:rsid w:val="00B62579"/>
    <w:rsid w:val="00B630BD"/>
    <w:rsid w:val="00B631F8"/>
    <w:rsid w:val="00B6393C"/>
    <w:rsid w:val="00B64325"/>
    <w:rsid w:val="00B64392"/>
    <w:rsid w:val="00B64437"/>
    <w:rsid w:val="00B6486B"/>
    <w:rsid w:val="00B65ABA"/>
    <w:rsid w:val="00B65CF1"/>
    <w:rsid w:val="00B65E16"/>
    <w:rsid w:val="00B66A79"/>
    <w:rsid w:val="00B66CB2"/>
    <w:rsid w:val="00B67166"/>
    <w:rsid w:val="00B67D88"/>
    <w:rsid w:val="00B702BE"/>
    <w:rsid w:val="00B70FB4"/>
    <w:rsid w:val="00B71218"/>
    <w:rsid w:val="00B71318"/>
    <w:rsid w:val="00B7162E"/>
    <w:rsid w:val="00B72D84"/>
    <w:rsid w:val="00B72F62"/>
    <w:rsid w:val="00B736B9"/>
    <w:rsid w:val="00B73744"/>
    <w:rsid w:val="00B739B6"/>
    <w:rsid w:val="00B747E1"/>
    <w:rsid w:val="00B74DD1"/>
    <w:rsid w:val="00B77B93"/>
    <w:rsid w:val="00B77CA7"/>
    <w:rsid w:val="00B80BE4"/>
    <w:rsid w:val="00B80DCF"/>
    <w:rsid w:val="00B80EFB"/>
    <w:rsid w:val="00B81A20"/>
    <w:rsid w:val="00B81CB1"/>
    <w:rsid w:val="00B82AD1"/>
    <w:rsid w:val="00B83DA9"/>
    <w:rsid w:val="00B840D6"/>
    <w:rsid w:val="00B857FB"/>
    <w:rsid w:val="00B8696C"/>
    <w:rsid w:val="00B86BC3"/>
    <w:rsid w:val="00B87F8A"/>
    <w:rsid w:val="00B9038C"/>
    <w:rsid w:val="00B9058C"/>
    <w:rsid w:val="00B91B6B"/>
    <w:rsid w:val="00B944DA"/>
    <w:rsid w:val="00B94C03"/>
    <w:rsid w:val="00B950DA"/>
    <w:rsid w:val="00B95107"/>
    <w:rsid w:val="00B95D21"/>
    <w:rsid w:val="00B95DD3"/>
    <w:rsid w:val="00B962F8"/>
    <w:rsid w:val="00B9645E"/>
    <w:rsid w:val="00B9674F"/>
    <w:rsid w:val="00B96B06"/>
    <w:rsid w:val="00B971EF"/>
    <w:rsid w:val="00B97A28"/>
    <w:rsid w:val="00BA21BC"/>
    <w:rsid w:val="00BA265F"/>
    <w:rsid w:val="00BA2833"/>
    <w:rsid w:val="00BA288F"/>
    <w:rsid w:val="00BA28AD"/>
    <w:rsid w:val="00BA334C"/>
    <w:rsid w:val="00BA3725"/>
    <w:rsid w:val="00BA38E1"/>
    <w:rsid w:val="00BA3D87"/>
    <w:rsid w:val="00BA46E8"/>
    <w:rsid w:val="00BA473D"/>
    <w:rsid w:val="00BA5215"/>
    <w:rsid w:val="00BA7477"/>
    <w:rsid w:val="00BB005A"/>
    <w:rsid w:val="00BB0991"/>
    <w:rsid w:val="00BB0B24"/>
    <w:rsid w:val="00BB1118"/>
    <w:rsid w:val="00BB1542"/>
    <w:rsid w:val="00BB1826"/>
    <w:rsid w:val="00BB1F4D"/>
    <w:rsid w:val="00BB29A9"/>
    <w:rsid w:val="00BB3A95"/>
    <w:rsid w:val="00BB4703"/>
    <w:rsid w:val="00BB6D42"/>
    <w:rsid w:val="00BB6EBE"/>
    <w:rsid w:val="00BB72E6"/>
    <w:rsid w:val="00BB7B0C"/>
    <w:rsid w:val="00BC010F"/>
    <w:rsid w:val="00BC058B"/>
    <w:rsid w:val="00BC0AF5"/>
    <w:rsid w:val="00BC0CE8"/>
    <w:rsid w:val="00BC1796"/>
    <w:rsid w:val="00BC17BB"/>
    <w:rsid w:val="00BC1A8E"/>
    <w:rsid w:val="00BC1FCF"/>
    <w:rsid w:val="00BC1FF0"/>
    <w:rsid w:val="00BC2176"/>
    <w:rsid w:val="00BC26D6"/>
    <w:rsid w:val="00BC2F5F"/>
    <w:rsid w:val="00BC30AB"/>
    <w:rsid w:val="00BC3216"/>
    <w:rsid w:val="00BC3E76"/>
    <w:rsid w:val="00BC3FDF"/>
    <w:rsid w:val="00BC445F"/>
    <w:rsid w:val="00BC49B0"/>
    <w:rsid w:val="00BC4B78"/>
    <w:rsid w:val="00BC5596"/>
    <w:rsid w:val="00BC5AAC"/>
    <w:rsid w:val="00BD0025"/>
    <w:rsid w:val="00BD12C8"/>
    <w:rsid w:val="00BD15BC"/>
    <w:rsid w:val="00BD1D11"/>
    <w:rsid w:val="00BD2567"/>
    <w:rsid w:val="00BD2A1A"/>
    <w:rsid w:val="00BD3348"/>
    <w:rsid w:val="00BD3C47"/>
    <w:rsid w:val="00BD3E13"/>
    <w:rsid w:val="00BD4421"/>
    <w:rsid w:val="00BD6E4F"/>
    <w:rsid w:val="00BD748E"/>
    <w:rsid w:val="00BE2087"/>
    <w:rsid w:val="00BE2397"/>
    <w:rsid w:val="00BE2FBC"/>
    <w:rsid w:val="00BE342A"/>
    <w:rsid w:val="00BE35C5"/>
    <w:rsid w:val="00BE3827"/>
    <w:rsid w:val="00BE3EE9"/>
    <w:rsid w:val="00BE42D6"/>
    <w:rsid w:val="00BE54BF"/>
    <w:rsid w:val="00BE6160"/>
    <w:rsid w:val="00BE61CF"/>
    <w:rsid w:val="00BE6F13"/>
    <w:rsid w:val="00BE6FD4"/>
    <w:rsid w:val="00BE704E"/>
    <w:rsid w:val="00BE7A76"/>
    <w:rsid w:val="00BF1234"/>
    <w:rsid w:val="00BF1935"/>
    <w:rsid w:val="00BF2235"/>
    <w:rsid w:val="00BF3FEA"/>
    <w:rsid w:val="00BF5842"/>
    <w:rsid w:val="00BF63E6"/>
    <w:rsid w:val="00BF6816"/>
    <w:rsid w:val="00BF714D"/>
    <w:rsid w:val="00BF7348"/>
    <w:rsid w:val="00BF7C28"/>
    <w:rsid w:val="00BF7CC3"/>
    <w:rsid w:val="00BF7EF7"/>
    <w:rsid w:val="00C00092"/>
    <w:rsid w:val="00C0033D"/>
    <w:rsid w:val="00C01048"/>
    <w:rsid w:val="00C016A0"/>
    <w:rsid w:val="00C043A1"/>
    <w:rsid w:val="00C052C9"/>
    <w:rsid w:val="00C05C59"/>
    <w:rsid w:val="00C06699"/>
    <w:rsid w:val="00C07870"/>
    <w:rsid w:val="00C10758"/>
    <w:rsid w:val="00C111C3"/>
    <w:rsid w:val="00C117A6"/>
    <w:rsid w:val="00C1326B"/>
    <w:rsid w:val="00C13682"/>
    <w:rsid w:val="00C13AE0"/>
    <w:rsid w:val="00C140FE"/>
    <w:rsid w:val="00C1491E"/>
    <w:rsid w:val="00C14A71"/>
    <w:rsid w:val="00C14EB1"/>
    <w:rsid w:val="00C1537F"/>
    <w:rsid w:val="00C1697F"/>
    <w:rsid w:val="00C16F02"/>
    <w:rsid w:val="00C17A16"/>
    <w:rsid w:val="00C17C00"/>
    <w:rsid w:val="00C17FA2"/>
    <w:rsid w:val="00C20165"/>
    <w:rsid w:val="00C2060B"/>
    <w:rsid w:val="00C21080"/>
    <w:rsid w:val="00C2186A"/>
    <w:rsid w:val="00C21C80"/>
    <w:rsid w:val="00C2264C"/>
    <w:rsid w:val="00C23497"/>
    <w:rsid w:val="00C23AEA"/>
    <w:rsid w:val="00C23DBC"/>
    <w:rsid w:val="00C23E2F"/>
    <w:rsid w:val="00C242DF"/>
    <w:rsid w:val="00C244C2"/>
    <w:rsid w:val="00C25176"/>
    <w:rsid w:val="00C25914"/>
    <w:rsid w:val="00C25D26"/>
    <w:rsid w:val="00C260BB"/>
    <w:rsid w:val="00C27334"/>
    <w:rsid w:val="00C27E34"/>
    <w:rsid w:val="00C307A6"/>
    <w:rsid w:val="00C323D3"/>
    <w:rsid w:val="00C334A7"/>
    <w:rsid w:val="00C34554"/>
    <w:rsid w:val="00C34891"/>
    <w:rsid w:val="00C35A8C"/>
    <w:rsid w:val="00C35EBC"/>
    <w:rsid w:val="00C36C0D"/>
    <w:rsid w:val="00C372A4"/>
    <w:rsid w:val="00C372D0"/>
    <w:rsid w:val="00C3747A"/>
    <w:rsid w:val="00C37A23"/>
    <w:rsid w:val="00C407C5"/>
    <w:rsid w:val="00C415B4"/>
    <w:rsid w:val="00C41CBA"/>
    <w:rsid w:val="00C420C6"/>
    <w:rsid w:val="00C420D5"/>
    <w:rsid w:val="00C43207"/>
    <w:rsid w:val="00C46D57"/>
    <w:rsid w:val="00C4754F"/>
    <w:rsid w:val="00C47764"/>
    <w:rsid w:val="00C47769"/>
    <w:rsid w:val="00C4795F"/>
    <w:rsid w:val="00C50817"/>
    <w:rsid w:val="00C509DA"/>
    <w:rsid w:val="00C50E2C"/>
    <w:rsid w:val="00C525F2"/>
    <w:rsid w:val="00C52C07"/>
    <w:rsid w:val="00C553E2"/>
    <w:rsid w:val="00C55624"/>
    <w:rsid w:val="00C558EA"/>
    <w:rsid w:val="00C55F0E"/>
    <w:rsid w:val="00C566CE"/>
    <w:rsid w:val="00C56BF5"/>
    <w:rsid w:val="00C57D0B"/>
    <w:rsid w:val="00C612DC"/>
    <w:rsid w:val="00C62C4F"/>
    <w:rsid w:val="00C6329F"/>
    <w:rsid w:val="00C6372D"/>
    <w:rsid w:val="00C637A3"/>
    <w:rsid w:val="00C63A38"/>
    <w:rsid w:val="00C644BA"/>
    <w:rsid w:val="00C64A28"/>
    <w:rsid w:val="00C65BA3"/>
    <w:rsid w:val="00C66B22"/>
    <w:rsid w:val="00C66D2E"/>
    <w:rsid w:val="00C6741C"/>
    <w:rsid w:val="00C70085"/>
    <w:rsid w:val="00C70437"/>
    <w:rsid w:val="00C70C09"/>
    <w:rsid w:val="00C70EB7"/>
    <w:rsid w:val="00C72611"/>
    <w:rsid w:val="00C744CB"/>
    <w:rsid w:val="00C74B53"/>
    <w:rsid w:val="00C7512B"/>
    <w:rsid w:val="00C75C97"/>
    <w:rsid w:val="00C76079"/>
    <w:rsid w:val="00C76E96"/>
    <w:rsid w:val="00C77031"/>
    <w:rsid w:val="00C773F6"/>
    <w:rsid w:val="00C7766E"/>
    <w:rsid w:val="00C7780D"/>
    <w:rsid w:val="00C77C1F"/>
    <w:rsid w:val="00C81DB1"/>
    <w:rsid w:val="00C81DF1"/>
    <w:rsid w:val="00C825C3"/>
    <w:rsid w:val="00C82983"/>
    <w:rsid w:val="00C843F3"/>
    <w:rsid w:val="00C84A34"/>
    <w:rsid w:val="00C86537"/>
    <w:rsid w:val="00C86820"/>
    <w:rsid w:val="00C87933"/>
    <w:rsid w:val="00C90673"/>
    <w:rsid w:val="00C90DF1"/>
    <w:rsid w:val="00C92326"/>
    <w:rsid w:val="00C924ED"/>
    <w:rsid w:val="00C92F5E"/>
    <w:rsid w:val="00C93AAD"/>
    <w:rsid w:val="00C93E41"/>
    <w:rsid w:val="00C93F1D"/>
    <w:rsid w:val="00C94A18"/>
    <w:rsid w:val="00C94D5B"/>
    <w:rsid w:val="00C95E16"/>
    <w:rsid w:val="00C961F3"/>
    <w:rsid w:val="00C96A70"/>
    <w:rsid w:val="00C96B48"/>
    <w:rsid w:val="00C978CC"/>
    <w:rsid w:val="00C97D0A"/>
    <w:rsid w:val="00C97FC5"/>
    <w:rsid w:val="00CA0459"/>
    <w:rsid w:val="00CA22C5"/>
    <w:rsid w:val="00CA237A"/>
    <w:rsid w:val="00CA2451"/>
    <w:rsid w:val="00CA25E3"/>
    <w:rsid w:val="00CA3C8A"/>
    <w:rsid w:val="00CA4736"/>
    <w:rsid w:val="00CA6315"/>
    <w:rsid w:val="00CA6671"/>
    <w:rsid w:val="00CA76D3"/>
    <w:rsid w:val="00CB0FEB"/>
    <w:rsid w:val="00CB1796"/>
    <w:rsid w:val="00CB1A52"/>
    <w:rsid w:val="00CB2630"/>
    <w:rsid w:val="00CB3253"/>
    <w:rsid w:val="00CB4F17"/>
    <w:rsid w:val="00CB52CD"/>
    <w:rsid w:val="00CB597D"/>
    <w:rsid w:val="00CB5B76"/>
    <w:rsid w:val="00CB5F71"/>
    <w:rsid w:val="00CB68AE"/>
    <w:rsid w:val="00CB6919"/>
    <w:rsid w:val="00CB781E"/>
    <w:rsid w:val="00CB7F94"/>
    <w:rsid w:val="00CC0196"/>
    <w:rsid w:val="00CC0E1B"/>
    <w:rsid w:val="00CC1994"/>
    <w:rsid w:val="00CC26CD"/>
    <w:rsid w:val="00CC2BC9"/>
    <w:rsid w:val="00CC2E45"/>
    <w:rsid w:val="00CC2EC5"/>
    <w:rsid w:val="00CC3384"/>
    <w:rsid w:val="00CC48E7"/>
    <w:rsid w:val="00CC49EA"/>
    <w:rsid w:val="00CC5C98"/>
    <w:rsid w:val="00CC67D4"/>
    <w:rsid w:val="00CC7600"/>
    <w:rsid w:val="00CC7F29"/>
    <w:rsid w:val="00CC7FDF"/>
    <w:rsid w:val="00CD0151"/>
    <w:rsid w:val="00CD030E"/>
    <w:rsid w:val="00CD09B5"/>
    <w:rsid w:val="00CD1083"/>
    <w:rsid w:val="00CD1423"/>
    <w:rsid w:val="00CD17CA"/>
    <w:rsid w:val="00CD24D8"/>
    <w:rsid w:val="00CD2642"/>
    <w:rsid w:val="00CD2A9D"/>
    <w:rsid w:val="00CD4392"/>
    <w:rsid w:val="00CD521D"/>
    <w:rsid w:val="00CD5641"/>
    <w:rsid w:val="00CD5804"/>
    <w:rsid w:val="00CD58D9"/>
    <w:rsid w:val="00CD5B89"/>
    <w:rsid w:val="00CD5C48"/>
    <w:rsid w:val="00CD5EC8"/>
    <w:rsid w:val="00CD638F"/>
    <w:rsid w:val="00CD64B3"/>
    <w:rsid w:val="00CD6532"/>
    <w:rsid w:val="00CD6533"/>
    <w:rsid w:val="00CD684D"/>
    <w:rsid w:val="00CD6C28"/>
    <w:rsid w:val="00CD6DB8"/>
    <w:rsid w:val="00CD70F8"/>
    <w:rsid w:val="00CD710D"/>
    <w:rsid w:val="00CD729E"/>
    <w:rsid w:val="00CD743F"/>
    <w:rsid w:val="00CD756B"/>
    <w:rsid w:val="00CE09A6"/>
    <w:rsid w:val="00CE14B8"/>
    <w:rsid w:val="00CE16AF"/>
    <w:rsid w:val="00CE17D6"/>
    <w:rsid w:val="00CE2322"/>
    <w:rsid w:val="00CE2C11"/>
    <w:rsid w:val="00CE35AF"/>
    <w:rsid w:val="00CE3A6D"/>
    <w:rsid w:val="00CE435A"/>
    <w:rsid w:val="00CE5BEB"/>
    <w:rsid w:val="00CE69A6"/>
    <w:rsid w:val="00CE7DA4"/>
    <w:rsid w:val="00CE7FDA"/>
    <w:rsid w:val="00CF15B6"/>
    <w:rsid w:val="00CF1A1D"/>
    <w:rsid w:val="00CF1B78"/>
    <w:rsid w:val="00CF27BC"/>
    <w:rsid w:val="00CF2C1A"/>
    <w:rsid w:val="00CF3359"/>
    <w:rsid w:val="00CF37A5"/>
    <w:rsid w:val="00CF380C"/>
    <w:rsid w:val="00CF3CBB"/>
    <w:rsid w:val="00CF4F5C"/>
    <w:rsid w:val="00CF5157"/>
    <w:rsid w:val="00CF59CB"/>
    <w:rsid w:val="00CF6C62"/>
    <w:rsid w:val="00CF6E23"/>
    <w:rsid w:val="00CF79BF"/>
    <w:rsid w:val="00D00ACB"/>
    <w:rsid w:val="00D0248A"/>
    <w:rsid w:val="00D02B78"/>
    <w:rsid w:val="00D03883"/>
    <w:rsid w:val="00D040F1"/>
    <w:rsid w:val="00D044D3"/>
    <w:rsid w:val="00D05034"/>
    <w:rsid w:val="00D05BD5"/>
    <w:rsid w:val="00D064C4"/>
    <w:rsid w:val="00D06F1F"/>
    <w:rsid w:val="00D07216"/>
    <w:rsid w:val="00D07318"/>
    <w:rsid w:val="00D07843"/>
    <w:rsid w:val="00D11FD4"/>
    <w:rsid w:val="00D1253E"/>
    <w:rsid w:val="00D12557"/>
    <w:rsid w:val="00D12DC3"/>
    <w:rsid w:val="00D13B2E"/>
    <w:rsid w:val="00D13D3F"/>
    <w:rsid w:val="00D14C38"/>
    <w:rsid w:val="00D14CAB"/>
    <w:rsid w:val="00D14EAF"/>
    <w:rsid w:val="00D15F4B"/>
    <w:rsid w:val="00D1630C"/>
    <w:rsid w:val="00D163EC"/>
    <w:rsid w:val="00D16975"/>
    <w:rsid w:val="00D17BBE"/>
    <w:rsid w:val="00D20F55"/>
    <w:rsid w:val="00D21683"/>
    <w:rsid w:val="00D219E8"/>
    <w:rsid w:val="00D22667"/>
    <w:rsid w:val="00D233BA"/>
    <w:rsid w:val="00D237D6"/>
    <w:rsid w:val="00D2398E"/>
    <w:rsid w:val="00D23CF8"/>
    <w:rsid w:val="00D25D7F"/>
    <w:rsid w:val="00D261FF"/>
    <w:rsid w:val="00D26A24"/>
    <w:rsid w:val="00D26BFB"/>
    <w:rsid w:val="00D27A8E"/>
    <w:rsid w:val="00D27B76"/>
    <w:rsid w:val="00D3007D"/>
    <w:rsid w:val="00D300BE"/>
    <w:rsid w:val="00D3020A"/>
    <w:rsid w:val="00D30560"/>
    <w:rsid w:val="00D30982"/>
    <w:rsid w:val="00D31438"/>
    <w:rsid w:val="00D3161D"/>
    <w:rsid w:val="00D32350"/>
    <w:rsid w:val="00D34DA3"/>
    <w:rsid w:val="00D3548F"/>
    <w:rsid w:val="00D354AC"/>
    <w:rsid w:val="00D35A6A"/>
    <w:rsid w:val="00D37994"/>
    <w:rsid w:val="00D40365"/>
    <w:rsid w:val="00D41067"/>
    <w:rsid w:val="00D413BB"/>
    <w:rsid w:val="00D4198C"/>
    <w:rsid w:val="00D41EA2"/>
    <w:rsid w:val="00D41F10"/>
    <w:rsid w:val="00D420A1"/>
    <w:rsid w:val="00D4256C"/>
    <w:rsid w:val="00D42E01"/>
    <w:rsid w:val="00D43740"/>
    <w:rsid w:val="00D4500C"/>
    <w:rsid w:val="00D45565"/>
    <w:rsid w:val="00D45AB8"/>
    <w:rsid w:val="00D461DB"/>
    <w:rsid w:val="00D46208"/>
    <w:rsid w:val="00D468F3"/>
    <w:rsid w:val="00D46E52"/>
    <w:rsid w:val="00D47149"/>
    <w:rsid w:val="00D4737D"/>
    <w:rsid w:val="00D4762B"/>
    <w:rsid w:val="00D476D1"/>
    <w:rsid w:val="00D4798C"/>
    <w:rsid w:val="00D47B9B"/>
    <w:rsid w:val="00D502A5"/>
    <w:rsid w:val="00D5036E"/>
    <w:rsid w:val="00D5076F"/>
    <w:rsid w:val="00D5089D"/>
    <w:rsid w:val="00D50B66"/>
    <w:rsid w:val="00D50C63"/>
    <w:rsid w:val="00D50E87"/>
    <w:rsid w:val="00D51149"/>
    <w:rsid w:val="00D5131D"/>
    <w:rsid w:val="00D519CF"/>
    <w:rsid w:val="00D537F6"/>
    <w:rsid w:val="00D53E9B"/>
    <w:rsid w:val="00D53EA4"/>
    <w:rsid w:val="00D53F0E"/>
    <w:rsid w:val="00D54F39"/>
    <w:rsid w:val="00D5515F"/>
    <w:rsid w:val="00D5532C"/>
    <w:rsid w:val="00D55F19"/>
    <w:rsid w:val="00D55F5F"/>
    <w:rsid w:val="00D56124"/>
    <w:rsid w:val="00D561C6"/>
    <w:rsid w:val="00D56E14"/>
    <w:rsid w:val="00D56E44"/>
    <w:rsid w:val="00D60894"/>
    <w:rsid w:val="00D60F55"/>
    <w:rsid w:val="00D629D3"/>
    <w:rsid w:val="00D636DE"/>
    <w:rsid w:val="00D63EA2"/>
    <w:rsid w:val="00D646AB"/>
    <w:rsid w:val="00D6478A"/>
    <w:rsid w:val="00D649A7"/>
    <w:rsid w:val="00D65AFA"/>
    <w:rsid w:val="00D660E8"/>
    <w:rsid w:val="00D6692E"/>
    <w:rsid w:val="00D66C68"/>
    <w:rsid w:val="00D67444"/>
    <w:rsid w:val="00D67652"/>
    <w:rsid w:val="00D6781D"/>
    <w:rsid w:val="00D67924"/>
    <w:rsid w:val="00D70CAF"/>
    <w:rsid w:val="00D70CC6"/>
    <w:rsid w:val="00D71447"/>
    <w:rsid w:val="00D71C60"/>
    <w:rsid w:val="00D722F5"/>
    <w:rsid w:val="00D73139"/>
    <w:rsid w:val="00D733EE"/>
    <w:rsid w:val="00D7365B"/>
    <w:rsid w:val="00D738E3"/>
    <w:rsid w:val="00D740F1"/>
    <w:rsid w:val="00D7513D"/>
    <w:rsid w:val="00D752C4"/>
    <w:rsid w:val="00D7564B"/>
    <w:rsid w:val="00D76133"/>
    <w:rsid w:val="00D76567"/>
    <w:rsid w:val="00D7694E"/>
    <w:rsid w:val="00D77AB1"/>
    <w:rsid w:val="00D802C5"/>
    <w:rsid w:val="00D803EA"/>
    <w:rsid w:val="00D80509"/>
    <w:rsid w:val="00D8170F"/>
    <w:rsid w:val="00D81876"/>
    <w:rsid w:val="00D81A7E"/>
    <w:rsid w:val="00D81B0E"/>
    <w:rsid w:val="00D82544"/>
    <w:rsid w:val="00D82B5E"/>
    <w:rsid w:val="00D85321"/>
    <w:rsid w:val="00D85A36"/>
    <w:rsid w:val="00D86681"/>
    <w:rsid w:val="00D8732D"/>
    <w:rsid w:val="00D87C86"/>
    <w:rsid w:val="00D90240"/>
    <w:rsid w:val="00D90272"/>
    <w:rsid w:val="00D9077F"/>
    <w:rsid w:val="00D90EA3"/>
    <w:rsid w:val="00D91303"/>
    <w:rsid w:val="00D918AD"/>
    <w:rsid w:val="00D921B0"/>
    <w:rsid w:val="00D924AA"/>
    <w:rsid w:val="00D92698"/>
    <w:rsid w:val="00D9293D"/>
    <w:rsid w:val="00D92B94"/>
    <w:rsid w:val="00D938F0"/>
    <w:rsid w:val="00D94431"/>
    <w:rsid w:val="00D952F1"/>
    <w:rsid w:val="00D96DE7"/>
    <w:rsid w:val="00D970CE"/>
    <w:rsid w:val="00D97352"/>
    <w:rsid w:val="00DA06ED"/>
    <w:rsid w:val="00DA0F88"/>
    <w:rsid w:val="00DA196A"/>
    <w:rsid w:val="00DA1BA9"/>
    <w:rsid w:val="00DA202B"/>
    <w:rsid w:val="00DA24AA"/>
    <w:rsid w:val="00DA2830"/>
    <w:rsid w:val="00DA3180"/>
    <w:rsid w:val="00DA357B"/>
    <w:rsid w:val="00DA3750"/>
    <w:rsid w:val="00DA3B22"/>
    <w:rsid w:val="00DA3E5A"/>
    <w:rsid w:val="00DA4643"/>
    <w:rsid w:val="00DA4AD4"/>
    <w:rsid w:val="00DA7E79"/>
    <w:rsid w:val="00DB0482"/>
    <w:rsid w:val="00DB0A37"/>
    <w:rsid w:val="00DB0AF4"/>
    <w:rsid w:val="00DB2424"/>
    <w:rsid w:val="00DB25DC"/>
    <w:rsid w:val="00DB2A10"/>
    <w:rsid w:val="00DB3B7E"/>
    <w:rsid w:val="00DB42F2"/>
    <w:rsid w:val="00DB4712"/>
    <w:rsid w:val="00DB4D45"/>
    <w:rsid w:val="00DB58E0"/>
    <w:rsid w:val="00DB5F73"/>
    <w:rsid w:val="00DB5FD5"/>
    <w:rsid w:val="00DB69D2"/>
    <w:rsid w:val="00DC06DC"/>
    <w:rsid w:val="00DC07A1"/>
    <w:rsid w:val="00DC0BA6"/>
    <w:rsid w:val="00DC13ED"/>
    <w:rsid w:val="00DC2135"/>
    <w:rsid w:val="00DC3B5F"/>
    <w:rsid w:val="00DC3F07"/>
    <w:rsid w:val="00DC4102"/>
    <w:rsid w:val="00DC54DF"/>
    <w:rsid w:val="00DC56CE"/>
    <w:rsid w:val="00DC5E8B"/>
    <w:rsid w:val="00DC6209"/>
    <w:rsid w:val="00DC710C"/>
    <w:rsid w:val="00DC7578"/>
    <w:rsid w:val="00DD0253"/>
    <w:rsid w:val="00DD07C7"/>
    <w:rsid w:val="00DD1401"/>
    <w:rsid w:val="00DD3850"/>
    <w:rsid w:val="00DD45FE"/>
    <w:rsid w:val="00DD4F40"/>
    <w:rsid w:val="00DD58FE"/>
    <w:rsid w:val="00DD5BCF"/>
    <w:rsid w:val="00DD6042"/>
    <w:rsid w:val="00DD64BE"/>
    <w:rsid w:val="00DD65C6"/>
    <w:rsid w:val="00DD6D4D"/>
    <w:rsid w:val="00DD73F9"/>
    <w:rsid w:val="00DD7933"/>
    <w:rsid w:val="00DE07BD"/>
    <w:rsid w:val="00DE09C2"/>
    <w:rsid w:val="00DE0C70"/>
    <w:rsid w:val="00DE0DC0"/>
    <w:rsid w:val="00DE1F18"/>
    <w:rsid w:val="00DE343C"/>
    <w:rsid w:val="00DE39DC"/>
    <w:rsid w:val="00DE4861"/>
    <w:rsid w:val="00DE4984"/>
    <w:rsid w:val="00DE5F98"/>
    <w:rsid w:val="00DE6330"/>
    <w:rsid w:val="00DE7898"/>
    <w:rsid w:val="00DE7B1E"/>
    <w:rsid w:val="00DE7F2C"/>
    <w:rsid w:val="00DF0901"/>
    <w:rsid w:val="00DF0F18"/>
    <w:rsid w:val="00DF11F8"/>
    <w:rsid w:val="00DF195E"/>
    <w:rsid w:val="00DF1D86"/>
    <w:rsid w:val="00DF35F6"/>
    <w:rsid w:val="00DF3BB3"/>
    <w:rsid w:val="00DF49BE"/>
    <w:rsid w:val="00DF4C06"/>
    <w:rsid w:val="00DF5BF0"/>
    <w:rsid w:val="00DF79B9"/>
    <w:rsid w:val="00DF7E1A"/>
    <w:rsid w:val="00DF7E4E"/>
    <w:rsid w:val="00E0040A"/>
    <w:rsid w:val="00E005CE"/>
    <w:rsid w:val="00E00ED0"/>
    <w:rsid w:val="00E01049"/>
    <w:rsid w:val="00E01248"/>
    <w:rsid w:val="00E0190D"/>
    <w:rsid w:val="00E02128"/>
    <w:rsid w:val="00E02CB1"/>
    <w:rsid w:val="00E0311A"/>
    <w:rsid w:val="00E03B1C"/>
    <w:rsid w:val="00E03D3E"/>
    <w:rsid w:val="00E03EB4"/>
    <w:rsid w:val="00E05570"/>
    <w:rsid w:val="00E060F7"/>
    <w:rsid w:val="00E06A9A"/>
    <w:rsid w:val="00E06B41"/>
    <w:rsid w:val="00E10EDF"/>
    <w:rsid w:val="00E117DE"/>
    <w:rsid w:val="00E11856"/>
    <w:rsid w:val="00E11865"/>
    <w:rsid w:val="00E11DCF"/>
    <w:rsid w:val="00E12AA1"/>
    <w:rsid w:val="00E12FAC"/>
    <w:rsid w:val="00E1314D"/>
    <w:rsid w:val="00E13210"/>
    <w:rsid w:val="00E135D6"/>
    <w:rsid w:val="00E136C8"/>
    <w:rsid w:val="00E144FD"/>
    <w:rsid w:val="00E15249"/>
    <w:rsid w:val="00E16090"/>
    <w:rsid w:val="00E1688C"/>
    <w:rsid w:val="00E16AB4"/>
    <w:rsid w:val="00E17549"/>
    <w:rsid w:val="00E2089E"/>
    <w:rsid w:val="00E20D2A"/>
    <w:rsid w:val="00E211DF"/>
    <w:rsid w:val="00E21D10"/>
    <w:rsid w:val="00E22E6F"/>
    <w:rsid w:val="00E22F7A"/>
    <w:rsid w:val="00E22FC4"/>
    <w:rsid w:val="00E2399B"/>
    <w:rsid w:val="00E23C74"/>
    <w:rsid w:val="00E23E65"/>
    <w:rsid w:val="00E2411A"/>
    <w:rsid w:val="00E24271"/>
    <w:rsid w:val="00E25B6E"/>
    <w:rsid w:val="00E26CBF"/>
    <w:rsid w:val="00E276ED"/>
    <w:rsid w:val="00E30009"/>
    <w:rsid w:val="00E30791"/>
    <w:rsid w:val="00E30F51"/>
    <w:rsid w:val="00E30F63"/>
    <w:rsid w:val="00E30FE4"/>
    <w:rsid w:val="00E3138D"/>
    <w:rsid w:val="00E31D1E"/>
    <w:rsid w:val="00E32281"/>
    <w:rsid w:val="00E33590"/>
    <w:rsid w:val="00E33683"/>
    <w:rsid w:val="00E336A1"/>
    <w:rsid w:val="00E3454E"/>
    <w:rsid w:val="00E351A6"/>
    <w:rsid w:val="00E3535E"/>
    <w:rsid w:val="00E355B7"/>
    <w:rsid w:val="00E35FD0"/>
    <w:rsid w:val="00E3757B"/>
    <w:rsid w:val="00E37B4F"/>
    <w:rsid w:val="00E37C37"/>
    <w:rsid w:val="00E40692"/>
    <w:rsid w:val="00E40A01"/>
    <w:rsid w:val="00E40E2C"/>
    <w:rsid w:val="00E41110"/>
    <w:rsid w:val="00E417CC"/>
    <w:rsid w:val="00E43319"/>
    <w:rsid w:val="00E43449"/>
    <w:rsid w:val="00E450BC"/>
    <w:rsid w:val="00E45249"/>
    <w:rsid w:val="00E452F5"/>
    <w:rsid w:val="00E46D2E"/>
    <w:rsid w:val="00E46FA3"/>
    <w:rsid w:val="00E47847"/>
    <w:rsid w:val="00E479D3"/>
    <w:rsid w:val="00E47BA6"/>
    <w:rsid w:val="00E47CAE"/>
    <w:rsid w:val="00E47D41"/>
    <w:rsid w:val="00E47D45"/>
    <w:rsid w:val="00E47E04"/>
    <w:rsid w:val="00E506BD"/>
    <w:rsid w:val="00E51E80"/>
    <w:rsid w:val="00E53884"/>
    <w:rsid w:val="00E538F7"/>
    <w:rsid w:val="00E53B13"/>
    <w:rsid w:val="00E5407A"/>
    <w:rsid w:val="00E54713"/>
    <w:rsid w:val="00E54E01"/>
    <w:rsid w:val="00E55017"/>
    <w:rsid w:val="00E554DC"/>
    <w:rsid w:val="00E5570B"/>
    <w:rsid w:val="00E55C9E"/>
    <w:rsid w:val="00E55F36"/>
    <w:rsid w:val="00E5687F"/>
    <w:rsid w:val="00E568FB"/>
    <w:rsid w:val="00E56FC1"/>
    <w:rsid w:val="00E57AE3"/>
    <w:rsid w:val="00E57C6F"/>
    <w:rsid w:val="00E602EB"/>
    <w:rsid w:val="00E6120A"/>
    <w:rsid w:val="00E61AF9"/>
    <w:rsid w:val="00E61FC5"/>
    <w:rsid w:val="00E636ED"/>
    <w:rsid w:val="00E64CB7"/>
    <w:rsid w:val="00E655AC"/>
    <w:rsid w:val="00E658CC"/>
    <w:rsid w:val="00E65C62"/>
    <w:rsid w:val="00E667B2"/>
    <w:rsid w:val="00E66B46"/>
    <w:rsid w:val="00E66EBB"/>
    <w:rsid w:val="00E66FBC"/>
    <w:rsid w:val="00E6711F"/>
    <w:rsid w:val="00E6714E"/>
    <w:rsid w:val="00E67172"/>
    <w:rsid w:val="00E6790D"/>
    <w:rsid w:val="00E7000F"/>
    <w:rsid w:val="00E70267"/>
    <w:rsid w:val="00E716A6"/>
    <w:rsid w:val="00E71B14"/>
    <w:rsid w:val="00E723F5"/>
    <w:rsid w:val="00E72E19"/>
    <w:rsid w:val="00E73186"/>
    <w:rsid w:val="00E735F4"/>
    <w:rsid w:val="00E73B9F"/>
    <w:rsid w:val="00E74B25"/>
    <w:rsid w:val="00E74D17"/>
    <w:rsid w:val="00E74ED4"/>
    <w:rsid w:val="00E753AA"/>
    <w:rsid w:val="00E75C67"/>
    <w:rsid w:val="00E75EEC"/>
    <w:rsid w:val="00E76012"/>
    <w:rsid w:val="00E76F41"/>
    <w:rsid w:val="00E77718"/>
    <w:rsid w:val="00E77FC7"/>
    <w:rsid w:val="00E80462"/>
    <w:rsid w:val="00E80726"/>
    <w:rsid w:val="00E80B21"/>
    <w:rsid w:val="00E80C60"/>
    <w:rsid w:val="00E80CCE"/>
    <w:rsid w:val="00E82012"/>
    <w:rsid w:val="00E822AD"/>
    <w:rsid w:val="00E83140"/>
    <w:rsid w:val="00E83A1F"/>
    <w:rsid w:val="00E83ED5"/>
    <w:rsid w:val="00E84269"/>
    <w:rsid w:val="00E84532"/>
    <w:rsid w:val="00E84D81"/>
    <w:rsid w:val="00E84F02"/>
    <w:rsid w:val="00E85109"/>
    <w:rsid w:val="00E853FF"/>
    <w:rsid w:val="00E854AF"/>
    <w:rsid w:val="00E86AAB"/>
    <w:rsid w:val="00E87864"/>
    <w:rsid w:val="00E87BEA"/>
    <w:rsid w:val="00E90844"/>
    <w:rsid w:val="00E90BD7"/>
    <w:rsid w:val="00E91443"/>
    <w:rsid w:val="00E920C8"/>
    <w:rsid w:val="00E929B3"/>
    <w:rsid w:val="00E92BC6"/>
    <w:rsid w:val="00E9334A"/>
    <w:rsid w:val="00E93D7C"/>
    <w:rsid w:val="00E9464D"/>
    <w:rsid w:val="00E9558E"/>
    <w:rsid w:val="00E958CB"/>
    <w:rsid w:val="00E97282"/>
    <w:rsid w:val="00EA0D32"/>
    <w:rsid w:val="00EA1FA2"/>
    <w:rsid w:val="00EA25A1"/>
    <w:rsid w:val="00EA2D3C"/>
    <w:rsid w:val="00EA2D56"/>
    <w:rsid w:val="00EA2F0F"/>
    <w:rsid w:val="00EA3049"/>
    <w:rsid w:val="00EA3A2B"/>
    <w:rsid w:val="00EA5834"/>
    <w:rsid w:val="00EA6470"/>
    <w:rsid w:val="00EA7860"/>
    <w:rsid w:val="00EA7E65"/>
    <w:rsid w:val="00EB08E0"/>
    <w:rsid w:val="00EB0D8B"/>
    <w:rsid w:val="00EB0DF8"/>
    <w:rsid w:val="00EB1F50"/>
    <w:rsid w:val="00EB244E"/>
    <w:rsid w:val="00EB24F1"/>
    <w:rsid w:val="00EB2970"/>
    <w:rsid w:val="00EB2A75"/>
    <w:rsid w:val="00EB3637"/>
    <w:rsid w:val="00EB371F"/>
    <w:rsid w:val="00EB388E"/>
    <w:rsid w:val="00EB3A35"/>
    <w:rsid w:val="00EB3AF2"/>
    <w:rsid w:val="00EB3C94"/>
    <w:rsid w:val="00EB3D0F"/>
    <w:rsid w:val="00EB49E3"/>
    <w:rsid w:val="00EB4F81"/>
    <w:rsid w:val="00EB5CD2"/>
    <w:rsid w:val="00EB5DAD"/>
    <w:rsid w:val="00EB6E3D"/>
    <w:rsid w:val="00EB73CD"/>
    <w:rsid w:val="00EB7A08"/>
    <w:rsid w:val="00EB7CAD"/>
    <w:rsid w:val="00EB7D1A"/>
    <w:rsid w:val="00EB7DC4"/>
    <w:rsid w:val="00EC0AC6"/>
    <w:rsid w:val="00EC1322"/>
    <w:rsid w:val="00EC2642"/>
    <w:rsid w:val="00EC3209"/>
    <w:rsid w:val="00EC3578"/>
    <w:rsid w:val="00EC4123"/>
    <w:rsid w:val="00EC417A"/>
    <w:rsid w:val="00EC463E"/>
    <w:rsid w:val="00EC4BB8"/>
    <w:rsid w:val="00EC517C"/>
    <w:rsid w:val="00EC550C"/>
    <w:rsid w:val="00EC5E2A"/>
    <w:rsid w:val="00EC6028"/>
    <w:rsid w:val="00EC64F5"/>
    <w:rsid w:val="00EC66F6"/>
    <w:rsid w:val="00EC7390"/>
    <w:rsid w:val="00EC77B0"/>
    <w:rsid w:val="00ED22AE"/>
    <w:rsid w:val="00ED28DE"/>
    <w:rsid w:val="00ED4836"/>
    <w:rsid w:val="00ED51A0"/>
    <w:rsid w:val="00ED6EE8"/>
    <w:rsid w:val="00EE04C3"/>
    <w:rsid w:val="00EE081E"/>
    <w:rsid w:val="00EE08CD"/>
    <w:rsid w:val="00EE1221"/>
    <w:rsid w:val="00EE1F58"/>
    <w:rsid w:val="00EE305C"/>
    <w:rsid w:val="00EE3492"/>
    <w:rsid w:val="00EE36C8"/>
    <w:rsid w:val="00EE4743"/>
    <w:rsid w:val="00EE48EF"/>
    <w:rsid w:val="00EE4BDC"/>
    <w:rsid w:val="00EE4E5E"/>
    <w:rsid w:val="00EE4E73"/>
    <w:rsid w:val="00EE52D7"/>
    <w:rsid w:val="00EE54E9"/>
    <w:rsid w:val="00EE655E"/>
    <w:rsid w:val="00EE6F20"/>
    <w:rsid w:val="00EE7578"/>
    <w:rsid w:val="00EE7B33"/>
    <w:rsid w:val="00EE7C4B"/>
    <w:rsid w:val="00EF0271"/>
    <w:rsid w:val="00EF0650"/>
    <w:rsid w:val="00EF0C70"/>
    <w:rsid w:val="00EF2327"/>
    <w:rsid w:val="00EF4DB9"/>
    <w:rsid w:val="00EF4F36"/>
    <w:rsid w:val="00EF504E"/>
    <w:rsid w:val="00EF6CCD"/>
    <w:rsid w:val="00F00B4C"/>
    <w:rsid w:val="00F00DFF"/>
    <w:rsid w:val="00F00F33"/>
    <w:rsid w:val="00F01138"/>
    <w:rsid w:val="00F01769"/>
    <w:rsid w:val="00F0347A"/>
    <w:rsid w:val="00F0366F"/>
    <w:rsid w:val="00F03801"/>
    <w:rsid w:val="00F03894"/>
    <w:rsid w:val="00F03E68"/>
    <w:rsid w:val="00F04451"/>
    <w:rsid w:val="00F04D94"/>
    <w:rsid w:val="00F05312"/>
    <w:rsid w:val="00F056A4"/>
    <w:rsid w:val="00F05E22"/>
    <w:rsid w:val="00F05F37"/>
    <w:rsid w:val="00F1012E"/>
    <w:rsid w:val="00F10AB8"/>
    <w:rsid w:val="00F10F33"/>
    <w:rsid w:val="00F12F33"/>
    <w:rsid w:val="00F132CD"/>
    <w:rsid w:val="00F136A2"/>
    <w:rsid w:val="00F15E5F"/>
    <w:rsid w:val="00F16DDF"/>
    <w:rsid w:val="00F207B8"/>
    <w:rsid w:val="00F20BB6"/>
    <w:rsid w:val="00F20D15"/>
    <w:rsid w:val="00F21D65"/>
    <w:rsid w:val="00F2285E"/>
    <w:rsid w:val="00F22A44"/>
    <w:rsid w:val="00F2448B"/>
    <w:rsid w:val="00F24572"/>
    <w:rsid w:val="00F246C5"/>
    <w:rsid w:val="00F24B04"/>
    <w:rsid w:val="00F24C23"/>
    <w:rsid w:val="00F26D13"/>
    <w:rsid w:val="00F27014"/>
    <w:rsid w:val="00F275EE"/>
    <w:rsid w:val="00F27C7E"/>
    <w:rsid w:val="00F27DB3"/>
    <w:rsid w:val="00F309C3"/>
    <w:rsid w:val="00F30D15"/>
    <w:rsid w:val="00F30EDC"/>
    <w:rsid w:val="00F3168B"/>
    <w:rsid w:val="00F31887"/>
    <w:rsid w:val="00F32DB7"/>
    <w:rsid w:val="00F33190"/>
    <w:rsid w:val="00F33EEA"/>
    <w:rsid w:val="00F33FB7"/>
    <w:rsid w:val="00F341AC"/>
    <w:rsid w:val="00F343BA"/>
    <w:rsid w:val="00F35B92"/>
    <w:rsid w:val="00F35D3D"/>
    <w:rsid w:val="00F35DFD"/>
    <w:rsid w:val="00F36AF9"/>
    <w:rsid w:val="00F37BB9"/>
    <w:rsid w:val="00F400C1"/>
    <w:rsid w:val="00F404EF"/>
    <w:rsid w:val="00F41721"/>
    <w:rsid w:val="00F418C7"/>
    <w:rsid w:val="00F43014"/>
    <w:rsid w:val="00F439B8"/>
    <w:rsid w:val="00F43BC0"/>
    <w:rsid w:val="00F43BF1"/>
    <w:rsid w:val="00F4449F"/>
    <w:rsid w:val="00F4555A"/>
    <w:rsid w:val="00F459E7"/>
    <w:rsid w:val="00F466FD"/>
    <w:rsid w:val="00F47D4E"/>
    <w:rsid w:val="00F501A0"/>
    <w:rsid w:val="00F51FD0"/>
    <w:rsid w:val="00F52142"/>
    <w:rsid w:val="00F5296F"/>
    <w:rsid w:val="00F52BB2"/>
    <w:rsid w:val="00F53257"/>
    <w:rsid w:val="00F535F4"/>
    <w:rsid w:val="00F5417A"/>
    <w:rsid w:val="00F5435D"/>
    <w:rsid w:val="00F55006"/>
    <w:rsid w:val="00F564D1"/>
    <w:rsid w:val="00F5731B"/>
    <w:rsid w:val="00F57835"/>
    <w:rsid w:val="00F57B5C"/>
    <w:rsid w:val="00F57D05"/>
    <w:rsid w:val="00F60CAA"/>
    <w:rsid w:val="00F60D35"/>
    <w:rsid w:val="00F615E9"/>
    <w:rsid w:val="00F61D51"/>
    <w:rsid w:val="00F622B9"/>
    <w:rsid w:val="00F63DB5"/>
    <w:rsid w:val="00F6417E"/>
    <w:rsid w:val="00F648B3"/>
    <w:rsid w:val="00F65694"/>
    <w:rsid w:val="00F65785"/>
    <w:rsid w:val="00F65C8D"/>
    <w:rsid w:val="00F65C94"/>
    <w:rsid w:val="00F6631B"/>
    <w:rsid w:val="00F668B2"/>
    <w:rsid w:val="00F66C0D"/>
    <w:rsid w:val="00F67E2B"/>
    <w:rsid w:val="00F67E47"/>
    <w:rsid w:val="00F7005C"/>
    <w:rsid w:val="00F71AE4"/>
    <w:rsid w:val="00F728E3"/>
    <w:rsid w:val="00F72CD7"/>
    <w:rsid w:val="00F733C3"/>
    <w:rsid w:val="00F734B1"/>
    <w:rsid w:val="00F734C7"/>
    <w:rsid w:val="00F74D4B"/>
    <w:rsid w:val="00F75093"/>
    <w:rsid w:val="00F753B3"/>
    <w:rsid w:val="00F75919"/>
    <w:rsid w:val="00F75AAA"/>
    <w:rsid w:val="00F77045"/>
    <w:rsid w:val="00F779B4"/>
    <w:rsid w:val="00F80BF1"/>
    <w:rsid w:val="00F816F0"/>
    <w:rsid w:val="00F82044"/>
    <w:rsid w:val="00F83298"/>
    <w:rsid w:val="00F839A6"/>
    <w:rsid w:val="00F849E4"/>
    <w:rsid w:val="00F85BAE"/>
    <w:rsid w:val="00F85F0C"/>
    <w:rsid w:val="00F86E4D"/>
    <w:rsid w:val="00F87669"/>
    <w:rsid w:val="00F87D59"/>
    <w:rsid w:val="00F87E62"/>
    <w:rsid w:val="00F91AF1"/>
    <w:rsid w:val="00F91DEA"/>
    <w:rsid w:val="00F9216A"/>
    <w:rsid w:val="00F92898"/>
    <w:rsid w:val="00F92FC0"/>
    <w:rsid w:val="00F93191"/>
    <w:rsid w:val="00F93929"/>
    <w:rsid w:val="00F9393E"/>
    <w:rsid w:val="00F9412D"/>
    <w:rsid w:val="00F9459F"/>
    <w:rsid w:val="00F94DF4"/>
    <w:rsid w:val="00F9546D"/>
    <w:rsid w:val="00F95730"/>
    <w:rsid w:val="00F9617E"/>
    <w:rsid w:val="00F96630"/>
    <w:rsid w:val="00F9742A"/>
    <w:rsid w:val="00FA011A"/>
    <w:rsid w:val="00FA0377"/>
    <w:rsid w:val="00FA0F2D"/>
    <w:rsid w:val="00FA114B"/>
    <w:rsid w:val="00FA19DB"/>
    <w:rsid w:val="00FA2B12"/>
    <w:rsid w:val="00FA310B"/>
    <w:rsid w:val="00FA35D6"/>
    <w:rsid w:val="00FA38AF"/>
    <w:rsid w:val="00FA3A23"/>
    <w:rsid w:val="00FA4165"/>
    <w:rsid w:val="00FA4330"/>
    <w:rsid w:val="00FA4BB9"/>
    <w:rsid w:val="00FA522C"/>
    <w:rsid w:val="00FA620F"/>
    <w:rsid w:val="00FA684B"/>
    <w:rsid w:val="00FA799E"/>
    <w:rsid w:val="00FB01E1"/>
    <w:rsid w:val="00FB07C3"/>
    <w:rsid w:val="00FB0FA3"/>
    <w:rsid w:val="00FB105E"/>
    <w:rsid w:val="00FB136B"/>
    <w:rsid w:val="00FB15AF"/>
    <w:rsid w:val="00FB35B5"/>
    <w:rsid w:val="00FB3DE5"/>
    <w:rsid w:val="00FB3E08"/>
    <w:rsid w:val="00FB3F3B"/>
    <w:rsid w:val="00FB45F5"/>
    <w:rsid w:val="00FB4AB0"/>
    <w:rsid w:val="00FB4AEC"/>
    <w:rsid w:val="00FB4DCC"/>
    <w:rsid w:val="00FB4F95"/>
    <w:rsid w:val="00FB5085"/>
    <w:rsid w:val="00FB6247"/>
    <w:rsid w:val="00FB78C6"/>
    <w:rsid w:val="00FB7B00"/>
    <w:rsid w:val="00FB7F21"/>
    <w:rsid w:val="00FC075F"/>
    <w:rsid w:val="00FC0E22"/>
    <w:rsid w:val="00FC1661"/>
    <w:rsid w:val="00FC1C24"/>
    <w:rsid w:val="00FC2277"/>
    <w:rsid w:val="00FC2D59"/>
    <w:rsid w:val="00FC3967"/>
    <w:rsid w:val="00FC6C94"/>
    <w:rsid w:val="00FC6E71"/>
    <w:rsid w:val="00FC6F9D"/>
    <w:rsid w:val="00FD08B6"/>
    <w:rsid w:val="00FD09E9"/>
    <w:rsid w:val="00FD2967"/>
    <w:rsid w:val="00FD2F6F"/>
    <w:rsid w:val="00FD3EFE"/>
    <w:rsid w:val="00FD454F"/>
    <w:rsid w:val="00FD4609"/>
    <w:rsid w:val="00FD5217"/>
    <w:rsid w:val="00FD68EE"/>
    <w:rsid w:val="00FD6D5F"/>
    <w:rsid w:val="00FD6F4F"/>
    <w:rsid w:val="00FD72AC"/>
    <w:rsid w:val="00FE0464"/>
    <w:rsid w:val="00FE0575"/>
    <w:rsid w:val="00FE094D"/>
    <w:rsid w:val="00FE0A71"/>
    <w:rsid w:val="00FE2394"/>
    <w:rsid w:val="00FE25B2"/>
    <w:rsid w:val="00FE289B"/>
    <w:rsid w:val="00FE2AD1"/>
    <w:rsid w:val="00FE33A4"/>
    <w:rsid w:val="00FE35C4"/>
    <w:rsid w:val="00FE4183"/>
    <w:rsid w:val="00FE5B59"/>
    <w:rsid w:val="00FE679A"/>
    <w:rsid w:val="00FE6EFE"/>
    <w:rsid w:val="00FE769A"/>
    <w:rsid w:val="00FF0313"/>
    <w:rsid w:val="00FF07B1"/>
    <w:rsid w:val="00FF08B7"/>
    <w:rsid w:val="00FF0ADF"/>
    <w:rsid w:val="00FF0EA9"/>
    <w:rsid w:val="00FF163A"/>
    <w:rsid w:val="00FF183B"/>
    <w:rsid w:val="00FF19CB"/>
    <w:rsid w:val="00FF1D6B"/>
    <w:rsid w:val="00FF58BA"/>
    <w:rsid w:val="00FF6045"/>
    <w:rsid w:val="00FF7A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toc 1" w:uiPriority="39"/>
    <w:lsdException w:name="toc 2" w:uiPriority="39"/>
    <w:lsdException w:name="toc 3" w:uiPriority="39"/>
    <w:lsdException w:name="toc 4" w:uiPriority="39"/>
    <w:lsdException w:name="toc 7" w:uiPriority="39"/>
    <w:lsdException w:name="toc 8" w:uiPriority="39"/>
    <w:lsdException w:name="toc 9" w:uiPriority="39"/>
    <w:lsdException w:name="caption" w:locked="0" w:uiPriority="35"/>
    <w:lsdException w:name="Title" w:locked="0"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locked="0" w:semiHidden="0" w:unhideWhenUsed="0" w:qFormat="1"/>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27142"/>
    <w:pPr>
      <w:spacing w:before="60" w:after="60"/>
      <w:jc w:val="both"/>
    </w:pPr>
    <w:rPr>
      <w:rFonts w:ascii="Arial" w:hAnsi="Arial"/>
    </w:rPr>
  </w:style>
  <w:style w:type="paragraph" w:styleId="Titre1">
    <w:name w:val="heading 1"/>
    <w:basedOn w:val="Normal"/>
    <w:next w:val="Normal"/>
    <w:link w:val="Titre1Car"/>
    <w:qFormat/>
    <w:rsid w:val="00AB5A4C"/>
    <w:pPr>
      <w:keepNext/>
      <w:keepLines/>
      <w:numPr>
        <w:numId w:val="37"/>
      </w:numPr>
      <w:pBdr>
        <w:bottom w:val="single" w:sz="18" w:space="1" w:color="C0C0C0"/>
      </w:pBdr>
      <w:tabs>
        <w:tab w:val="left" w:pos="567"/>
      </w:tabs>
      <w:spacing w:after="240"/>
      <w:jc w:val="left"/>
      <w:outlineLvl w:val="0"/>
    </w:pPr>
    <w:rPr>
      <w:rFonts w:eastAsiaTheme="majorEastAsia" w:cstheme="majorBidi"/>
      <w:b/>
      <w:caps/>
      <w:color w:val="0000FF"/>
      <w:u w:color="C0C0C0"/>
    </w:rPr>
  </w:style>
  <w:style w:type="paragraph" w:styleId="Titre2">
    <w:name w:val="heading 2"/>
    <w:basedOn w:val="Normal"/>
    <w:next w:val="Normal"/>
    <w:link w:val="Titre2Car"/>
    <w:qFormat/>
    <w:rsid w:val="00AB5A4C"/>
    <w:pPr>
      <w:keepNext/>
      <w:keepLines/>
      <w:numPr>
        <w:ilvl w:val="1"/>
        <w:numId w:val="37"/>
      </w:numPr>
      <w:spacing w:before="240" w:after="240"/>
      <w:jc w:val="left"/>
      <w:outlineLvl w:val="1"/>
    </w:pPr>
    <w:rPr>
      <w:b/>
      <w:i/>
      <w:caps/>
      <w:color w:val="0000FF"/>
      <w:sz w:val="22"/>
    </w:rPr>
  </w:style>
  <w:style w:type="paragraph" w:styleId="Titre3">
    <w:name w:val="heading 3"/>
    <w:basedOn w:val="Normal"/>
    <w:next w:val="Normal"/>
    <w:link w:val="Titre3Car"/>
    <w:qFormat/>
    <w:rsid w:val="00B27142"/>
    <w:pPr>
      <w:keepNext/>
      <w:keepLines/>
      <w:numPr>
        <w:ilvl w:val="2"/>
        <w:numId w:val="37"/>
      </w:numPr>
      <w:tabs>
        <w:tab w:val="left" w:pos="709"/>
      </w:tabs>
      <w:spacing w:before="120" w:after="120"/>
      <w:outlineLvl w:val="2"/>
    </w:pPr>
    <w:rPr>
      <w:rFonts w:eastAsiaTheme="majorEastAsia" w:cstheme="majorBidi"/>
      <w:b/>
      <w:color w:val="0000FF"/>
      <w:sz w:val="18"/>
      <w:u w:val="single"/>
    </w:rPr>
  </w:style>
  <w:style w:type="paragraph" w:styleId="Titre4">
    <w:name w:val="heading 4"/>
    <w:basedOn w:val="Normal"/>
    <w:next w:val="Normal"/>
    <w:link w:val="Titre4Car"/>
    <w:qFormat/>
    <w:rsid w:val="007A3569"/>
    <w:pPr>
      <w:keepNext/>
      <w:keepLines/>
      <w:numPr>
        <w:ilvl w:val="3"/>
        <w:numId w:val="37"/>
      </w:numPr>
      <w:spacing w:before="120" w:after="120"/>
      <w:outlineLvl w:val="3"/>
    </w:pPr>
    <w:rPr>
      <w:b/>
      <w:color w:val="0000FF"/>
      <w:sz w:val="18"/>
    </w:rPr>
  </w:style>
  <w:style w:type="paragraph" w:styleId="Titre5">
    <w:name w:val="heading 5"/>
    <w:basedOn w:val="Normal"/>
    <w:next w:val="Normal"/>
    <w:link w:val="Titre5Car"/>
    <w:qFormat/>
    <w:rsid w:val="00B27142"/>
    <w:pPr>
      <w:keepNext/>
      <w:keepLines/>
      <w:numPr>
        <w:ilvl w:val="4"/>
        <w:numId w:val="37"/>
      </w:numPr>
      <w:tabs>
        <w:tab w:val="left" w:pos="1021"/>
      </w:tabs>
      <w:spacing w:before="240" w:after="120"/>
      <w:outlineLvl w:val="4"/>
    </w:pPr>
    <w:rPr>
      <w:rFonts w:eastAsiaTheme="majorEastAsia" w:cstheme="majorBidi"/>
      <w:i/>
      <w:color w:val="0000FF"/>
      <w:sz w:val="18"/>
    </w:rPr>
  </w:style>
  <w:style w:type="paragraph" w:styleId="Titre6">
    <w:name w:val="heading 6"/>
    <w:basedOn w:val="Normal"/>
    <w:next w:val="Normal"/>
    <w:link w:val="Titre6Car"/>
    <w:qFormat/>
    <w:rsid w:val="00B27142"/>
    <w:pPr>
      <w:numPr>
        <w:ilvl w:val="5"/>
        <w:numId w:val="37"/>
      </w:numPr>
      <w:tabs>
        <w:tab w:val="left" w:pos="1009"/>
      </w:tabs>
      <w:spacing w:before="120" w:after="120"/>
      <w:outlineLvl w:val="5"/>
    </w:pPr>
    <w:rPr>
      <w:rFonts w:eastAsiaTheme="majorEastAsia" w:cstheme="majorBidi"/>
      <w:color w:val="0000FF"/>
      <w:sz w:val="18"/>
      <w:lang w:val="en-GB"/>
    </w:rPr>
  </w:style>
  <w:style w:type="paragraph" w:styleId="Titre7">
    <w:name w:val="heading 7"/>
    <w:basedOn w:val="Normal"/>
    <w:next w:val="Normal"/>
    <w:link w:val="Titre7Car"/>
    <w:qFormat/>
    <w:rsid w:val="00B27142"/>
    <w:pPr>
      <w:keepNext/>
      <w:keepLines/>
      <w:widowControl w:val="0"/>
      <w:numPr>
        <w:ilvl w:val="6"/>
        <w:numId w:val="37"/>
      </w:numPr>
      <w:tabs>
        <w:tab w:val="left" w:pos="1134"/>
      </w:tabs>
      <w:spacing w:before="120" w:after="120"/>
      <w:outlineLvl w:val="6"/>
    </w:pPr>
    <w:rPr>
      <w:rFonts w:eastAsiaTheme="majorEastAsia" w:cstheme="majorBidi"/>
      <w:i/>
      <w:color w:val="0000FF"/>
      <w:sz w:val="18"/>
    </w:rPr>
  </w:style>
  <w:style w:type="paragraph" w:styleId="Titre8">
    <w:name w:val="heading 8"/>
    <w:basedOn w:val="Normal"/>
    <w:next w:val="Normal"/>
    <w:link w:val="Titre8Car"/>
    <w:qFormat/>
    <w:rsid w:val="00B27142"/>
    <w:pPr>
      <w:keepLines/>
      <w:widowControl w:val="0"/>
      <w:numPr>
        <w:ilvl w:val="7"/>
        <w:numId w:val="37"/>
      </w:numPr>
      <w:outlineLvl w:val="7"/>
    </w:pPr>
    <w:rPr>
      <w:rFonts w:ascii="LinePrinter" w:eastAsiaTheme="majorEastAsia" w:hAnsi="LinePrinter" w:cstheme="majorBidi"/>
      <w:i/>
    </w:rPr>
  </w:style>
  <w:style w:type="paragraph" w:styleId="Titre9">
    <w:name w:val="heading 9"/>
    <w:basedOn w:val="Normal"/>
    <w:next w:val="Normal"/>
    <w:link w:val="Titre9Car"/>
    <w:qFormat/>
    <w:rsid w:val="00B27142"/>
    <w:pPr>
      <w:keepLines/>
      <w:widowControl w:val="0"/>
      <w:numPr>
        <w:ilvl w:val="8"/>
        <w:numId w:val="37"/>
      </w:numPr>
      <w:outlineLvl w:val="8"/>
    </w:pPr>
    <w:rPr>
      <w:rFonts w:eastAsiaTheme="majorEastAsia" w:cstheme="majorBidi"/>
      <w:b/>
      <w:color w:val="0000FF"/>
      <w:sz w:val="1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AB5A4C"/>
    <w:rPr>
      <w:rFonts w:ascii="Arial" w:eastAsiaTheme="majorEastAsia" w:hAnsi="Arial" w:cstheme="majorBidi"/>
      <w:b/>
      <w:caps/>
      <w:color w:val="0000FF"/>
      <w:u w:color="C0C0C0"/>
    </w:rPr>
  </w:style>
  <w:style w:type="character" w:customStyle="1" w:styleId="Titre2Car">
    <w:name w:val="Titre 2 Car"/>
    <w:basedOn w:val="Policepardfaut"/>
    <w:link w:val="Titre2"/>
    <w:locked/>
    <w:rsid w:val="00AB5A4C"/>
    <w:rPr>
      <w:rFonts w:ascii="Arial" w:hAnsi="Arial"/>
      <w:b/>
      <w:i/>
      <w:caps/>
      <w:color w:val="0000FF"/>
      <w:sz w:val="22"/>
    </w:rPr>
  </w:style>
  <w:style w:type="character" w:customStyle="1" w:styleId="Titre3Car">
    <w:name w:val="Titre 3 Car"/>
    <w:basedOn w:val="Policepardfaut"/>
    <w:link w:val="Titre3"/>
    <w:locked/>
    <w:rsid w:val="00B27142"/>
    <w:rPr>
      <w:rFonts w:ascii="Arial" w:eastAsiaTheme="majorEastAsia" w:hAnsi="Arial" w:cstheme="majorBidi"/>
      <w:b/>
      <w:color w:val="0000FF"/>
      <w:sz w:val="18"/>
      <w:u w:val="single"/>
    </w:rPr>
  </w:style>
  <w:style w:type="character" w:customStyle="1" w:styleId="Titre4Car">
    <w:name w:val="Titre 4 Car"/>
    <w:basedOn w:val="Policepardfaut"/>
    <w:link w:val="Titre4"/>
    <w:locked/>
    <w:rsid w:val="007A3569"/>
    <w:rPr>
      <w:rFonts w:ascii="Arial" w:hAnsi="Arial"/>
      <w:b/>
      <w:color w:val="0000FF"/>
      <w:sz w:val="18"/>
    </w:rPr>
  </w:style>
  <w:style w:type="character" w:customStyle="1" w:styleId="Titre5Car">
    <w:name w:val="Titre 5 Car"/>
    <w:basedOn w:val="Policepardfaut"/>
    <w:link w:val="Titre5"/>
    <w:uiPriority w:val="99"/>
    <w:locked/>
    <w:rsid w:val="00B27142"/>
    <w:rPr>
      <w:rFonts w:ascii="Arial" w:eastAsiaTheme="majorEastAsia" w:hAnsi="Arial" w:cstheme="majorBidi"/>
      <w:i/>
      <w:color w:val="0000FF"/>
      <w:sz w:val="18"/>
    </w:rPr>
  </w:style>
  <w:style w:type="character" w:customStyle="1" w:styleId="Titre6Car">
    <w:name w:val="Titre 6 Car"/>
    <w:basedOn w:val="Policepardfaut"/>
    <w:link w:val="Titre6"/>
    <w:uiPriority w:val="99"/>
    <w:locked/>
    <w:rsid w:val="00B27142"/>
    <w:rPr>
      <w:rFonts w:ascii="Arial" w:eastAsiaTheme="majorEastAsia" w:hAnsi="Arial" w:cstheme="majorBidi"/>
      <w:color w:val="0000FF"/>
      <w:sz w:val="18"/>
      <w:lang w:val="en-GB"/>
    </w:rPr>
  </w:style>
  <w:style w:type="character" w:customStyle="1" w:styleId="Titre7Car">
    <w:name w:val="Titre 7 Car"/>
    <w:basedOn w:val="Policepardfaut"/>
    <w:link w:val="Titre7"/>
    <w:uiPriority w:val="99"/>
    <w:locked/>
    <w:rsid w:val="00B27142"/>
    <w:rPr>
      <w:rFonts w:ascii="Arial" w:eastAsiaTheme="majorEastAsia" w:hAnsi="Arial" w:cstheme="majorBidi"/>
      <w:i/>
      <w:color w:val="0000FF"/>
      <w:sz w:val="18"/>
    </w:rPr>
  </w:style>
  <w:style w:type="character" w:customStyle="1" w:styleId="Titre8Car">
    <w:name w:val="Titre 8 Car"/>
    <w:basedOn w:val="Policepardfaut"/>
    <w:link w:val="Titre8"/>
    <w:uiPriority w:val="99"/>
    <w:locked/>
    <w:rsid w:val="00B27142"/>
    <w:rPr>
      <w:rFonts w:ascii="LinePrinter" w:eastAsiaTheme="majorEastAsia" w:hAnsi="LinePrinter" w:cstheme="majorBidi"/>
      <w:i/>
    </w:rPr>
  </w:style>
  <w:style w:type="character" w:customStyle="1" w:styleId="Titre9Car">
    <w:name w:val="Titre 9 Car"/>
    <w:basedOn w:val="Policepardfaut"/>
    <w:link w:val="Titre9"/>
    <w:uiPriority w:val="99"/>
    <w:locked/>
    <w:rsid w:val="00B27142"/>
    <w:rPr>
      <w:rFonts w:ascii="Arial" w:eastAsiaTheme="majorEastAsia" w:hAnsi="Arial" w:cstheme="majorBidi"/>
      <w:b/>
      <w:color w:val="0000FF"/>
      <w:sz w:val="18"/>
      <w:u w:val="single"/>
    </w:rPr>
  </w:style>
  <w:style w:type="paragraph" w:customStyle="1" w:styleId="Exemple">
    <w:name w:val="Exemple"/>
    <w:basedOn w:val="Normal"/>
    <w:uiPriority w:val="99"/>
    <w:rsid w:val="00456C88"/>
    <w:pPr>
      <w:ind w:left="284"/>
    </w:pPr>
    <w:rPr>
      <w:i/>
    </w:rPr>
  </w:style>
  <w:style w:type="paragraph" w:customStyle="1" w:styleId="puce1">
    <w:name w:val="puce 1"/>
    <w:basedOn w:val="Normal"/>
    <w:link w:val="puce1Car"/>
    <w:uiPriority w:val="99"/>
    <w:rsid w:val="00456C88"/>
    <w:pPr>
      <w:numPr>
        <w:numId w:val="1"/>
      </w:numPr>
      <w:tabs>
        <w:tab w:val="clear" w:pos="360"/>
        <w:tab w:val="num" w:pos="927"/>
      </w:tabs>
      <w:ind w:left="927"/>
    </w:pPr>
  </w:style>
  <w:style w:type="paragraph" w:customStyle="1" w:styleId="puce2">
    <w:name w:val="puce 2"/>
    <w:basedOn w:val="Normal"/>
    <w:uiPriority w:val="99"/>
    <w:rsid w:val="00456C88"/>
    <w:pPr>
      <w:tabs>
        <w:tab w:val="num" w:pos="360"/>
      </w:tabs>
      <w:spacing w:before="20"/>
      <w:ind w:left="1349" w:hanging="357"/>
    </w:pPr>
  </w:style>
  <w:style w:type="paragraph" w:customStyle="1" w:styleId="puce3">
    <w:name w:val="puce 3"/>
    <w:basedOn w:val="Normal"/>
    <w:uiPriority w:val="99"/>
    <w:rsid w:val="00456C88"/>
    <w:pPr>
      <w:tabs>
        <w:tab w:val="num" w:pos="927"/>
      </w:tabs>
      <w:spacing w:before="20" w:after="40"/>
      <w:ind w:left="2058" w:hanging="357"/>
    </w:pPr>
  </w:style>
  <w:style w:type="paragraph" w:customStyle="1" w:styleId="TableHeading">
    <w:name w:val="Table Heading"/>
    <w:basedOn w:val="Normal"/>
    <w:uiPriority w:val="99"/>
    <w:rsid w:val="00456C88"/>
    <w:pPr>
      <w:spacing w:before="40" w:after="40"/>
      <w:jc w:val="center"/>
    </w:pPr>
    <w:rPr>
      <w:b/>
    </w:rPr>
  </w:style>
  <w:style w:type="paragraph" w:customStyle="1" w:styleId="TableText">
    <w:name w:val="Table Text"/>
    <w:basedOn w:val="Normal"/>
    <w:uiPriority w:val="99"/>
    <w:rsid w:val="00456C88"/>
    <w:pPr>
      <w:spacing w:before="40" w:after="20"/>
    </w:pPr>
  </w:style>
  <w:style w:type="paragraph" w:styleId="TM1">
    <w:name w:val="toc 1"/>
    <w:basedOn w:val="Normal"/>
    <w:next w:val="Normal"/>
    <w:autoRedefine/>
    <w:uiPriority w:val="39"/>
    <w:rsid w:val="00456C88"/>
    <w:pPr>
      <w:tabs>
        <w:tab w:val="left" w:pos="442"/>
        <w:tab w:val="right" w:leader="dot" w:pos="9639"/>
      </w:tabs>
    </w:pPr>
    <w:rPr>
      <w:b/>
      <w:caps/>
      <w:noProof/>
    </w:rPr>
  </w:style>
  <w:style w:type="paragraph" w:styleId="TM2">
    <w:name w:val="toc 2"/>
    <w:basedOn w:val="Normal"/>
    <w:next w:val="Normal"/>
    <w:autoRedefine/>
    <w:uiPriority w:val="39"/>
    <w:rsid w:val="00456C88"/>
    <w:pPr>
      <w:tabs>
        <w:tab w:val="left" w:pos="660"/>
        <w:tab w:val="right" w:leader="dot" w:pos="9639"/>
      </w:tabs>
      <w:ind w:left="221"/>
    </w:pPr>
    <w:rPr>
      <w:smallCaps/>
      <w:noProof/>
    </w:rPr>
  </w:style>
  <w:style w:type="paragraph" w:styleId="TM3">
    <w:name w:val="toc 3"/>
    <w:basedOn w:val="Normal"/>
    <w:next w:val="Normal"/>
    <w:autoRedefine/>
    <w:uiPriority w:val="39"/>
    <w:rsid w:val="00456C88"/>
    <w:pPr>
      <w:tabs>
        <w:tab w:val="left" w:pos="1100"/>
        <w:tab w:val="right" w:leader="dot" w:pos="9639"/>
      </w:tabs>
      <w:spacing w:after="40"/>
      <w:ind w:left="442"/>
    </w:pPr>
    <w:rPr>
      <w:i/>
      <w:noProof/>
    </w:rPr>
  </w:style>
  <w:style w:type="paragraph" w:styleId="TM4">
    <w:name w:val="toc 4"/>
    <w:basedOn w:val="Normal"/>
    <w:next w:val="Normal"/>
    <w:autoRedefine/>
    <w:uiPriority w:val="39"/>
    <w:rsid w:val="00456C88"/>
    <w:pPr>
      <w:tabs>
        <w:tab w:val="left" w:pos="1320"/>
        <w:tab w:val="right" w:leader="dot" w:pos="9629"/>
      </w:tabs>
      <w:spacing w:before="40" w:after="40"/>
      <w:ind w:left="658"/>
    </w:pPr>
    <w:rPr>
      <w:noProof/>
      <w:sz w:val="16"/>
    </w:rPr>
  </w:style>
  <w:style w:type="paragraph" w:styleId="TM5">
    <w:name w:val="toc 5"/>
    <w:basedOn w:val="Normal"/>
    <w:next w:val="Normal"/>
    <w:autoRedefine/>
    <w:uiPriority w:val="99"/>
    <w:semiHidden/>
    <w:rsid w:val="00456C88"/>
    <w:pPr>
      <w:spacing w:before="120"/>
      <w:ind w:left="880"/>
    </w:pPr>
    <w:rPr>
      <w:sz w:val="16"/>
    </w:rPr>
  </w:style>
  <w:style w:type="paragraph" w:styleId="TM6">
    <w:name w:val="toc 6"/>
    <w:basedOn w:val="Normal"/>
    <w:next w:val="Normal"/>
    <w:autoRedefine/>
    <w:uiPriority w:val="99"/>
    <w:semiHidden/>
    <w:rsid w:val="00456C88"/>
    <w:pPr>
      <w:spacing w:before="120"/>
      <w:ind w:left="1100"/>
    </w:pPr>
    <w:rPr>
      <w:sz w:val="16"/>
    </w:rPr>
  </w:style>
  <w:style w:type="paragraph" w:styleId="En-tte">
    <w:name w:val="header"/>
    <w:basedOn w:val="Normal"/>
    <w:link w:val="En-tteCar"/>
    <w:uiPriority w:val="99"/>
    <w:rsid w:val="00456C88"/>
    <w:pPr>
      <w:tabs>
        <w:tab w:val="left" w:pos="284"/>
        <w:tab w:val="left" w:pos="567"/>
        <w:tab w:val="center" w:pos="4703"/>
        <w:tab w:val="right" w:pos="9406"/>
      </w:tabs>
      <w:spacing w:before="0" w:after="0"/>
      <w:jc w:val="center"/>
    </w:pPr>
    <w:rPr>
      <w:sz w:val="18"/>
    </w:rPr>
  </w:style>
  <w:style w:type="character" w:customStyle="1" w:styleId="En-tteCar">
    <w:name w:val="En-tête Car"/>
    <w:basedOn w:val="Policepardfaut"/>
    <w:link w:val="En-tte"/>
    <w:uiPriority w:val="99"/>
    <w:semiHidden/>
    <w:locked/>
    <w:rsid w:val="0068283D"/>
    <w:rPr>
      <w:rFonts w:ascii="Arial" w:hAnsi="Arial" w:cs="Times New Roman"/>
      <w:sz w:val="20"/>
      <w:szCs w:val="20"/>
    </w:rPr>
  </w:style>
  <w:style w:type="paragraph" w:customStyle="1" w:styleId="Normalaprstbl">
    <w:name w:val="Normal après tbl"/>
    <w:basedOn w:val="Normal"/>
    <w:rsid w:val="00456C88"/>
    <w:pPr>
      <w:spacing w:before="180"/>
    </w:pPr>
  </w:style>
  <w:style w:type="paragraph" w:customStyle="1" w:styleId="Normalavttbl">
    <w:name w:val="Normal avt tbl"/>
    <w:basedOn w:val="Normal"/>
    <w:uiPriority w:val="99"/>
    <w:rsid w:val="00456C88"/>
    <w:pPr>
      <w:spacing w:after="180"/>
    </w:pPr>
  </w:style>
  <w:style w:type="paragraph" w:customStyle="1" w:styleId="puce4">
    <w:name w:val="puce 4"/>
    <w:basedOn w:val="Normal"/>
    <w:uiPriority w:val="99"/>
    <w:rsid w:val="00456C88"/>
    <w:pPr>
      <w:numPr>
        <w:numId w:val="7"/>
      </w:numPr>
      <w:spacing w:before="20" w:after="20"/>
    </w:pPr>
  </w:style>
  <w:style w:type="paragraph" w:styleId="Pieddepage">
    <w:name w:val="footer"/>
    <w:aliases w:val="footer odd"/>
    <w:basedOn w:val="Normal"/>
    <w:link w:val="PieddepageCar"/>
    <w:uiPriority w:val="99"/>
    <w:rsid w:val="00456C88"/>
    <w:pPr>
      <w:tabs>
        <w:tab w:val="left" w:pos="284"/>
        <w:tab w:val="left" w:pos="567"/>
        <w:tab w:val="center" w:pos="4703"/>
        <w:tab w:val="right" w:pos="9406"/>
      </w:tabs>
      <w:spacing w:before="0" w:after="0"/>
    </w:pPr>
    <w:rPr>
      <w:sz w:val="16"/>
    </w:rPr>
  </w:style>
  <w:style w:type="character" w:customStyle="1" w:styleId="PieddepageCar">
    <w:name w:val="Pied de page Car"/>
    <w:aliases w:val="footer odd Car"/>
    <w:basedOn w:val="Policepardfaut"/>
    <w:link w:val="Pieddepage"/>
    <w:uiPriority w:val="99"/>
    <w:semiHidden/>
    <w:locked/>
    <w:rsid w:val="0068283D"/>
    <w:rPr>
      <w:rFonts w:ascii="Arial" w:hAnsi="Arial" w:cs="Times New Roman"/>
      <w:sz w:val="20"/>
      <w:szCs w:val="20"/>
    </w:rPr>
  </w:style>
  <w:style w:type="paragraph" w:customStyle="1" w:styleId="Retrait1">
    <w:name w:val="Retrait 1"/>
    <w:basedOn w:val="Normal"/>
    <w:uiPriority w:val="99"/>
    <w:rsid w:val="00456C88"/>
    <w:pPr>
      <w:ind w:left="567"/>
    </w:pPr>
  </w:style>
  <w:style w:type="paragraph" w:customStyle="1" w:styleId="Retrait2">
    <w:name w:val="Retrait 2"/>
    <w:basedOn w:val="Normal"/>
    <w:uiPriority w:val="99"/>
    <w:rsid w:val="00456C88"/>
    <w:pPr>
      <w:ind w:left="1134"/>
    </w:pPr>
  </w:style>
  <w:style w:type="paragraph" w:customStyle="1" w:styleId="Retrait3">
    <w:name w:val="Retrait 3"/>
    <w:basedOn w:val="Normal"/>
    <w:uiPriority w:val="99"/>
    <w:rsid w:val="00456C88"/>
    <w:pPr>
      <w:ind w:left="1701"/>
    </w:pPr>
  </w:style>
  <w:style w:type="paragraph" w:customStyle="1" w:styleId="Retrait4">
    <w:name w:val="Retrait 4"/>
    <w:basedOn w:val="Normal"/>
    <w:uiPriority w:val="99"/>
    <w:rsid w:val="00456C88"/>
    <w:pPr>
      <w:ind w:left="2268"/>
    </w:pPr>
  </w:style>
  <w:style w:type="paragraph" w:styleId="Textedebulles">
    <w:name w:val="Balloon Text"/>
    <w:basedOn w:val="Normal"/>
    <w:link w:val="TextedebullesCar"/>
    <w:uiPriority w:val="99"/>
    <w:semiHidden/>
    <w:rsid w:val="00456C88"/>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68283D"/>
    <w:rPr>
      <w:rFonts w:cs="Times New Roman"/>
      <w:sz w:val="2"/>
    </w:rPr>
  </w:style>
  <w:style w:type="paragraph" w:customStyle="1" w:styleId="En-tteLeft">
    <w:name w:val="En-tête_Left"/>
    <w:basedOn w:val="En-tte"/>
    <w:uiPriority w:val="99"/>
    <w:rsid w:val="00456C88"/>
    <w:pPr>
      <w:jc w:val="left"/>
    </w:pPr>
  </w:style>
  <w:style w:type="paragraph" w:customStyle="1" w:styleId="En-tteRight">
    <w:name w:val="En-tête_Right"/>
    <w:basedOn w:val="En-tte"/>
    <w:uiPriority w:val="99"/>
    <w:rsid w:val="00456C88"/>
    <w:pPr>
      <w:jc w:val="right"/>
    </w:pPr>
  </w:style>
  <w:style w:type="table" w:styleId="Grilledutableau">
    <w:name w:val="Table Grid"/>
    <w:basedOn w:val="TableauNormal"/>
    <w:rsid w:val="00456C88"/>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rsid w:val="00456C88"/>
    <w:rPr>
      <w:rFonts w:cs="Times New Roman"/>
      <w:color w:val="0000FF"/>
      <w:u w:val="single"/>
    </w:rPr>
  </w:style>
  <w:style w:type="paragraph" w:styleId="Listepuces">
    <w:name w:val="List Bullet"/>
    <w:basedOn w:val="Normal"/>
    <w:uiPriority w:val="99"/>
    <w:rsid w:val="00456C88"/>
    <w:pPr>
      <w:ind w:left="360" w:hanging="360"/>
    </w:pPr>
  </w:style>
  <w:style w:type="paragraph" w:styleId="Titre">
    <w:name w:val="Title"/>
    <w:basedOn w:val="Normal"/>
    <w:next w:val="Normal"/>
    <w:link w:val="TitreCar"/>
    <w:uiPriority w:val="99"/>
    <w:qFormat/>
    <w:rsid w:val="00B27142"/>
    <w:pPr>
      <w:keepNext/>
      <w:keepLines/>
      <w:pageBreakBefore/>
      <w:tabs>
        <w:tab w:val="left" w:pos="284"/>
        <w:tab w:val="left" w:pos="567"/>
      </w:tabs>
      <w:spacing w:before="5000" w:after="120"/>
      <w:jc w:val="right"/>
    </w:pPr>
    <w:rPr>
      <w:rFonts w:ascii="Cambria" w:eastAsiaTheme="majorEastAsia" w:hAnsi="Cambria"/>
      <w:b/>
      <w:bCs/>
      <w:kern w:val="28"/>
      <w:sz w:val="32"/>
      <w:szCs w:val="32"/>
    </w:rPr>
  </w:style>
  <w:style w:type="character" w:customStyle="1" w:styleId="TitreCar">
    <w:name w:val="Titre Car"/>
    <w:basedOn w:val="Policepardfaut"/>
    <w:link w:val="Titre"/>
    <w:uiPriority w:val="99"/>
    <w:locked/>
    <w:rsid w:val="00B27142"/>
    <w:rPr>
      <w:rFonts w:ascii="Cambria" w:eastAsiaTheme="majorEastAsia" w:hAnsi="Cambria"/>
      <w:b/>
      <w:bCs/>
      <w:kern w:val="28"/>
      <w:sz w:val="32"/>
      <w:szCs w:val="32"/>
    </w:rPr>
  </w:style>
  <w:style w:type="character" w:customStyle="1" w:styleId="puce1Car">
    <w:name w:val="puce 1 Car"/>
    <w:basedOn w:val="Policepardfaut"/>
    <w:link w:val="puce1"/>
    <w:uiPriority w:val="99"/>
    <w:locked/>
    <w:rsid w:val="00456C88"/>
    <w:rPr>
      <w:rFonts w:ascii="Arial" w:hAnsi="Arial"/>
    </w:rPr>
  </w:style>
  <w:style w:type="table" w:styleId="Grille5">
    <w:name w:val="Table Grid 5"/>
    <w:basedOn w:val="TableauNormal"/>
    <w:uiPriority w:val="99"/>
    <w:rsid w:val="00807652"/>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Corpsdetexte">
    <w:name w:val="Body Text"/>
    <w:basedOn w:val="Normal"/>
    <w:link w:val="CorpsdetexteCar"/>
    <w:uiPriority w:val="99"/>
    <w:rsid w:val="001A69C9"/>
    <w:pPr>
      <w:spacing w:before="0" w:after="0"/>
      <w:jc w:val="left"/>
    </w:pPr>
    <w:rPr>
      <w:rFonts w:ascii="Times New Roman" w:hAnsi="Times New Roman"/>
      <w:lang w:val="en-US" w:eastAsia="en-US"/>
    </w:rPr>
  </w:style>
  <w:style w:type="character" w:customStyle="1" w:styleId="CorpsdetexteCar">
    <w:name w:val="Corps de texte Car"/>
    <w:basedOn w:val="Policepardfaut"/>
    <w:link w:val="Corpsdetexte"/>
    <w:uiPriority w:val="99"/>
    <w:locked/>
    <w:rsid w:val="001A69C9"/>
    <w:rPr>
      <w:rFonts w:cs="Times New Roman"/>
      <w:lang w:val="en-US" w:eastAsia="en-US"/>
    </w:rPr>
  </w:style>
  <w:style w:type="character" w:styleId="MachinecrireHTML">
    <w:name w:val="HTML Typewriter"/>
    <w:basedOn w:val="Policepardfaut"/>
    <w:uiPriority w:val="99"/>
    <w:rsid w:val="001A69C9"/>
    <w:rPr>
      <w:rFonts w:ascii="Arial Unicode MS" w:eastAsia="Arial Unicode MS" w:hAnsi="Arial Unicode MS" w:cs="Arial Unicode MS"/>
      <w:sz w:val="20"/>
      <w:szCs w:val="20"/>
    </w:rPr>
  </w:style>
  <w:style w:type="paragraph" w:customStyle="1" w:styleId="B1">
    <w:name w:val="B1"/>
    <w:basedOn w:val="Liste"/>
    <w:link w:val="B1Char"/>
    <w:uiPriority w:val="99"/>
    <w:rsid w:val="000A1132"/>
    <w:pPr>
      <w:overflowPunct w:val="0"/>
      <w:autoSpaceDE w:val="0"/>
      <w:autoSpaceDN w:val="0"/>
      <w:adjustRightInd w:val="0"/>
      <w:spacing w:before="0" w:after="180"/>
      <w:ind w:left="568" w:hanging="284"/>
      <w:contextualSpacing w:val="0"/>
      <w:jc w:val="left"/>
      <w:textAlignment w:val="baseline"/>
    </w:pPr>
    <w:rPr>
      <w:rFonts w:ascii="Times New Roman" w:hAnsi="Times New Roman"/>
      <w:lang w:val="en-GB" w:eastAsia="en-US"/>
    </w:rPr>
  </w:style>
  <w:style w:type="character" w:customStyle="1" w:styleId="B1Char">
    <w:name w:val="B1 Char"/>
    <w:basedOn w:val="Policepardfaut"/>
    <w:link w:val="B1"/>
    <w:uiPriority w:val="99"/>
    <w:locked/>
    <w:rsid w:val="000A1132"/>
    <w:rPr>
      <w:rFonts w:cs="Times New Roman"/>
      <w:lang w:val="en-GB" w:eastAsia="en-US"/>
    </w:rPr>
  </w:style>
  <w:style w:type="paragraph" w:styleId="Liste">
    <w:name w:val="List"/>
    <w:basedOn w:val="Normal"/>
    <w:uiPriority w:val="99"/>
    <w:rsid w:val="000A1132"/>
    <w:pPr>
      <w:ind w:left="283" w:hanging="283"/>
      <w:contextualSpacing/>
    </w:pPr>
  </w:style>
  <w:style w:type="paragraph" w:styleId="Paragraphedeliste">
    <w:name w:val="List Paragraph"/>
    <w:basedOn w:val="Normal"/>
    <w:uiPriority w:val="34"/>
    <w:qFormat/>
    <w:rsid w:val="00B27142"/>
    <w:pPr>
      <w:ind w:left="720"/>
      <w:contextualSpacing/>
    </w:pPr>
  </w:style>
  <w:style w:type="paragraph" w:styleId="Explorateurdedocuments">
    <w:name w:val="Document Map"/>
    <w:basedOn w:val="Normal"/>
    <w:link w:val="ExplorateurdedocumentsCar"/>
    <w:uiPriority w:val="99"/>
    <w:semiHidden/>
    <w:rsid w:val="00D3548F"/>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locked/>
    <w:rsid w:val="0068283D"/>
    <w:rPr>
      <w:rFonts w:cs="Times New Roman"/>
      <w:sz w:val="2"/>
    </w:rPr>
  </w:style>
  <w:style w:type="paragraph" w:customStyle="1" w:styleId="Default">
    <w:name w:val="Default"/>
    <w:rsid w:val="004616D0"/>
    <w:pPr>
      <w:autoSpaceDE w:val="0"/>
      <w:autoSpaceDN w:val="0"/>
      <w:adjustRightInd w:val="0"/>
    </w:pPr>
    <w:rPr>
      <w:rFonts w:ascii="Calibri" w:hAnsi="Calibri" w:cs="Calibri"/>
      <w:color w:val="000000"/>
      <w:sz w:val="24"/>
      <w:szCs w:val="24"/>
    </w:rPr>
  </w:style>
  <w:style w:type="character" w:styleId="Accentuation">
    <w:name w:val="Emphasis"/>
    <w:basedOn w:val="Policepardfaut"/>
    <w:uiPriority w:val="99"/>
    <w:qFormat/>
    <w:rsid w:val="00B27142"/>
    <w:rPr>
      <w:rFonts w:cs="Times New Roman"/>
      <w:i/>
      <w:iCs/>
    </w:rPr>
  </w:style>
  <w:style w:type="character" w:customStyle="1" w:styleId="hps">
    <w:name w:val="hps"/>
    <w:basedOn w:val="Policepardfaut"/>
    <w:rsid w:val="00AE4637"/>
  </w:style>
  <w:style w:type="character" w:customStyle="1" w:styleId="apple-converted-space">
    <w:name w:val="apple-converted-space"/>
    <w:basedOn w:val="Policepardfaut"/>
    <w:rsid w:val="00AE4637"/>
  </w:style>
  <w:style w:type="character" w:customStyle="1" w:styleId="apple-style-span">
    <w:name w:val="apple-style-span"/>
    <w:basedOn w:val="Policepardfaut"/>
    <w:rsid w:val="00262B1E"/>
  </w:style>
  <w:style w:type="paragraph" w:styleId="PrformatHTML">
    <w:name w:val="HTML Preformatted"/>
    <w:basedOn w:val="Normal"/>
    <w:link w:val="PrformatHTMLCar"/>
    <w:uiPriority w:val="99"/>
    <w:unhideWhenUsed/>
    <w:locked/>
    <w:rsid w:val="0034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rPr>
  </w:style>
  <w:style w:type="character" w:customStyle="1" w:styleId="PrformatHTMLCar">
    <w:name w:val="Préformaté HTML Car"/>
    <w:basedOn w:val="Policepardfaut"/>
    <w:link w:val="PrformatHTML"/>
    <w:uiPriority w:val="99"/>
    <w:rsid w:val="00343254"/>
    <w:rPr>
      <w:rFonts w:ascii="Courier New" w:hAnsi="Courier New" w:cs="Courier New"/>
    </w:rPr>
  </w:style>
  <w:style w:type="character" w:styleId="Marquedecommentaire">
    <w:name w:val="annotation reference"/>
    <w:basedOn w:val="Policepardfaut"/>
    <w:uiPriority w:val="99"/>
    <w:semiHidden/>
    <w:unhideWhenUsed/>
    <w:locked/>
    <w:rsid w:val="00D35A6A"/>
    <w:rPr>
      <w:sz w:val="16"/>
      <w:szCs w:val="16"/>
    </w:rPr>
  </w:style>
  <w:style w:type="paragraph" w:styleId="Commentaire">
    <w:name w:val="annotation text"/>
    <w:basedOn w:val="Normal"/>
    <w:link w:val="CommentaireCar"/>
    <w:uiPriority w:val="99"/>
    <w:semiHidden/>
    <w:unhideWhenUsed/>
    <w:locked/>
    <w:rsid w:val="00D35A6A"/>
  </w:style>
  <w:style w:type="character" w:customStyle="1" w:styleId="CommentaireCar">
    <w:name w:val="Commentaire Car"/>
    <w:basedOn w:val="Policepardfaut"/>
    <w:link w:val="Commentaire"/>
    <w:uiPriority w:val="99"/>
    <w:semiHidden/>
    <w:rsid w:val="00D35A6A"/>
    <w:rPr>
      <w:rFonts w:ascii="Arial" w:hAnsi="Arial"/>
    </w:rPr>
  </w:style>
  <w:style w:type="paragraph" w:styleId="Objetducommentaire">
    <w:name w:val="annotation subject"/>
    <w:basedOn w:val="Commentaire"/>
    <w:next w:val="Commentaire"/>
    <w:link w:val="ObjetducommentaireCar"/>
    <w:uiPriority w:val="99"/>
    <w:semiHidden/>
    <w:unhideWhenUsed/>
    <w:locked/>
    <w:rsid w:val="00D35A6A"/>
    <w:rPr>
      <w:b/>
      <w:bCs/>
    </w:rPr>
  </w:style>
  <w:style w:type="character" w:customStyle="1" w:styleId="ObjetducommentaireCar">
    <w:name w:val="Objet du commentaire Car"/>
    <w:basedOn w:val="CommentaireCar"/>
    <w:link w:val="Objetducommentaire"/>
    <w:uiPriority w:val="99"/>
    <w:semiHidden/>
    <w:rsid w:val="00D35A6A"/>
    <w:rPr>
      <w:rFonts w:ascii="Arial" w:hAnsi="Arial"/>
      <w:b/>
      <w:bCs/>
    </w:rPr>
  </w:style>
  <w:style w:type="paragraph" w:styleId="Rvision">
    <w:name w:val="Revision"/>
    <w:hidden/>
    <w:uiPriority w:val="99"/>
    <w:semiHidden/>
    <w:rsid w:val="000C66FA"/>
    <w:rPr>
      <w:rFonts w:ascii="Arial" w:hAnsi="Arial"/>
    </w:rPr>
  </w:style>
  <w:style w:type="paragraph" w:styleId="Lgende">
    <w:name w:val="caption"/>
    <w:basedOn w:val="Normal"/>
    <w:next w:val="Normal"/>
    <w:uiPriority w:val="35"/>
    <w:semiHidden/>
    <w:unhideWhenUsed/>
    <w:rsid w:val="006D385D"/>
    <w:rPr>
      <w:b/>
      <w:bCs/>
      <w:color w:val="4F81BD" w:themeColor="accent1"/>
      <w:sz w:val="18"/>
      <w:szCs w:val="18"/>
    </w:rPr>
  </w:style>
  <w:style w:type="paragraph" w:customStyle="1" w:styleId="Code">
    <w:name w:val="Code"/>
    <w:basedOn w:val="Normal"/>
    <w:qFormat/>
    <w:rsid w:val="00B27142"/>
    <w:pPr>
      <w:pBdr>
        <w:top w:val="dotted" w:sz="4" w:space="1" w:color="auto"/>
        <w:left w:val="dotted" w:sz="4" w:space="4" w:color="auto"/>
        <w:bottom w:val="dotted" w:sz="4" w:space="1" w:color="auto"/>
        <w:right w:val="dotted" w:sz="4" w:space="4" w:color="auto"/>
      </w:pBdr>
      <w:spacing w:before="20" w:after="20"/>
    </w:pPr>
    <w:rPr>
      <w:rFonts w:ascii="Lucida Console" w:hAnsi="Lucida Console" w:cs="Courier New"/>
      <w:sz w:val="16"/>
      <w:szCs w:val="16"/>
      <w:lang w:val="pl-PL"/>
    </w:rPr>
  </w:style>
  <w:style w:type="paragraph" w:styleId="NormalWeb">
    <w:name w:val="Normal (Web)"/>
    <w:basedOn w:val="Normal"/>
    <w:uiPriority w:val="99"/>
    <w:semiHidden/>
    <w:unhideWhenUsed/>
    <w:locked/>
    <w:rsid w:val="005B6C13"/>
    <w:pPr>
      <w:spacing w:before="100" w:beforeAutospacing="1" w:after="100" w:afterAutospacing="1"/>
      <w:jc w:val="left"/>
    </w:pPr>
    <w:rPr>
      <w:rFonts w:ascii="Times New Roman" w:hAnsi="Times New Roman"/>
      <w:sz w:val="24"/>
      <w:szCs w:val="24"/>
    </w:rPr>
  </w:style>
  <w:style w:type="paragraph" w:styleId="Notedebasdepage">
    <w:name w:val="footnote text"/>
    <w:basedOn w:val="Normal"/>
    <w:link w:val="NotedebasdepageCar"/>
    <w:uiPriority w:val="99"/>
    <w:semiHidden/>
    <w:unhideWhenUsed/>
    <w:locked/>
    <w:rsid w:val="00F9412D"/>
    <w:pPr>
      <w:spacing w:before="0" w:after="0"/>
      <w:jc w:val="left"/>
    </w:pPr>
    <w:rPr>
      <w:rFonts w:ascii="Times New Roman" w:eastAsiaTheme="minorHAnsi" w:hAnsi="Times New Roman"/>
    </w:rPr>
  </w:style>
  <w:style w:type="character" w:customStyle="1" w:styleId="NotedebasdepageCar">
    <w:name w:val="Note de bas de page Car"/>
    <w:basedOn w:val="Policepardfaut"/>
    <w:link w:val="Notedebasdepage"/>
    <w:uiPriority w:val="99"/>
    <w:semiHidden/>
    <w:rsid w:val="00F9412D"/>
    <w:rPr>
      <w:rFonts w:eastAsiaTheme="minorHAnsi"/>
    </w:rPr>
  </w:style>
  <w:style w:type="character" w:customStyle="1" w:styleId="ReqTabCoversCar">
    <w:name w:val="Req_Tab_Covers Car"/>
    <w:basedOn w:val="Policepardfaut"/>
    <w:link w:val="ReqTabCovers"/>
    <w:locked/>
    <w:rsid w:val="00F9412D"/>
    <w:rPr>
      <w:rFonts w:ascii="Arial" w:hAnsi="Arial" w:cs="Arial"/>
    </w:rPr>
  </w:style>
  <w:style w:type="paragraph" w:customStyle="1" w:styleId="ReqTabCovers">
    <w:name w:val="Req_Tab_Covers"/>
    <w:basedOn w:val="Normal"/>
    <w:link w:val="ReqTabCoversCar"/>
    <w:rsid w:val="00F9412D"/>
    <w:pPr>
      <w:spacing w:line="240" w:lineRule="atLeast"/>
    </w:pPr>
    <w:rPr>
      <w:rFonts w:cs="Arial"/>
    </w:rPr>
  </w:style>
  <w:style w:type="character" w:customStyle="1" w:styleId="ReqLobCar">
    <w:name w:val="Req_Lob Car"/>
    <w:basedOn w:val="Policepardfaut"/>
    <w:link w:val="ReqLob"/>
    <w:locked/>
    <w:rsid w:val="00F9412D"/>
    <w:rPr>
      <w:rFonts w:ascii="Arial" w:hAnsi="Arial" w:cs="Arial"/>
      <w:i/>
      <w:iCs/>
    </w:rPr>
  </w:style>
  <w:style w:type="paragraph" w:customStyle="1" w:styleId="ReqLob">
    <w:name w:val="Req_Lob"/>
    <w:basedOn w:val="Normal"/>
    <w:link w:val="ReqLobCar"/>
    <w:rsid w:val="00F9412D"/>
    <w:pPr>
      <w:spacing w:line="240" w:lineRule="atLeast"/>
    </w:pPr>
    <w:rPr>
      <w:rFonts w:cs="Arial"/>
      <w:i/>
      <w:iCs/>
    </w:rPr>
  </w:style>
  <w:style w:type="character" w:customStyle="1" w:styleId="ReqDescCar">
    <w:name w:val="Req_Desc Car"/>
    <w:basedOn w:val="Policepardfaut"/>
    <w:link w:val="ReqDesc"/>
    <w:locked/>
    <w:rsid w:val="00F9412D"/>
    <w:rPr>
      <w:rFonts w:ascii="Arial" w:hAnsi="Arial" w:cs="Arial"/>
      <w:i/>
      <w:iCs/>
    </w:rPr>
  </w:style>
  <w:style w:type="paragraph" w:customStyle="1" w:styleId="ReqDesc">
    <w:name w:val="Req_Desc"/>
    <w:basedOn w:val="Normal"/>
    <w:link w:val="ReqDescCar"/>
    <w:rsid w:val="00F9412D"/>
    <w:pPr>
      <w:spacing w:line="240" w:lineRule="atLeast"/>
    </w:pPr>
    <w:rPr>
      <w:rFonts w:cs="Arial"/>
      <w:i/>
      <w:iCs/>
    </w:rPr>
  </w:style>
  <w:style w:type="character" w:customStyle="1" w:styleId="ReqlinkupCar">
    <w:name w:val="Req_linkup Car"/>
    <w:basedOn w:val="Policepardfaut"/>
    <w:link w:val="Reqlinkup"/>
    <w:locked/>
    <w:rsid w:val="00F9412D"/>
    <w:rPr>
      <w:rFonts w:ascii="Arial" w:hAnsi="Arial" w:cs="Arial"/>
      <w:i/>
      <w:iCs/>
    </w:rPr>
  </w:style>
  <w:style w:type="paragraph" w:customStyle="1" w:styleId="Reqlinkup">
    <w:name w:val="Req_linkup"/>
    <w:basedOn w:val="Normal"/>
    <w:link w:val="ReqlinkupCar"/>
    <w:rsid w:val="00F9412D"/>
    <w:pPr>
      <w:spacing w:line="240" w:lineRule="atLeast"/>
    </w:pPr>
    <w:rPr>
      <w:rFonts w:cs="Arial"/>
      <w:i/>
      <w:iCs/>
    </w:rPr>
  </w:style>
  <w:style w:type="paragraph" w:customStyle="1" w:styleId="TableTitle2">
    <w:name w:val="Table Title 2"/>
    <w:basedOn w:val="Normal"/>
    <w:rsid w:val="00F9412D"/>
    <w:pPr>
      <w:spacing w:before="0" w:after="0"/>
      <w:jc w:val="center"/>
    </w:pPr>
    <w:rPr>
      <w:rFonts w:ascii="Times New Roman" w:eastAsiaTheme="minorHAnsi" w:hAnsi="Times New Roman"/>
      <w:b/>
      <w:bCs/>
    </w:rPr>
  </w:style>
  <w:style w:type="character" w:styleId="Appelnotedebasdep">
    <w:name w:val="footnote reference"/>
    <w:basedOn w:val="Policepardfaut"/>
    <w:uiPriority w:val="99"/>
    <w:semiHidden/>
    <w:unhideWhenUsed/>
    <w:locked/>
    <w:rsid w:val="00F9412D"/>
    <w:rPr>
      <w:vertAlign w:val="superscript"/>
    </w:rPr>
  </w:style>
  <w:style w:type="paragraph" w:customStyle="1" w:styleId="ReqCovering">
    <w:name w:val="Req_Covering"/>
    <w:basedOn w:val="Normal"/>
    <w:qFormat/>
    <w:rsid w:val="00B27142"/>
    <w:pPr>
      <w:pBdr>
        <w:top w:val="single" w:sz="4" w:space="1" w:color="auto"/>
      </w:pBdr>
      <w:spacing w:before="0" w:after="0"/>
      <w:jc w:val="left"/>
    </w:pPr>
    <w:rPr>
      <w:rFonts w:ascii="Times New Roman" w:hAnsi="Times New Roman"/>
      <w:i/>
      <w:iCs/>
      <w:color w:val="800080"/>
      <w:sz w:val="24"/>
      <w:szCs w:val="24"/>
      <w:lang w:val="en-GB"/>
    </w:rPr>
  </w:style>
  <w:style w:type="paragraph" w:customStyle="1" w:styleId="ReqAttrib">
    <w:name w:val="Req_Attrib"/>
    <w:basedOn w:val="Normal"/>
    <w:qFormat/>
    <w:rsid w:val="00B27142"/>
    <w:pPr>
      <w:pBdr>
        <w:top w:val="single" w:sz="4" w:space="1" w:color="auto"/>
      </w:pBdr>
      <w:spacing w:before="0" w:after="0"/>
      <w:jc w:val="left"/>
    </w:pPr>
    <w:rPr>
      <w:rFonts w:ascii="Times New Roman" w:hAnsi="Times New Roman"/>
      <w:i/>
      <w:iCs/>
      <w:color w:val="000080"/>
      <w:sz w:val="24"/>
      <w:szCs w:val="24"/>
    </w:rPr>
  </w:style>
  <w:style w:type="paragraph" w:customStyle="1" w:styleId="ReqId">
    <w:name w:val="Req_Id"/>
    <w:basedOn w:val="Normal"/>
    <w:qFormat/>
    <w:rsid w:val="00B27142"/>
    <w:rPr>
      <w:color w:val="000080"/>
    </w:rPr>
  </w:style>
  <w:style w:type="table" w:customStyle="1" w:styleId="Listeclaire-Accent11">
    <w:name w:val="Liste claire - Accent 11"/>
    <w:basedOn w:val="TableauNormal"/>
    <w:uiPriority w:val="61"/>
    <w:rsid w:val="00442D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Lienhypertextesuivivisit">
    <w:name w:val="FollowedHyperlink"/>
    <w:basedOn w:val="Policepardfaut"/>
    <w:uiPriority w:val="99"/>
    <w:semiHidden/>
    <w:unhideWhenUsed/>
    <w:locked/>
    <w:rsid w:val="00C556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lsdException w:name="Title" w:locked="0"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locked="0" w:semiHidden="0" w:unhideWhenUsed="0" w:qFormat="1"/>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27142"/>
    <w:pPr>
      <w:spacing w:before="60" w:after="60"/>
      <w:jc w:val="both"/>
    </w:pPr>
    <w:rPr>
      <w:rFonts w:ascii="Arial" w:hAnsi="Arial"/>
    </w:rPr>
  </w:style>
  <w:style w:type="paragraph" w:styleId="Titre1">
    <w:name w:val="heading 1"/>
    <w:basedOn w:val="Normal"/>
    <w:next w:val="Normal"/>
    <w:link w:val="Titre1Car"/>
    <w:qFormat/>
    <w:rsid w:val="00AB5A4C"/>
    <w:pPr>
      <w:keepNext/>
      <w:keepLines/>
      <w:numPr>
        <w:numId w:val="37"/>
      </w:numPr>
      <w:pBdr>
        <w:bottom w:val="single" w:sz="18" w:space="1" w:color="C0C0C0"/>
      </w:pBdr>
      <w:tabs>
        <w:tab w:val="left" w:pos="567"/>
      </w:tabs>
      <w:spacing w:after="240"/>
      <w:jc w:val="left"/>
      <w:outlineLvl w:val="0"/>
    </w:pPr>
    <w:rPr>
      <w:rFonts w:eastAsiaTheme="majorEastAsia" w:cstheme="majorBidi"/>
      <w:b/>
      <w:caps/>
      <w:color w:val="0000FF"/>
      <w:u w:color="C0C0C0"/>
    </w:rPr>
  </w:style>
  <w:style w:type="paragraph" w:styleId="Titre2">
    <w:name w:val="heading 2"/>
    <w:basedOn w:val="Normal"/>
    <w:next w:val="Normal"/>
    <w:link w:val="Titre2Car"/>
    <w:qFormat/>
    <w:rsid w:val="00AB5A4C"/>
    <w:pPr>
      <w:keepNext/>
      <w:keepLines/>
      <w:numPr>
        <w:ilvl w:val="1"/>
        <w:numId w:val="37"/>
      </w:numPr>
      <w:spacing w:before="240" w:after="240"/>
      <w:jc w:val="left"/>
      <w:outlineLvl w:val="1"/>
    </w:pPr>
    <w:rPr>
      <w:b/>
      <w:i/>
      <w:caps/>
      <w:color w:val="0000FF"/>
      <w:sz w:val="22"/>
    </w:rPr>
  </w:style>
  <w:style w:type="paragraph" w:styleId="Titre3">
    <w:name w:val="heading 3"/>
    <w:basedOn w:val="Normal"/>
    <w:next w:val="Normal"/>
    <w:link w:val="Titre3Car"/>
    <w:qFormat/>
    <w:rsid w:val="00B27142"/>
    <w:pPr>
      <w:keepNext/>
      <w:keepLines/>
      <w:numPr>
        <w:ilvl w:val="2"/>
        <w:numId w:val="37"/>
      </w:numPr>
      <w:tabs>
        <w:tab w:val="left" w:pos="709"/>
      </w:tabs>
      <w:spacing w:before="120" w:after="120"/>
      <w:outlineLvl w:val="2"/>
    </w:pPr>
    <w:rPr>
      <w:rFonts w:eastAsiaTheme="majorEastAsia" w:cstheme="majorBidi"/>
      <w:b/>
      <w:color w:val="0000FF"/>
      <w:sz w:val="18"/>
      <w:u w:val="single"/>
    </w:rPr>
  </w:style>
  <w:style w:type="paragraph" w:styleId="Titre4">
    <w:name w:val="heading 4"/>
    <w:basedOn w:val="Normal"/>
    <w:next w:val="Normal"/>
    <w:link w:val="Titre4Car"/>
    <w:qFormat/>
    <w:rsid w:val="007A3569"/>
    <w:pPr>
      <w:keepNext/>
      <w:keepLines/>
      <w:numPr>
        <w:ilvl w:val="3"/>
        <w:numId w:val="37"/>
      </w:numPr>
      <w:spacing w:before="120" w:after="120"/>
      <w:outlineLvl w:val="3"/>
    </w:pPr>
    <w:rPr>
      <w:b/>
      <w:color w:val="0000FF"/>
      <w:sz w:val="18"/>
    </w:rPr>
  </w:style>
  <w:style w:type="paragraph" w:styleId="Titre5">
    <w:name w:val="heading 5"/>
    <w:basedOn w:val="Normal"/>
    <w:next w:val="Normal"/>
    <w:link w:val="Titre5Car"/>
    <w:qFormat/>
    <w:rsid w:val="00B27142"/>
    <w:pPr>
      <w:keepNext/>
      <w:keepLines/>
      <w:numPr>
        <w:ilvl w:val="4"/>
        <w:numId w:val="37"/>
      </w:numPr>
      <w:tabs>
        <w:tab w:val="left" w:pos="1021"/>
      </w:tabs>
      <w:spacing w:before="240" w:after="120"/>
      <w:outlineLvl w:val="4"/>
    </w:pPr>
    <w:rPr>
      <w:rFonts w:eastAsiaTheme="majorEastAsia" w:cstheme="majorBidi"/>
      <w:i/>
      <w:color w:val="0000FF"/>
      <w:sz w:val="18"/>
    </w:rPr>
  </w:style>
  <w:style w:type="paragraph" w:styleId="Titre6">
    <w:name w:val="heading 6"/>
    <w:basedOn w:val="Normal"/>
    <w:next w:val="Normal"/>
    <w:link w:val="Titre6Car"/>
    <w:qFormat/>
    <w:rsid w:val="00B27142"/>
    <w:pPr>
      <w:numPr>
        <w:ilvl w:val="5"/>
        <w:numId w:val="37"/>
      </w:numPr>
      <w:tabs>
        <w:tab w:val="left" w:pos="1009"/>
      </w:tabs>
      <w:spacing w:before="120" w:after="120"/>
      <w:outlineLvl w:val="5"/>
    </w:pPr>
    <w:rPr>
      <w:rFonts w:eastAsiaTheme="majorEastAsia" w:cstheme="majorBidi"/>
      <w:color w:val="0000FF"/>
      <w:sz w:val="18"/>
      <w:lang w:val="en-GB"/>
    </w:rPr>
  </w:style>
  <w:style w:type="paragraph" w:styleId="Titre7">
    <w:name w:val="heading 7"/>
    <w:basedOn w:val="Normal"/>
    <w:next w:val="Normal"/>
    <w:link w:val="Titre7Car"/>
    <w:qFormat/>
    <w:rsid w:val="00B27142"/>
    <w:pPr>
      <w:keepNext/>
      <w:keepLines/>
      <w:widowControl w:val="0"/>
      <w:numPr>
        <w:ilvl w:val="6"/>
        <w:numId w:val="37"/>
      </w:numPr>
      <w:tabs>
        <w:tab w:val="left" w:pos="1134"/>
      </w:tabs>
      <w:spacing w:before="120" w:after="120"/>
      <w:outlineLvl w:val="6"/>
    </w:pPr>
    <w:rPr>
      <w:rFonts w:eastAsiaTheme="majorEastAsia" w:cstheme="majorBidi"/>
      <w:i/>
      <w:color w:val="0000FF"/>
      <w:sz w:val="18"/>
    </w:rPr>
  </w:style>
  <w:style w:type="paragraph" w:styleId="Titre8">
    <w:name w:val="heading 8"/>
    <w:basedOn w:val="Normal"/>
    <w:next w:val="Normal"/>
    <w:link w:val="Titre8Car"/>
    <w:qFormat/>
    <w:rsid w:val="00B27142"/>
    <w:pPr>
      <w:keepLines/>
      <w:widowControl w:val="0"/>
      <w:numPr>
        <w:ilvl w:val="7"/>
        <w:numId w:val="37"/>
      </w:numPr>
      <w:outlineLvl w:val="7"/>
    </w:pPr>
    <w:rPr>
      <w:rFonts w:ascii="LinePrinter" w:eastAsiaTheme="majorEastAsia" w:hAnsi="LinePrinter" w:cstheme="majorBidi"/>
      <w:i/>
    </w:rPr>
  </w:style>
  <w:style w:type="paragraph" w:styleId="Titre9">
    <w:name w:val="heading 9"/>
    <w:basedOn w:val="Normal"/>
    <w:next w:val="Normal"/>
    <w:link w:val="Titre9Car"/>
    <w:qFormat/>
    <w:rsid w:val="00B27142"/>
    <w:pPr>
      <w:keepLines/>
      <w:widowControl w:val="0"/>
      <w:numPr>
        <w:ilvl w:val="8"/>
        <w:numId w:val="37"/>
      </w:numPr>
      <w:outlineLvl w:val="8"/>
    </w:pPr>
    <w:rPr>
      <w:rFonts w:eastAsiaTheme="majorEastAsia" w:cstheme="majorBidi"/>
      <w:b/>
      <w:color w:val="0000FF"/>
      <w:sz w:val="1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AB5A4C"/>
    <w:rPr>
      <w:rFonts w:ascii="Arial" w:eastAsiaTheme="majorEastAsia" w:hAnsi="Arial" w:cstheme="majorBidi"/>
      <w:b/>
      <w:caps/>
      <w:color w:val="0000FF"/>
      <w:u w:color="C0C0C0"/>
    </w:rPr>
  </w:style>
  <w:style w:type="character" w:customStyle="1" w:styleId="Titre2Car">
    <w:name w:val="Titre 2 Car"/>
    <w:basedOn w:val="Policepardfaut"/>
    <w:link w:val="Titre2"/>
    <w:locked/>
    <w:rsid w:val="00AB5A4C"/>
    <w:rPr>
      <w:rFonts w:ascii="Arial" w:hAnsi="Arial"/>
      <w:b/>
      <w:i/>
      <w:caps/>
      <w:color w:val="0000FF"/>
      <w:sz w:val="22"/>
    </w:rPr>
  </w:style>
  <w:style w:type="character" w:customStyle="1" w:styleId="Titre3Car">
    <w:name w:val="Titre 3 Car"/>
    <w:basedOn w:val="Policepardfaut"/>
    <w:link w:val="Titre3"/>
    <w:locked/>
    <w:rsid w:val="00B27142"/>
    <w:rPr>
      <w:rFonts w:ascii="Arial" w:eastAsiaTheme="majorEastAsia" w:hAnsi="Arial" w:cstheme="majorBidi"/>
      <w:b/>
      <w:color w:val="0000FF"/>
      <w:sz w:val="18"/>
      <w:u w:val="single"/>
    </w:rPr>
  </w:style>
  <w:style w:type="character" w:customStyle="1" w:styleId="Titre4Car">
    <w:name w:val="Titre 4 Car"/>
    <w:basedOn w:val="Policepardfaut"/>
    <w:link w:val="Titre4"/>
    <w:locked/>
    <w:rsid w:val="007A3569"/>
    <w:rPr>
      <w:rFonts w:ascii="Arial" w:hAnsi="Arial"/>
      <w:b/>
      <w:color w:val="0000FF"/>
      <w:sz w:val="18"/>
    </w:rPr>
  </w:style>
  <w:style w:type="character" w:customStyle="1" w:styleId="Titre5Car">
    <w:name w:val="Titre 5 Car"/>
    <w:basedOn w:val="Policepardfaut"/>
    <w:link w:val="Titre5"/>
    <w:uiPriority w:val="99"/>
    <w:locked/>
    <w:rsid w:val="00B27142"/>
    <w:rPr>
      <w:rFonts w:ascii="Arial" w:eastAsiaTheme="majorEastAsia" w:hAnsi="Arial" w:cstheme="majorBidi"/>
      <w:i/>
      <w:color w:val="0000FF"/>
      <w:sz w:val="18"/>
    </w:rPr>
  </w:style>
  <w:style w:type="character" w:customStyle="1" w:styleId="Titre6Car">
    <w:name w:val="Titre 6 Car"/>
    <w:basedOn w:val="Policepardfaut"/>
    <w:link w:val="Titre6"/>
    <w:uiPriority w:val="99"/>
    <w:locked/>
    <w:rsid w:val="00B27142"/>
    <w:rPr>
      <w:rFonts w:ascii="Arial" w:eastAsiaTheme="majorEastAsia" w:hAnsi="Arial" w:cstheme="majorBidi"/>
      <w:color w:val="0000FF"/>
      <w:sz w:val="18"/>
      <w:lang w:val="en-GB"/>
    </w:rPr>
  </w:style>
  <w:style w:type="character" w:customStyle="1" w:styleId="Titre7Car">
    <w:name w:val="Titre 7 Car"/>
    <w:basedOn w:val="Policepardfaut"/>
    <w:link w:val="Titre7"/>
    <w:uiPriority w:val="99"/>
    <w:locked/>
    <w:rsid w:val="00B27142"/>
    <w:rPr>
      <w:rFonts w:ascii="Arial" w:eastAsiaTheme="majorEastAsia" w:hAnsi="Arial" w:cstheme="majorBidi"/>
      <w:i/>
      <w:color w:val="0000FF"/>
      <w:sz w:val="18"/>
    </w:rPr>
  </w:style>
  <w:style w:type="character" w:customStyle="1" w:styleId="Titre8Car">
    <w:name w:val="Titre 8 Car"/>
    <w:basedOn w:val="Policepardfaut"/>
    <w:link w:val="Titre8"/>
    <w:uiPriority w:val="99"/>
    <w:locked/>
    <w:rsid w:val="00B27142"/>
    <w:rPr>
      <w:rFonts w:ascii="LinePrinter" w:eastAsiaTheme="majorEastAsia" w:hAnsi="LinePrinter" w:cstheme="majorBidi"/>
      <w:i/>
    </w:rPr>
  </w:style>
  <w:style w:type="character" w:customStyle="1" w:styleId="Titre9Car">
    <w:name w:val="Titre 9 Car"/>
    <w:basedOn w:val="Policepardfaut"/>
    <w:link w:val="Titre9"/>
    <w:uiPriority w:val="99"/>
    <w:locked/>
    <w:rsid w:val="00B27142"/>
    <w:rPr>
      <w:rFonts w:ascii="Arial" w:eastAsiaTheme="majorEastAsia" w:hAnsi="Arial" w:cstheme="majorBidi"/>
      <w:b/>
      <w:color w:val="0000FF"/>
      <w:sz w:val="18"/>
      <w:u w:val="single"/>
    </w:rPr>
  </w:style>
  <w:style w:type="paragraph" w:customStyle="1" w:styleId="Exemple">
    <w:name w:val="Exemple"/>
    <w:basedOn w:val="Normal"/>
    <w:uiPriority w:val="99"/>
    <w:rsid w:val="00456C88"/>
    <w:pPr>
      <w:ind w:left="284"/>
    </w:pPr>
    <w:rPr>
      <w:i/>
    </w:rPr>
  </w:style>
  <w:style w:type="paragraph" w:customStyle="1" w:styleId="puce1">
    <w:name w:val="puce 1"/>
    <w:basedOn w:val="Normal"/>
    <w:link w:val="puce1Car"/>
    <w:uiPriority w:val="99"/>
    <w:rsid w:val="00456C88"/>
    <w:pPr>
      <w:numPr>
        <w:numId w:val="1"/>
      </w:numPr>
      <w:tabs>
        <w:tab w:val="clear" w:pos="360"/>
        <w:tab w:val="num" w:pos="927"/>
      </w:tabs>
      <w:ind w:left="927"/>
    </w:pPr>
  </w:style>
  <w:style w:type="paragraph" w:customStyle="1" w:styleId="puce2">
    <w:name w:val="puce 2"/>
    <w:basedOn w:val="Normal"/>
    <w:uiPriority w:val="99"/>
    <w:rsid w:val="00456C88"/>
    <w:pPr>
      <w:tabs>
        <w:tab w:val="num" w:pos="360"/>
      </w:tabs>
      <w:spacing w:before="20"/>
      <w:ind w:left="1349" w:hanging="357"/>
    </w:pPr>
  </w:style>
  <w:style w:type="paragraph" w:customStyle="1" w:styleId="puce3">
    <w:name w:val="puce 3"/>
    <w:basedOn w:val="Normal"/>
    <w:uiPriority w:val="99"/>
    <w:rsid w:val="00456C88"/>
    <w:pPr>
      <w:tabs>
        <w:tab w:val="num" w:pos="927"/>
      </w:tabs>
      <w:spacing w:before="20" w:after="40"/>
      <w:ind w:left="2058" w:hanging="357"/>
    </w:pPr>
  </w:style>
  <w:style w:type="paragraph" w:customStyle="1" w:styleId="TableHeading">
    <w:name w:val="Table Heading"/>
    <w:basedOn w:val="Normal"/>
    <w:uiPriority w:val="99"/>
    <w:rsid w:val="00456C88"/>
    <w:pPr>
      <w:spacing w:before="40" w:after="40"/>
      <w:jc w:val="center"/>
    </w:pPr>
    <w:rPr>
      <w:b/>
    </w:rPr>
  </w:style>
  <w:style w:type="paragraph" w:customStyle="1" w:styleId="TableText">
    <w:name w:val="Table Text"/>
    <w:basedOn w:val="Normal"/>
    <w:uiPriority w:val="99"/>
    <w:rsid w:val="00456C88"/>
    <w:pPr>
      <w:spacing w:before="40" w:after="20"/>
    </w:pPr>
  </w:style>
  <w:style w:type="paragraph" w:styleId="TM1">
    <w:name w:val="toc 1"/>
    <w:basedOn w:val="Normal"/>
    <w:next w:val="Normal"/>
    <w:autoRedefine/>
    <w:uiPriority w:val="39"/>
    <w:rsid w:val="00456C88"/>
    <w:pPr>
      <w:tabs>
        <w:tab w:val="left" w:pos="442"/>
        <w:tab w:val="right" w:leader="dot" w:pos="9639"/>
      </w:tabs>
    </w:pPr>
    <w:rPr>
      <w:b/>
      <w:caps/>
      <w:noProof/>
    </w:rPr>
  </w:style>
  <w:style w:type="paragraph" w:styleId="TM2">
    <w:name w:val="toc 2"/>
    <w:basedOn w:val="Normal"/>
    <w:next w:val="Normal"/>
    <w:autoRedefine/>
    <w:uiPriority w:val="39"/>
    <w:rsid w:val="00456C88"/>
    <w:pPr>
      <w:tabs>
        <w:tab w:val="left" w:pos="660"/>
        <w:tab w:val="right" w:leader="dot" w:pos="9639"/>
      </w:tabs>
      <w:ind w:left="221"/>
    </w:pPr>
    <w:rPr>
      <w:smallCaps/>
      <w:noProof/>
    </w:rPr>
  </w:style>
  <w:style w:type="paragraph" w:styleId="TM3">
    <w:name w:val="toc 3"/>
    <w:basedOn w:val="Normal"/>
    <w:next w:val="Normal"/>
    <w:autoRedefine/>
    <w:uiPriority w:val="39"/>
    <w:rsid w:val="00456C88"/>
    <w:pPr>
      <w:tabs>
        <w:tab w:val="left" w:pos="1100"/>
        <w:tab w:val="right" w:leader="dot" w:pos="9639"/>
      </w:tabs>
      <w:spacing w:after="40"/>
      <w:ind w:left="442"/>
    </w:pPr>
    <w:rPr>
      <w:i/>
      <w:noProof/>
    </w:rPr>
  </w:style>
  <w:style w:type="paragraph" w:styleId="TM4">
    <w:name w:val="toc 4"/>
    <w:basedOn w:val="Normal"/>
    <w:next w:val="Normal"/>
    <w:autoRedefine/>
    <w:uiPriority w:val="39"/>
    <w:rsid w:val="00456C88"/>
    <w:pPr>
      <w:tabs>
        <w:tab w:val="left" w:pos="1320"/>
        <w:tab w:val="right" w:leader="dot" w:pos="9629"/>
      </w:tabs>
      <w:spacing w:before="40" w:after="40"/>
      <w:ind w:left="658"/>
    </w:pPr>
    <w:rPr>
      <w:noProof/>
      <w:sz w:val="16"/>
    </w:rPr>
  </w:style>
  <w:style w:type="paragraph" w:styleId="TM5">
    <w:name w:val="toc 5"/>
    <w:basedOn w:val="Normal"/>
    <w:next w:val="Normal"/>
    <w:autoRedefine/>
    <w:uiPriority w:val="99"/>
    <w:semiHidden/>
    <w:rsid w:val="00456C88"/>
    <w:pPr>
      <w:spacing w:before="120"/>
      <w:ind w:left="880"/>
    </w:pPr>
    <w:rPr>
      <w:sz w:val="16"/>
    </w:rPr>
  </w:style>
  <w:style w:type="paragraph" w:styleId="TM6">
    <w:name w:val="toc 6"/>
    <w:basedOn w:val="Normal"/>
    <w:next w:val="Normal"/>
    <w:autoRedefine/>
    <w:uiPriority w:val="99"/>
    <w:semiHidden/>
    <w:rsid w:val="00456C88"/>
    <w:pPr>
      <w:spacing w:before="120"/>
      <w:ind w:left="1100"/>
    </w:pPr>
    <w:rPr>
      <w:sz w:val="16"/>
    </w:rPr>
  </w:style>
  <w:style w:type="paragraph" w:styleId="En-tte">
    <w:name w:val="header"/>
    <w:basedOn w:val="Normal"/>
    <w:link w:val="En-tteCar"/>
    <w:uiPriority w:val="99"/>
    <w:rsid w:val="00456C88"/>
    <w:pPr>
      <w:tabs>
        <w:tab w:val="left" w:pos="284"/>
        <w:tab w:val="left" w:pos="567"/>
        <w:tab w:val="center" w:pos="4703"/>
        <w:tab w:val="right" w:pos="9406"/>
      </w:tabs>
      <w:spacing w:before="0" w:after="0"/>
      <w:jc w:val="center"/>
    </w:pPr>
    <w:rPr>
      <w:sz w:val="18"/>
    </w:rPr>
  </w:style>
  <w:style w:type="character" w:customStyle="1" w:styleId="En-tteCar">
    <w:name w:val="En-tête Car"/>
    <w:basedOn w:val="Policepardfaut"/>
    <w:link w:val="En-tte"/>
    <w:uiPriority w:val="99"/>
    <w:semiHidden/>
    <w:locked/>
    <w:rsid w:val="0068283D"/>
    <w:rPr>
      <w:rFonts w:ascii="Arial" w:hAnsi="Arial" w:cs="Times New Roman"/>
      <w:sz w:val="20"/>
      <w:szCs w:val="20"/>
    </w:rPr>
  </w:style>
  <w:style w:type="paragraph" w:customStyle="1" w:styleId="Normalaprstbl">
    <w:name w:val="Normal après tbl"/>
    <w:basedOn w:val="Normal"/>
    <w:rsid w:val="00456C88"/>
    <w:pPr>
      <w:spacing w:before="180"/>
    </w:pPr>
  </w:style>
  <w:style w:type="paragraph" w:customStyle="1" w:styleId="Normalavttbl">
    <w:name w:val="Normal avt tbl"/>
    <w:basedOn w:val="Normal"/>
    <w:uiPriority w:val="99"/>
    <w:rsid w:val="00456C88"/>
    <w:pPr>
      <w:spacing w:after="180"/>
    </w:pPr>
  </w:style>
  <w:style w:type="paragraph" w:customStyle="1" w:styleId="puce4">
    <w:name w:val="puce 4"/>
    <w:basedOn w:val="Normal"/>
    <w:uiPriority w:val="99"/>
    <w:rsid w:val="00456C88"/>
    <w:pPr>
      <w:numPr>
        <w:numId w:val="7"/>
      </w:numPr>
      <w:spacing w:before="20" w:after="20"/>
    </w:pPr>
  </w:style>
  <w:style w:type="paragraph" w:styleId="Pieddepage">
    <w:name w:val="footer"/>
    <w:aliases w:val="footer odd"/>
    <w:basedOn w:val="Normal"/>
    <w:link w:val="PieddepageCar"/>
    <w:uiPriority w:val="99"/>
    <w:rsid w:val="00456C88"/>
    <w:pPr>
      <w:tabs>
        <w:tab w:val="left" w:pos="284"/>
        <w:tab w:val="left" w:pos="567"/>
        <w:tab w:val="center" w:pos="4703"/>
        <w:tab w:val="right" w:pos="9406"/>
      </w:tabs>
      <w:spacing w:before="0" w:after="0"/>
    </w:pPr>
    <w:rPr>
      <w:sz w:val="16"/>
    </w:rPr>
  </w:style>
  <w:style w:type="character" w:customStyle="1" w:styleId="PieddepageCar">
    <w:name w:val="Pied de page Car"/>
    <w:aliases w:val="footer odd Car"/>
    <w:basedOn w:val="Policepardfaut"/>
    <w:link w:val="Pieddepage"/>
    <w:uiPriority w:val="99"/>
    <w:semiHidden/>
    <w:locked/>
    <w:rsid w:val="0068283D"/>
    <w:rPr>
      <w:rFonts w:ascii="Arial" w:hAnsi="Arial" w:cs="Times New Roman"/>
      <w:sz w:val="20"/>
      <w:szCs w:val="20"/>
    </w:rPr>
  </w:style>
  <w:style w:type="paragraph" w:customStyle="1" w:styleId="Retrait1">
    <w:name w:val="Retrait 1"/>
    <w:basedOn w:val="Normal"/>
    <w:uiPriority w:val="99"/>
    <w:rsid w:val="00456C88"/>
    <w:pPr>
      <w:ind w:left="567"/>
    </w:pPr>
  </w:style>
  <w:style w:type="paragraph" w:customStyle="1" w:styleId="Retrait2">
    <w:name w:val="Retrait 2"/>
    <w:basedOn w:val="Normal"/>
    <w:uiPriority w:val="99"/>
    <w:rsid w:val="00456C88"/>
    <w:pPr>
      <w:ind w:left="1134"/>
    </w:pPr>
  </w:style>
  <w:style w:type="paragraph" w:customStyle="1" w:styleId="Retrait3">
    <w:name w:val="Retrait 3"/>
    <w:basedOn w:val="Normal"/>
    <w:uiPriority w:val="99"/>
    <w:rsid w:val="00456C88"/>
    <w:pPr>
      <w:ind w:left="1701"/>
    </w:pPr>
  </w:style>
  <w:style w:type="paragraph" w:customStyle="1" w:styleId="Retrait4">
    <w:name w:val="Retrait 4"/>
    <w:basedOn w:val="Normal"/>
    <w:uiPriority w:val="99"/>
    <w:rsid w:val="00456C88"/>
    <w:pPr>
      <w:ind w:left="2268"/>
    </w:pPr>
  </w:style>
  <w:style w:type="paragraph" w:styleId="Textedebulles">
    <w:name w:val="Balloon Text"/>
    <w:basedOn w:val="Normal"/>
    <w:link w:val="TextedebullesCar"/>
    <w:uiPriority w:val="99"/>
    <w:semiHidden/>
    <w:rsid w:val="00456C88"/>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68283D"/>
    <w:rPr>
      <w:rFonts w:cs="Times New Roman"/>
      <w:sz w:val="2"/>
    </w:rPr>
  </w:style>
  <w:style w:type="paragraph" w:customStyle="1" w:styleId="En-tteLeft">
    <w:name w:val="En-tête_Left"/>
    <w:basedOn w:val="En-tte"/>
    <w:uiPriority w:val="99"/>
    <w:rsid w:val="00456C88"/>
    <w:pPr>
      <w:jc w:val="left"/>
    </w:pPr>
  </w:style>
  <w:style w:type="paragraph" w:customStyle="1" w:styleId="En-tteRight">
    <w:name w:val="En-tête_Right"/>
    <w:basedOn w:val="En-tte"/>
    <w:uiPriority w:val="99"/>
    <w:rsid w:val="00456C88"/>
    <w:pPr>
      <w:jc w:val="right"/>
    </w:pPr>
  </w:style>
  <w:style w:type="table" w:styleId="Grilledutableau">
    <w:name w:val="Table Grid"/>
    <w:basedOn w:val="TableauNormal"/>
    <w:rsid w:val="00456C88"/>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rsid w:val="00456C88"/>
    <w:rPr>
      <w:rFonts w:cs="Times New Roman"/>
      <w:color w:val="0000FF"/>
      <w:u w:val="single"/>
    </w:rPr>
  </w:style>
  <w:style w:type="paragraph" w:styleId="Listepuces">
    <w:name w:val="List Bullet"/>
    <w:basedOn w:val="Normal"/>
    <w:uiPriority w:val="99"/>
    <w:rsid w:val="00456C88"/>
    <w:pPr>
      <w:ind w:left="360" w:hanging="360"/>
    </w:pPr>
  </w:style>
  <w:style w:type="paragraph" w:styleId="Titre">
    <w:name w:val="Title"/>
    <w:basedOn w:val="Normal"/>
    <w:next w:val="Normal"/>
    <w:link w:val="TitreCar"/>
    <w:uiPriority w:val="99"/>
    <w:qFormat/>
    <w:rsid w:val="00B27142"/>
    <w:pPr>
      <w:keepNext/>
      <w:keepLines/>
      <w:pageBreakBefore/>
      <w:tabs>
        <w:tab w:val="left" w:pos="284"/>
        <w:tab w:val="left" w:pos="567"/>
      </w:tabs>
      <w:spacing w:before="5000" w:after="120"/>
      <w:jc w:val="right"/>
    </w:pPr>
    <w:rPr>
      <w:rFonts w:ascii="Cambria" w:eastAsiaTheme="majorEastAsia" w:hAnsi="Cambria"/>
      <w:b/>
      <w:bCs/>
      <w:kern w:val="28"/>
      <w:sz w:val="32"/>
      <w:szCs w:val="32"/>
    </w:rPr>
  </w:style>
  <w:style w:type="character" w:customStyle="1" w:styleId="TitreCar">
    <w:name w:val="Titre Car"/>
    <w:basedOn w:val="Policepardfaut"/>
    <w:link w:val="Titre"/>
    <w:uiPriority w:val="99"/>
    <w:locked/>
    <w:rsid w:val="00B27142"/>
    <w:rPr>
      <w:rFonts w:ascii="Cambria" w:eastAsiaTheme="majorEastAsia" w:hAnsi="Cambria"/>
      <w:b/>
      <w:bCs/>
      <w:kern w:val="28"/>
      <w:sz w:val="32"/>
      <w:szCs w:val="32"/>
    </w:rPr>
  </w:style>
  <w:style w:type="character" w:customStyle="1" w:styleId="puce1Car">
    <w:name w:val="puce 1 Car"/>
    <w:basedOn w:val="Policepardfaut"/>
    <w:link w:val="puce1"/>
    <w:uiPriority w:val="99"/>
    <w:locked/>
    <w:rsid w:val="00456C88"/>
    <w:rPr>
      <w:rFonts w:ascii="Arial" w:hAnsi="Arial"/>
    </w:rPr>
  </w:style>
  <w:style w:type="table" w:styleId="Grilledetableau5">
    <w:name w:val="Table Grid 5"/>
    <w:basedOn w:val="TableauNormal"/>
    <w:uiPriority w:val="99"/>
    <w:rsid w:val="00807652"/>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Corpsdetexte">
    <w:name w:val="Body Text"/>
    <w:basedOn w:val="Normal"/>
    <w:link w:val="CorpsdetexteCar"/>
    <w:uiPriority w:val="99"/>
    <w:rsid w:val="001A69C9"/>
    <w:pPr>
      <w:spacing w:before="0" w:after="0"/>
      <w:jc w:val="left"/>
    </w:pPr>
    <w:rPr>
      <w:rFonts w:ascii="Times New Roman" w:hAnsi="Times New Roman"/>
      <w:lang w:val="en-US" w:eastAsia="en-US"/>
    </w:rPr>
  </w:style>
  <w:style w:type="character" w:customStyle="1" w:styleId="CorpsdetexteCar">
    <w:name w:val="Corps de texte Car"/>
    <w:basedOn w:val="Policepardfaut"/>
    <w:link w:val="Corpsdetexte"/>
    <w:uiPriority w:val="99"/>
    <w:locked/>
    <w:rsid w:val="001A69C9"/>
    <w:rPr>
      <w:rFonts w:cs="Times New Roman"/>
      <w:lang w:val="en-US" w:eastAsia="en-US"/>
    </w:rPr>
  </w:style>
  <w:style w:type="character" w:styleId="MachinecrireHTML">
    <w:name w:val="HTML Typewriter"/>
    <w:basedOn w:val="Policepardfaut"/>
    <w:uiPriority w:val="99"/>
    <w:rsid w:val="001A69C9"/>
    <w:rPr>
      <w:rFonts w:ascii="Arial Unicode MS" w:eastAsia="Arial Unicode MS" w:hAnsi="Arial Unicode MS" w:cs="Arial Unicode MS"/>
      <w:sz w:val="20"/>
      <w:szCs w:val="20"/>
    </w:rPr>
  </w:style>
  <w:style w:type="paragraph" w:customStyle="1" w:styleId="B1">
    <w:name w:val="B1"/>
    <w:basedOn w:val="Liste"/>
    <w:link w:val="B1Char"/>
    <w:uiPriority w:val="99"/>
    <w:rsid w:val="000A1132"/>
    <w:pPr>
      <w:overflowPunct w:val="0"/>
      <w:autoSpaceDE w:val="0"/>
      <w:autoSpaceDN w:val="0"/>
      <w:adjustRightInd w:val="0"/>
      <w:spacing w:before="0" w:after="180"/>
      <w:ind w:left="568" w:hanging="284"/>
      <w:contextualSpacing w:val="0"/>
      <w:jc w:val="left"/>
      <w:textAlignment w:val="baseline"/>
    </w:pPr>
    <w:rPr>
      <w:rFonts w:ascii="Times New Roman" w:hAnsi="Times New Roman"/>
      <w:lang w:val="en-GB" w:eastAsia="en-US"/>
    </w:rPr>
  </w:style>
  <w:style w:type="character" w:customStyle="1" w:styleId="B1Char">
    <w:name w:val="B1 Char"/>
    <w:basedOn w:val="Policepardfaut"/>
    <w:link w:val="B1"/>
    <w:uiPriority w:val="99"/>
    <w:locked/>
    <w:rsid w:val="000A1132"/>
    <w:rPr>
      <w:rFonts w:cs="Times New Roman"/>
      <w:lang w:val="en-GB" w:eastAsia="en-US"/>
    </w:rPr>
  </w:style>
  <w:style w:type="paragraph" w:styleId="Liste">
    <w:name w:val="List"/>
    <w:basedOn w:val="Normal"/>
    <w:uiPriority w:val="99"/>
    <w:rsid w:val="000A1132"/>
    <w:pPr>
      <w:ind w:left="283" w:hanging="283"/>
      <w:contextualSpacing/>
    </w:pPr>
  </w:style>
  <w:style w:type="paragraph" w:styleId="Paragraphedeliste">
    <w:name w:val="List Paragraph"/>
    <w:basedOn w:val="Normal"/>
    <w:uiPriority w:val="34"/>
    <w:qFormat/>
    <w:rsid w:val="00B27142"/>
    <w:pPr>
      <w:ind w:left="720"/>
      <w:contextualSpacing/>
    </w:pPr>
  </w:style>
  <w:style w:type="paragraph" w:styleId="Explorateurdedocuments">
    <w:name w:val="Document Map"/>
    <w:basedOn w:val="Normal"/>
    <w:link w:val="ExplorateurdedocumentsCar"/>
    <w:uiPriority w:val="99"/>
    <w:semiHidden/>
    <w:rsid w:val="00D3548F"/>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locked/>
    <w:rsid w:val="0068283D"/>
    <w:rPr>
      <w:rFonts w:cs="Times New Roman"/>
      <w:sz w:val="2"/>
    </w:rPr>
  </w:style>
  <w:style w:type="paragraph" w:customStyle="1" w:styleId="Default">
    <w:name w:val="Default"/>
    <w:rsid w:val="004616D0"/>
    <w:pPr>
      <w:autoSpaceDE w:val="0"/>
      <w:autoSpaceDN w:val="0"/>
      <w:adjustRightInd w:val="0"/>
    </w:pPr>
    <w:rPr>
      <w:rFonts w:ascii="Calibri" w:hAnsi="Calibri" w:cs="Calibri"/>
      <w:color w:val="000000"/>
      <w:sz w:val="24"/>
      <w:szCs w:val="24"/>
    </w:rPr>
  </w:style>
  <w:style w:type="character" w:styleId="Accentuation">
    <w:name w:val="Emphasis"/>
    <w:basedOn w:val="Policepardfaut"/>
    <w:uiPriority w:val="99"/>
    <w:qFormat/>
    <w:rsid w:val="00B27142"/>
    <w:rPr>
      <w:rFonts w:cs="Times New Roman"/>
      <w:i/>
      <w:iCs/>
    </w:rPr>
  </w:style>
  <w:style w:type="character" w:customStyle="1" w:styleId="hps">
    <w:name w:val="hps"/>
    <w:basedOn w:val="Policepardfaut"/>
    <w:rsid w:val="00AE4637"/>
  </w:style>
  <w:style w:type="character" w:customStyle="1" w:styleId="apple-converted-space">
    <w:name w:val="apple-converted-space"/>
    <w:basedOn w:val="Policepardfaut"/>
    <w:rsid w:val="00AE4637"/>
  </w:style>
  <w:style w:type="character" w:customStyle="1" w:styleId="apple-style-span">
    <w:name w:val="apple-style-span"/>
    <w:basedOn w:val="Policepardfaut"/>
    <w:rsid w:val="00262B1E"/>
  </w:style>
  <w:style w:type="paragraph" w:styleId="PrformatHTML">
    <w:name w:val="HTML Preformatted"/>
    <w:basedOn w:val="Normal"/>
    <w:link w:val="PrformatHTMLCar"/>
    <w:uiPriority w:val="99"/>
    <w:unhideWhenUsed/>
    <w:locked/>
    <w:rsid w:val="0034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rPr>
  </w:style>
  <w:style w:type="character" w:customStyle="1" w:styleId="PrformatHTMLCar">
    <w:name w:val="Préformaté HTML Car"/>
    <w:basedOn w:val="Policepardfaut"/>
    <w:link w:val="PrformatHTML"/>
    <w:uiPriority w:val="99"/>
    <w:rsid w:val="00343254"/>
    <w:rPr>
      <w:rFonts w:ascii="Courier New" w:hAnsi="Courier New" w:cs="Courier New"/>
    </w:rPr>
  </w:style>
  <w:style w:type="character" w:styleId="Marquedecommentaire">
    <w:name w:val="annotation reference"/>
    <w:basedOn w:val="Policepardfaut"/>
    <w:uiPriority w:val="99"/>
    <w:semiHidden/>
    <w:unhideWhenUsed/>
    <w:locked/>
    <w:rsid w:val="00D35A6A"/>
    <w:rPr>
      <w:sz w:val="16"/>
      <w:szCs w:val="16"/>
    </w:rPr>
  </w:style>
  <w:style w:type="paragraph" w:styleId="Commentaire">
    <w:name w:val="annotation text"/>
    <w:basedOn w:val="Normal"/>
    <w:link w:val="CommentaireCar"/>
    <w:uiPriority w:val="99"/>
    <w:semiHidden/>
    <w:unhideWhenUsed/>
    <w:locked/>
    <w:rsid w:val="00D35A6A"/>
  </w:style>
  <w:style w:type="character" w:customStyle="1" w:styleId="CommentaireCar">
    <w:name w:val="Commentaire Car"/>
    <w:basedOn w:val="Policepardfaut"/>
    <w:link w:val="Commentaire"/>
    <w:uiPriority w:val="99"/>
    <w:semiHidden/>
    <w:rsid w:val="00D35A6A"/>
    <w:rPr>
      <w:rFonts w:ascii="Arial" w:hAnsi="Arial"/>
    </w:rPr>
  </w:style>
  <w:style w:type="paragraph" w:styleId="Objetducommentaire">
    <w:name w:val="annotation subject"/>
    <w:basedOn w:val="Commentaire"/>
    <w:next w:val="Commentaire"/>
    <w:link w:val="ObjetducommentaireCar"/>
    <w:uiPriority w:val="99"/>
    <w:semiHidden/>
    <w:unhideWhenUsed/>
    <w:locked/>
    <w:rsid w:val="00D35A6A"/>
    <w:rPr>
      <w:b/>
      <w:bCs/>
    </w:rPr>
  </w:style>
  <w:style w:type="character" w:customStyle="1" w:styleId="ObjetducommentaireCar">
    <w:name w:val="Objet du commentaire Car"/>
    <w:basedOn w:val="CommentaireCar"/>
    <w:link w:val="Objetducommentaire"/>
    <w:uiPriority w:val="99"/>
    <w:semiHidden/>
    <w:rsid w:val="00D35A6A"/>
    <w:rPr>
      <w:rFonts w:ascii="Arial" w:hAnsi="Arial"/>
      <w:b/>
      <w:bCs/>
    </w:rPr>
  </w:style>
  <w:style w:type="paragraph" w:styleId="Rvision">
    <w:name w:val="Revision"/>
    <w:hidden/>
    <w:uiPriority w:val="99"/>
    <w:semiHidden/>
    <w:rsid w:val="000C66FA"/>
    <w:rPr>
      <w:rFonts w:ascii="Arial" w:hAnsi="Arial"/>
    </w:rPr>
  </w:style>
  <w:style w:type="paragraph" w:styleId="Lgende">
    <w:name w:val="caption"/>
    <w:basedOn w:val="Normal"/>
    <w:next w:val="Normal"/>
    <w:uiPriority w:val="35"/>
    <w:semiHidden/>
    <w:unhideWhenUsed/>
    <w:rsid w:val="006D385D"/>
    <w:rPr>
      <w:b/>
      <w:bCs/>
      <w:color w:val="4F81BD" w:themeColor="accent1"/>
      <w:sz w:val="18"/>
      <w:szCs w:val="18"/>
    </w:rPr>
  </w:style>
  <w:style w:type="paragraph" w:customStyle="1" w:styleId="Code">
    <w:name w:val="Code"/>
    <w:basedOn w:val="Normal"/>
    <w:qFormat/>
    <w:rsid w:val="00B27142"/>
    <w:pPr>
      <w:pBdr>
        <w:top w:val="dotted" w:sz="4" w:space="1" w:color="auto"/>
        <w:left w:val="dotted" w:sz="4" w:space="4" w:color="auto"/>
        <w:bottom w:val="dotted" w:sz="4" w:space="1" w:color="auto"/>
        <w:right w:val="dotted" w:sz="4" w:space="4" w:color="auto"/>
      </w:pBdr>
      <w:spacing w:before="20" w:after="20"/>
    </w:pPr>
    <w:rPr>
      <w:rFonts w:ascii="Lucida Console" w:hAnsi="Lucida Console" w:cs="Courier New"/>
      <w:sz w:val="16"/>
      <w:szCs w:val="16"/>
      <w:lang w:val="pl-PL"/>
    </w:rPr>
  </w:style>
  <w:style w:type="paragraph" w:styleId="NormalWeb">
    <w:name w:val="Normal (Web)"/>
    <w:basedOn w:val="Normal"/>
    <w:uiPriority w:val="99"/>
    <w:semiHidden/>
    <w:unhideWhenUsed/>
    <w:locked/>
    <w:rsid w:val="005B6C13"/>
    <w:pPr>
      <w:spacing w:before="100" w:beforeAutospacing="1" w:after="100" w:afterAutospacing="1"/>
      <w:jc w:val="left"/>
    </w:pPr>
    <w:rPr>
      <w:rFonts w:ascii="Times New Roman" w:hAnsi="Times New Roman"/>
      <w:sz w:val="24"/>
      <w:szCs w:val="24"/>
    </w:rPr>
  </w:style>
  <w:style w:type="paragraph" w:styleId="Notedebasdepage">
    <w:name w:val="footnote text"/>
    <w:basedOn w:val="Normal"/>
    <w:link w:val="NotedebasdepageCar"/>
    <w:uiPriority w:val="99"/>
    <w:semiHidden/>
    <w:unhideWhenUsed/>
    <w:locked/>
    <w:rsid w:val="00F9412D"/>
    <w:pPr>
      <w:spacing w:before="0" w:after="0"/>
      <w:jc w:val="left"/>
    </w:pPr>
    <w:rPr>
      <w:rFonts w:ascii="Times New Roman" w:eastAsiaTheme="minorHAnsi" w:hAnsi="Times New Roman"/>
    </w:rPr>
  </w:style>
  <w:style w:type="character" w:customStyle="1" w:styleId="NotedebasdepageCar">
    <w:name w:val="Note de bas de page Car"/>
    <w:basedOn w:val="Policepardfaut"/>
    <w:link w:val="Notedebasdepage"/>
    <w:uiPriority w:val="99"/>
    <w:semiHidden/>
    <w:rsid w:val="00F9412D"/>
    <w:rPr>
      <w:rFonts w:eastAsiaTheme="minorHAnsi"/>
    </w:rPr>
  </w:style>
  <w:style w:type="character" w:customStyle="1" w:styleId="ReqTabCoversCar">
    <w:name w:val="Req_Tab_Covers Car"/>
    <w:basedOn w:val="Policepardfaut"/>
    <w:link w:val="ReqTabCovers"/>
    <w:locked/>
    <w:rsid w:val="00F9412D"/>
    <w:rPr>
      <w:rFonts w:ascii="Arial" w:hAnsi="Arial" w:cs="Arial"/>
    </w:rPr>
  </w:style>
  <w:style w:type="paragraph" w:customStyle="1" w:styleId="ReqTabCovers">
    <w:name w:val="Req_Tab_Covers"/>
    <w:basedOn w:val="Normal"/>
    <w:link w:val="ReqTabCoversCar"/>
    <w:rsid w:val="00F9412D"/>
    <w:pPr>
      <w:spacing w:line="240" w:lineRule="atLeast"/>
    </w:pPr>
    <w:rPr>
      <w:rFonts w:cs="Arial"/>
    </w:rPr>
  </w:style>
  <w:style w:type="character" w:customStyle="1" w:styleId="ReqLobCar">
    <w:name w:val="Req_Lob Car"/>
    <w:basedOn w:val="Policepardfaut"/>
    <w:link w:val="ReqLob"/>
    <w:locked/>
    <w:rsid w:val="00F9412D"/>
    <w:rPr>
      <w:rFonts w:ascii="Arial" w:hAnsi="Arial" w:cs="Arial"/>
      <w:i/>
      <w:iCs/>
    </w:rPr>
  </w:style>
  <w:style w:type="paragraph" w:customStyle="1" w:styleId="ReqLob">
    <w:name w:val="Req_Lob"/>
    <w:basedOn w:val="Normal"/>
    <w:link w:val="ReqLobCar"/>
    <w:rsid w:val="00F9412D"/>
    <w:pPr>
      <w:spacing w:line="240" w:lineRule="atLeast"/>
    </w:pPr>
    <w:rPr>
      <w:rFonts w:cs="Arial"/>
      <w:i/>
      <w:iCs/>
    </w:rPr>
  </w:style>
  <w:style w:type="character" w:customStyle="1" w:styleId="ReqDescCar">
    <w:name w:val="Req_Desc Car"/>
    <w:basedOn w:val="Policepardfaut"/>
    <w:link w:val="ReqDesc"/>
    <w:locked/>
    <w:rsid w:val="00F9412D"/>
    <w:rPr>
      <w:rFonts w:ascii="Arial" w:hAnsi="Arial" w:cs="Arial"/>
      <w:i/>
      <w:iCs/>
    </w:rPr>
  </w:style>
  <w:style w:type="paragraph" w:customStyle="1" w:styleId="ReqDesc">
    <w:name w:val="Req_Desc"/>
    <w:basedOn w:val="Normal"/>
    <w:link w:val="ReqDescCar"/>
    <w:rsid w:val="00F9412D"/>
    <w:pPr>
      <w:spacing w:line="240" w:lineRule="atLeast"/>
    </w:pPr>
    <w:rPr>
      <w:rFonts w:cs="Arial"/>
      <w:i/>
      <w:iCs/>
    </w:rPr>
  </w:style>
  <w:style w:type="character" w:customStyle="1" w:styleId="ReqlinkupCar">
    <w:name w:val="Req_linkup Car"/>
    <w:basedOn w:val="Policepardfaut"/>
    <w:link w:val="Reqlinkup"/>
    <w:locked/>
    <w:rsid w:val="00F9412D"/>
    <w:rPr>
      <w:rFonts w:ascii="Arial" w:hAnsi="Arial" w:cs="Arial"/>
      <w:i/>
      <w:iCs/>
    </w:rPr>
  </w:style>
  <w:style w:type="paragraph" w:customStyle="1" w:styleId="Reqlinkup">
    <w:name w:val="Req_linkup"/>
    <w:basedOn w:val="Normal"/>
    <w:link w:val="ReqlinkupCar"/>
    <w:rsid w:val="00F9412D"/>
    <w:pPr>
      <w:spacing w:line="240" w:lineRule="atLeast"/>
    </w:pPr>
    <w:rPr>
      <w:rFonts w:cs="Arial"/>
      <w:i/>
      <w:iCs/>
    </w:rPr>
  </w:style>
  <w:style w:type="paragraph" w:customStyle="1" w:styleId="TableTitle2">
    <w:name w:val="Table Title 2"/>
    <w:basedOn w:val="Normal"/>
    <w:rsid w:val="00F9412D"/>
    <w:pPr>
      <w:spacing w:before="0" w:after="0"/>
      <w:jc w:val="center"/>
    </w:pPr>
    <w:rPr>
      <w:rFonts w:ascii="Times New Roman" w:eastAsiaTheme="minorHAnsi" w:hAnsi="Times New Roman"/>
      <w:b/>
      <w:bCs/>
    </w:rPr>
  </w:style>
  <w:style w:type="character" w:styleId="Appelnotedebasdep">
    <w:name w:val="footnote reference"/>
    <w:basedOn w:val="Policepardfaut"/>
    <w:uiPriority w:val="99"/>
    <w:semiHidden/>
    <w:unhideWhenUsed/>
    <w:locked/>
    <w:rsid w:val="00F9412D"/>
    <w:rPr>
      <w:vertAlign w:val="superscript"/>
    </w:rPr>
  </w:style>
  <w:style w:type="paragraph" w:customStyle="1" w:styleId="ReqCovering">
    <w:name w:val="Req_Covering"/>
    <w:basedOn w:val="Normal"/>
    <w:qFormat/>
    <w:rsid w:val="00B27142"/>
    <w:pPr>
      <w:pBdr>
        <w:top w:val="single" w:sz="4" w:space="1" w:color="auto"/>
      </w:pBdr>
      <w:spacing w:before="0" w:after="0"/>
      <w:jc w:val="left"/>
    </w:pPr>
    <w:rPr>
      <w:rFonts w:ascii="Times New Roman" w:hAnsi="Times New Roman"/>
      <w:i/>
      <w:iCs/>
      <w:color w:val="800080"/>
      <w:sz w:val="24"/>
      <w:szCs w:val="24"/>
      <w:lang w:val="en-GB"/>
    </w:rPr>
  </w:style>
  <w:style w:type="paragraph" w:customStyle="1" w:styleId="ReqAttrib">
    <w:name w:val="Req_Attrib"/>
    <w:basedOn w:val="Normal"/>
    <w:qFormat/>
    <w:rsid w:val="00B27142"/>
    <w:pPr>
      <w:pBdr>
        <w:top w:val="single" w:sz="4" w:space="1" w:color="auto"/>
      </w:pBdr>
      <w:spacing w:before="0" w:after="0"/>
      <w:jc w:val="left"/>
    </w:pPr>
    <w:rPr>
      <w:rFonts w:ascii="Times New Roman" w:hAnsi="Times New Roman"/>
      <w:i/>
      <w:iCs/>
      <w:color w:val="000080"/>
      <w:sz w:val="24"/>
      <w:szCs w:val="24"/>
    </w:rPr>
  </w:style>
  <w:style w:type="paragraph" w:customStyle="1" w:styleId="ReqId">
    <w:name w:val="Req_Id"/>
    <w:basedOn w:val="Normal"/>
    <w:qFormat/>
    <w:rsid w:val="00B27142"/>
    <w:rPr>
      <w:color w:val="000080"/>
    </w:rPr>
  </w:style>
  <w:style w:type="table" w:customStyle="1" w:styleId="Listeclaire-Accent11">
    <w:name w:val="Liste claire - Accent 11"/>
    <w:basedOn w:val="TableauNormal"/>
    <w:uiPriority w:val="61"/>
    <w:rsid w:val="00442D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Lienhypertextesuivivisit">
    <w:name w:val="FollowedHyperlink"/>
    <w:basedOn w:val="Policepardfaut"/>
    <w:uiPriority w:val="99"/>
    <w:semiHidden/>
    <w:unhideWhenUsed/>
    <w:locked/>
    <w:rsid w:val="00C556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613919">
      <w:bodyDiv w:val="1"/>
      <w:marLeft w:val="0"/>
      <w:marRight w:val="0"/>
      <w:marTop w:val="0"/>
      <w:marBottom w:val="0"/>
      <w:divBdr>
        <w:top w:val="none" w:sz="0" w:space="0" w:color="auto"/>
        <w:left w:val="none" w:sz="0" w:space="0" w:color="auto"/>
        <w:bottom w:val="none" w:sz="0" w:space="0" w:color="auto"/>
        <w:right w:val="none" w:sz="0" w:space="0" w:color="auto"/>
      </w:divBdr>
      <w:divsChild>
        <w:div w:id="488982268">
          <w:marLeft w:val="835"/>
          <w:marRight w:val="0"/>
          <w:marTop w:val="67"/>
          <w:marBottom w:val="0"/>
          <w:divBdr>
            <w:top w:val="none" w:sz="0" w:space="0" w:color="auto"/>
            <w:left w:val="none" w:sz="0" w:space="0" w:color="auto"/>
            <w:bottom w:val="none" w:sz="0" w:space="0" w:color="auto"/>
            <w:right w:val="none" w:sz="0" w:space="0" w:color="auto"/>
          </w:divBdr>
        </w:div>
        <w:div w:id="542332296">
          <w:marLeft w:val="835"/>
          <w:marRight w:val="0"/>
          <w:marTop w:val="67"/>
          <w:marBottom w:val="0"/>
          <w:divBdr>
            <w:top w:val="none" w:sz="0" w:space="0" w:color="auto"/>
            <w:left w:val="none" w:sz="0" w:space="0" w:color="auto"/>
            <w:bottom w:val="none" w:sz="0" w:space="0" w:color="auto"/>
            <w:right w:val="none" w:sz="0" w:space="0" w:color="auto"/>
          </w:divBdr>
        </w:div>
        <w:div w:id="570431381">
          <w:marLeft w:val="835"/>
          <w:marRight w:val="0"/>
          <w:marTop w:val="67"/>
          <w:marBottom w:val="0"/>
          <w:divBdr>
            <w:top w:val="none" w:sz="0" w:space="0" w:color="auto"/>
            <w:left w:val="none" w:sz="0" w:space="0" w:color="auto"/>
            <w:bottom w:val="none" w:sz="0" w:space="0" w:color="auto"/>
            <w:right w:val="none" w:sz="0" w:space="0" w:color="auto"/>
          </w:divBdr>
        </w:div>
        <w:div w:id="1141731424">
          <w:marLeft w:val="835"/>
          <w:marRight w:val="0"/>
          <w:marTop w:val="67"/>
          <w:marBottom w:val="0"/>
          <w:divBdr>
            <w:top w:val="none" w:sz="0" w:space="0" w:color="auto"/>
            <w:left w:val="none" w:sz="0" w:space="0" w:color="auto"/>
            <w:bottom w:val="none" w:sz="0" w:space="0" w:color="auto"/>
            <w:right w:val="none" w:sz="0" w:space="0" w:color="auto"/>
          </w:divBdr>
        </w:div>
        <w:div w:id="1247224230">
          <w:marLeft w:val="1267"/>
          <w:marRight w:val="0"/>
          <w:marTop w:val="67"/>
          <w:marBottom w:val="0"/>
          <w:divBdr>
            <w:top w:val="none" w:sz="0" w:space="0" w:color="auto"/>
            <w:left w:val="none" w:sz="0" w:space="0" w:color="auto"/>
            <w:bottom w:val="none" w:sz="0" w:space="0" w:color="auto"/>
            <w:right w:val="none" w:sz="0" w:space="0" w:color="auto"/>
          </w:divBdr>
        </w:div>
        <w:div w:id="1319305340">
          <w:marLeft w:val="835"/>
          <w:marRight w:val="0"/>
          <w:marTop w:val="67"/>
          <w:marBottom w:val="0"/>
          <w:divBdr>
            <w:top w:val="none" w:sz="0" w:space="0" w:color="auto"/>
            <w:left w:val="none" w:sz="0" w:space="0" w:color="auto"/>
            <w:bottom w:val="none" w:sz="0" w:space="0" w:color="auto"/>
            <w:right w:val="none" w:sz="0" w:space="0" w:color="auto"/>
          </w:divBdr>
        </w:div>
        <w:div w:id="1551841768">
          <w:marLeft w:val="1267"/>
          <w:marRight w:val="0"/>
          <w:marTop w:val="67"/>
          <w:marBottom w:val="0"/>
          <w:divBdr>
            <w:top w:val="none" w:sz="0" w:space="0" w:color="auto"/>
            <w:left w:val="none" w:sz="0" w:space="0" w:color="auto"/>
            <w:bottom w:val="none" w:sz="0" w:space="0" w:color="auto"/>
            <w:right w:val="none" w:sz="0" w:space="0" w:color="auto"/>
          </w:divBdr>
        </w:div>
        <w:div w:id="1826970414">
          <w:marLeft w:val="835"/>
          <w:marRight w:val="0"/>
          <w:marTop w:val="67"/>
          <w:marBottom w:val="0"/>
          <w:divBdr>
            <w:top w:val="none" w:sz="0" w:space="0" w:color="auto"/>
            <w:left w:val="none" w:sz="0" w:space="0" w:color="auto"/>
            <w:bottom w:val="none" w:sz="0" w:space="0" w:color="auto"/>
            <w:right w:val="none" w:sz="0" w:space="0" w:color="auto"/>
          </w:divBdr>
        </w:div>
      </w:divsChild>
    </w:div>
    <w:div w:id="71897631">
      <w:bodyDiv w:val="1"/>
      <w:marLeft w:val="0"/>
      <w:marRight w:val="0"/>
      <w:marTop w:val="0"/>
      <w:marBottom w:val="0"/>
      <w:divBdr>
        <w:top w:val="none" w:sz="0" w:space="0" w:color="auto"/>
        <w:left w:val="none" w:sz="0" w:space="0" w:color="auto"/>
        <w:bottom w:val="none" w:sz="0" w:space="0" w:color="auto"/>
        <w:right w:val="none" w:sz="0" w:space="0" w:color="auto"/>
      </w:divBdr>
    </w:div>
    <w:div w:id="102842572">
      <w:bodyDiv w:val="1"/>
      <w:marLeft w:val="29"/>
      <w:marRight w:val="29"/>
      <w:marTop w:val="0"/>
      <w:marBottom w:val="0"/>
      <w:divBdr>
        <w:top w:val="none" w:sz="0" w:space="0" w:color="auto"/>
        <w:left w:val="none" w:sz="0" w:space="0" w:color="auto"/>
        <w:bottom w:val="none" w:sz="0" w:space="0" w:color="auto"/>
        <w:right w:val="none" w:sz="0" w:space="0" w:color="auto"/>
      </w:divBdr>
      <w:divsChild>
        <w:div w:id="1358969310">
          <w:marLeft w:val="0"/>
          <w:marRight w:val="0"/>
          <w:marTop w:val="0"/>
          <w:marBottom w:val="0"/>
          <w:divBdr>
            <w:top w:val="none" w:sz="0" w:space="0" w:color="auto"/>
            <w:left w:val="none" w:sz="0" w:space="0" w:color="auto"/>
            <w:bottom w:val="none" w:sz="0" w:space="0" w:color="auto"/>
            <w:right w:val="none" w:sz="0" w:space="0" w:color="auto"/>
          </w:divBdr>
          <w:divsChild>
            <w:div w:id="1814788543">
              <w:marLeft w:val="0"/>
              <w:marRight w:val="0"/>
              <w:marTop w:val="0"/>
              <w:marBottom w:val="0"/>
              <w:divBdr>
                <w:top w:val="none" w:sz="0" w:space="0" w:color="auto"/>
                <w:left w:val="none" w:sz="0" w:space="0" w:color="auto"/>
                <w:bottom w:val="none" w:sz="0" w:space="0" w:color="auto"/>
                <w:right w:val="none" w:sz="0" w:space="0" w:color="auto"/>
              </w:divBdr>
              <w:divsChild>
                <w:div w:id="566304980">
                  <w:marLeft w:val="171"/>
                  <w:marRight w:val="0"/>
                  <w:marTop w:val="0"/>
                  <w:marBottom w:val="0"/>
                  <w:divBdr>
                    <w:top w:val="none" w:sz="0" w:space="0" w:color="auto"/>
                    <w:left w:val="none" w:sz="0" w:space="0" w:color="auto"/>
                    <w:bottom w:val="none" w:sz="0" w:space="0" w:color="auto"/>
                    <w:right w:val="none" w:sz="0" w:space="0" w:color="auto"/>
                  </w:divBdr>
                  <w:divsChild>
                    <w:div w:id="4556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163512">
      <w:bodyDiv w:val="1"/>
      <w:marLeft w:val="0"/>
      <w:marRight w:val="0"/>
      <w:marTop w:val="0"/>
      <w:marBottom w:val="0"/>
      <w:divBdr>
        <w:top w:val="none" w:sz="0" w:space="0" w:color="auto"/>
        <w:left w:val="none" w:sz="0" w:space="0" w:color="auto"/>
        <w:bottom w:val="none" w:sz="0" w:space="0" w:color="auto"/>
        <w:right w:val="none" w:sz="0" w:space="0" w:color="auto"/>
      </w:divBdr>
    </w:div>
    <w:div w:id="489374595">
      <w:bodyDiv w:val="1"/>
      <w:marLeft w:val="0"/>
      <w:marRight w:val="0"/>
      <w:marTop w:val="0"/>
      <w:marBottom w:val="0"/>
      <w:divBdr>
        <w:top w:val="none" w:sz="0" w:space="0" w:color="auto"/>
        <w:left w:val="none" w:sz="0" w:space="0" w:color="auto"/>
        <w:bottom w:val="none" w:sz="0" w:space="0" w:color="auto"/>
        <w:right w:val="none" w:sz="0" w:space="0" w:color="auto"/>
      </w:divBdr>
    </w:div>
    <w:div w:id="600987629">
      <w:bodyDiv w:val="1"/>
      <w:marLeft w:val="143"/>
      <w:marRight w:val="143"/>
      <w:marTop w:val="143"/>
      <w:marBottom w:val="143"/>
      <w:divBdr>
        <w:top w:val="none" w:sz="0" w:space="0" w:color="auto"/>
        <w:left w:val="none" w:sz="0" w:space="0" w:color="auto"/>
        <w:bottom w:val="none" w:sz="0" w:space="0" w:color="auto"/>
        <w:right w:val="none" w:sz="0" w:space="0" w:color="auto"/>
      </w:divBdr>
    </w:div>
    <w:div w:id="606889063">
      <w:bodyDiv w:val="1"/>
      <w:marLeft w:val="0"/>
      <w:marRight w:val="0"/>
      <w:marTop w:val="0"/>
      <w:marBottom w:val="0"/>
      <w:divBdr>
        <w:top w:val="none" w:sz="0" w:space="0" w:color="auto"/>
        <w:left w:val="none" w:sz="0" w:space="0" w:color="auto"/>
        <w:bottom w:val="none" w:sz="0" w:space="0" w:color="auto"/>
        <w:right w:val="none" w:sz="0" w:space="0" w:color="auto"/>
      </w:divBdr>
    </w:div>
    <w:div w:id="628584641">
      <w:bodyDiv w:val="1"/>
      <w:marLeft w:val="0"/>
      <w:marRight w:val="0"/>
      <w:marTop w:val="0"/>
      <w:marBottom w:val="0"/>
      <w:divBdr>
        <w:top w:val="none" w:sz="0" w:space="0" w:color="auto"/>
        <w:left w:val="none" w:sz="0" w:space="0" w:color="auto"/>
        <w:bottom w:val="none" w:sz="0" w:space="0" w:color="auto"/>
        <w:right w:val="none" w:sz="0" w:space="0" w:color="auto"/>
      </w:divBdr>
      <w:divsChild>
        <w:div w:id="454716380">
          <w:marLeft w:val="0"/>
          <w:marRight w:val="0"/>
          <w:marTop w:val="0"/>
          <w:marBottom w:val="192"/>
          <w:divBdr>
            <w:top w:val="none" w:sz="0" w:space="0" w:color="auto"/>
            <w:left w:val="none" w:sz="0" w:space="0" w:color="auto"/>
            <w:bottom w:val="none" w:sz="0" w:space="0" w:color="auto"/>
            <w:right w:val="none" w:sz="0" w:space="0" w:color="auto"/>
          </w:divBdr>
        </w:div>
        <w:div w:id="592393260">
          <w:marLeft w:val="0"/>
          <w:marRight w:val="0"/>
          <w:marTop w:val="0"/>
          <w:marBottom w:val="192"/>
          <w:divBdr>
            <w:top w:val="none" w:sz="0" w:space="0" w:color="auto"/>
            <w:left w:val="none" w:sz="0" w:space="0" w:color="auto"/>
            <w:bottom w:val="none" w:sz="0" w:space="0" w:color="auto"/>
            <w:right w:val="none" w:sz="0" w:space="0" w:color="auto"/>
          </w:divBdr>
        </w:div>
      </w:divsChild>
    </w:div>
    <w:div w:id="761687310">
      <w:bodyDiv w:val="1"/>
      <w:marLeft w:val="0"/>
      <w:marRight w:val="0"/>
      <w:marTop w:val="0"/>
      <w:marBottom w:val="0"/>
      <w:divBdr>
        <w:top w:val="none" w:sz="0" w:space="0" w:color="auto"/>
        <w:left w:val="none" w:sz="0" w:space="0" w:color="auto"/>
        <w:bottom w:val="none" w:sz="0" w:space="0" w:color="auto"/>
        <w:right w:val="none" w:sz="0" w:space="0" w:color="auto"/>
      </w:divBdr>
    </w:div>
    <w:div w:id="853106513">
      <w:bodyDiv w:val="1"/>
      <w:marLeft w:val="0"/>
      <w:marRight w:val="0"/>
      <w:marTop w:val="0"/>
      <w:marBottom w:val="0"/>
      <w:divBdr>
        <w:top w:val="none" w:sz="0" w:space="0" w:color="auto"/>
        <w:left w:val="none" w:sz="0" w:space="0" w:color="auto"/>
        <w:bottom w:val="none" w:sz="0" w:space="0" w:color="auto"/>
        <w:right w:val="none" w:sz="0" w:space="0" w:color="auto"/>
      </w:divBdr>
    </w:div>
    <w:div w:id="939681165">
      <w:bodyDiv w:val="1"/>
      <w:marLeft w:val="0"/>
      <w:marRight w:val="0"/>
      <w:marTop w:val="0"/>
      <w:marBottom w:val="0"/>
      <w:divBdr>
        <w:top w:val="none" w:sz="0" w:space="0" w:color="auto"/>
        <w:left w:val="none" w:sz="0" w:space="0" w:color="auto"/>
        <w:bottom w:val="none" w:sz="0" w:space="0" w:color="auto"/>
        <w:right w:val="none" w:sz="0" w:space="0" w:color="auto"/>
      </w:divBdr>
    </w:div>
    <w:div w:id="1087534127">
      <w:bodyDiv w:val="1"/>
      <w:marLeft w:val="0"/>
      <w:marRight w:val="0"/>
      <w:marTop w:val="0"/>
      <w:marBottom w:val="0"/>
      <w:divBdr>
        <w:top w:val="none" w:sz="0" w:space="0" w:color="auto"/>
        <w:left w:val="none" w:sz="0" w:space="0" w:color="auto"/>
        <w:bottom w:val="none" w:sz="0" w:space="0" w:color="auto"/>
        <w:right w:val="none" w:sz="0" w:space="0" w:color="auto"/>
      </w:divBdr>
    </w:div>
    <w:div w:id="1294562140">
      <w:bodyDiv w:val="1"/>
      <w:marLeft w:val="0"/>
      <w:marRight w:val="0"/>
      <w:marTop w:val="0"/>
      <w:marBottom w:val="0"/>
      <w:divBdr>
        <w:top w:val="none" w:sz="0" w:space="0" w:color="auto"/>
        <w:left w:val="none" w:sz="0" w:space="0" w:color="auto"/>
        <w:bottom w:val="none" w:sz="0" w:space="0" w:color="auto"/>
        <w:right w:val="none" w:sz="0" w:space="0" w:color="auto"/>
      </w:divBdr>
    </w:div>
    <w:div w:id="1513645577">
      <w:bodyDiv w:val="1"/>
      <w:marLeft w:val="0"/>
      <w:marRight w:val="0"/>
      <w:marTop w:val="0"/>
      <w:marBottom w:val="0"/>
      <w:divBdr>
        <w:top w:val="none" w:sz="0" w:space="0" w:color="auto"/>
        <w:left w:val="none" w:sz="0" w:space="0" w:color="auto"/>
        <w:bottom w:val="none" w:sz="0" w:space="0" w:color="auto"/>
        <w:right w:val="none" w:sz="0" w:space="0" w:color="auto"/>
      </w:divBdr>
    </w:div>
    <w:div w:id="1657565751">
      <w:bodyDiv w:val="1"/>
      <w:marLeft w:val="0"/>
      <w:marRight w:val="0"/>
      <w:marTop w:val="0"/>
      <w:marBottom w:val="0"/>
      <w:divBdr>
        <w:top w:val="none" w:sz="0" w:space="0" w:color="auto"/>
        <w:left w:val="none" w:sz="0" w:space="0" w:color="auto"/>
        <w:bottom w:val="none" w:sz="0" w:space="0" w:color="auto"/>
        <w:right w:val="none" w:sz="0" w:space="0" w:color="auto"/>
      </w:divBdr>
    </w:div>
    <w:div w:id="1689746326">
      <w:bodyDiv w:val="1"/>
      <w:marLeft w:val="0"/>
      <w:marRight w:val="0"/>
      <w:marTop w:val="0"/>
      <w:marBottom w:val="0"/>
      <w:divBdr>
        <w:top w:val="none" w:sz="0" w:space="0" w:color="auto"/>
        <w:left w:val="none" w:sz="0" w:space="0" w:color="auto"/>
        <w:bottom w:val="none" w:sz="0" w:space="0" w:color="auto"/>
        <w:right w:val="none" w:sz="0" w:space="0" w:color="auto"/>
      </w:divBdr>
    </w:div>
    <w:div w:id="1707825909">
      <w:bodyDiv w:val="1"/>
      <w:marLeft w:val="0"/>
      <w:marRight w:val="0"/>
      <w:marTop w:val="0"/>
      <w:marBottom w:val="0"/>
      <w:divBdr>
        <w:top w:val="none" w:sz="0" w:space="0" w:color="auto"/>
        <w:left w:val="none" w:sz="0" w:space="0" w:color="auto"/>
        <w:bottom w:val="none" w:sz="0" w:space="0" w:color="auto"/>
        <w:right w:val="none" w:sz="0" w:space="0" w:color="auto"/>
      </w:divBdr>
    </w:div>
    <w:div w:id="1811752918">
      <w:bodyDiv w:val="1"/>
      <w:marLeft w:val="0"/>
      <w:marRight w:val="0"/>
      <w:marTop w:val="0"/>
      <w:marBottom w:val="0"/>
      <w:divBdr>
        <w:top w:val="none" w:sz="0" w:space="0" w:color="auto"/>
        <w:left w:val="none" w:sz="0" w:space="0" w:color="auto"/>
        <w:bottom w:val="none" w:sz="0" w:space="0" w:color="auto"/>
        <w:right w:val="none" w:sz="0" w:space="0" w:color="auto"/>
      </w:divBdr>
    </w:div>
    <w:div w:id="1886326857">
      <w:bodyDiv w:val="1"/>
      <w:marLeft w:val="0"/>
      <w:marRight w:val="0"/>
      <w:marTop w:val="0"/>
      <w:marBottom w:val="0"/>
      <w:divBdr>
        <w:top w:val="none" w:sz="0" w:space="0" w:color="auto"/>
        <w:left w:val="none" w:sz="0" w:space="0" w:color="auto"/>
        <w:bottom w:val="none" w:sz="0" w:space="0" w:color="auto"/>
        <w:right w:val="none" w:sz="0" w:space="0" w:color="auto"/>
      </w:divBdr>
    </w:div>
    <w:div w:id="1910653673">
      <w:bodyDiv w:val="1"/>
      <w:marLeft w:val="143"/>
      <w:marRight w:val="143"/>
      <w:marTop w:val="143"/>
      <w:marBottom w:val="143"/>
      <w:divBdr>
        <w:top w:val="none" w:sz="0" w:space="0" w:color="auto"/>
        <w:left w:val="none" w:sz="0" w:space="0" w:color="auto"/>
        <w:bottom w:val="none" w:sz="0" w:space="0" w:color="auto"/>
        <w:right w:val="none" w:sz="0" w:space="0" w:color="auto"/>
      </w:divBdr>
    </w:div>
    <w:div w:id="1954512507">
      <w:bodyDiv w:val="1"/>
      <w:marLeft w:val="0"/>
      <w:marRight w:val="0"/>
      <w:marTop w:val="0"/>
      <w:marBottom w:val="0"/>
      <w:divBdr>
        <w:top w:val="none" w:sz="0" w:space="0" w:color="auto"/>
        <w:left w:val="none" w:sz="0" w:space="0" w:color="auto"/>
        <w:bottom w:val="none" w:sz="0" w:space="0" w:color="auto"/>
        <w:right w:val="none" w:sz="0" w:space="0" w:color="auto"/>
      </w:divBdr>
    </w:div>
    <w:div w:id="21237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ynus.com/" TargetMode="External"/><Relationship Id="rId18" Type="http://schemas.openxmlformats.org/officeDocument/2006/relationships/hyperlink" Target="http://172.20.65.93/netapi/chat/v1/" TargetMode="External"/><Relationship Id="rId26" Type="http://schemas.openxmlformats.org/officeDocument/2006/relationships/hyperlink" Target="http://10.67.114.218/netapi/chat/v1/tel%3A%2B33611223344/oneToOne/tel%3A%2B33611223355/4ae7337b-0739-4305-80fe-26a926484a03" TargetMode="External"/><Relationship Id="rId3" Type="http://schemas.openxmlformats.org/officeDocument/2006/relationships/numbering" Target="numbering.xml"/><Relationship Id="rId21" Type="http://schemas.openxmlformats.org/officeDocument/2006/relationships/hyperlink" Target="tel:+33611223355"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technical.openmobilealliance.org/Technical/release_program/RESTNetAPI_FileTransfer_v1_0.aspx" TargetMode="External"/><Relationship Id="rId25" Type="http://schemas.openxmlformats.org/officeDocument/2006/relationships/hyperlink" Target="http://10.67.114.218/netapi/chat/v1/tel%3A%2B33611223344/oneToOne/tel%3A%2B33611223355/fa84054c-695d-460f-a3f1-e21eafc3b878/messages/e474fb76cfdd47b0854167f7b77adc/status"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technical.openmobilealliance.org/Technical/release_program/RESTfulNetworkAPI_Chat_V1_0.aspx" TargetMode="External"/><Relationship Id="rId20" Type="http://schemas.openxmlformats.org/officeDocument/2006/relationships/image" Target="media/image2.wmf"/><Relationship Id="rId29" Type="http://schemas.openxmlformats.org/officeDocument/2006/relationships/hyperlink" Target="http://10.67.114.218/netapi/filetransfer/v1/tel%3A%2B33611223355/se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10.67.114.218/netapi/chat/v1/tel%3A%2B33611223355/oneToOne/tel%3A%2B33611223344/f2c786ae-9065-43eb-9804-7f820c887b72/messages"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technical.openmobilealliance.org/Technical/release_program/RESTNetAPICommon_v1_0.aspx" TargetMode="External"/><Relationship Id="rId23" Type="http://schemas.openxmlformats.org/officeDocument/2006/relationships/hyperlink" Target="http://10.67.114.218/netapi/chat/v1/tel:+33611223355/subscriptions" TargetMode="External"/><Relationship Id="rId28" Type="http://schemas.openxmlformats.org/officeDocument/2006/relationships/hyperlink" Target="http://10.67.114.218/netapi/filetransfer/v1/tel%3A%2b33611223355/sessions" TargetMode="External"/><Relationship Id="rId36"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yperlink" Target="http://172.20.65.93/netapi/filetransfer/v1/"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gsma.com/rcs" TargetMode="External"/><Relationship Id="rId22" Type="http://schemas.openxmlformats.org/officeDocument/2006/relationships/image" Target="media/image3.emf"/><Relationship Id="rId27" Type="http://schemas.openxmlformats.org/officeDocument/2006/relationships/hyperlink" Target="http://images.wikia.com/pixar/images/4/43/Sunset.jpg" TargetMode="External"/><Relationship Id="rId30" Type="http://schemas.openxmlformats.org/officeDocument/2006/relationships/header" Target="header3.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ellang\AppData\Roaming\Microsoft\Templates\Deliver-EN\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F8FD-9DD5-4B90-95AA-7B66E71A9931}">
  <ds:schemaRefs>
    <ds:schemaRef ds:uri="http://schemas.openxmlformats.org/officeDocument/2006/bibliography"/>
  </ds:schemaRefs>
</ds:datastoreItem>
</file>

<file path=customXml/itemProps2.xml><?xml version="1.0" encoding="utf-8"?>
<ds:datastoreItem xmlns:ds="http://schemas.openxmlformats.org/officeDocument/2006/customXml" ds:itemID="{762809E0-06E2-42B5-8B84-7E9DD19A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document.dotx</Template>
  <TotalTime>123</TotalTime>
  <Pages>61</Pages>
  <Words>11556</Words>
  <Characters>99595</Characters>
  <Application>Microsoft Office Word</Application>
  <DocSecurity>0</DocSecurity>
  <Lines>3830</Lines>
  <Paragraphs>2850</Paragraphs>
  <ScaleCrop>false</ScaleCrop>
  <HeadingPairs>
    <vt:vector size="2" baseType="variant">
      <vt:variant>
        <vt:lpstr>Titre</vt:lpstr>
      </vt:variant>
      <vt:variant>
        <vt:i4>1</vt:i4>
      </vt:variant>
    </vt:vector>
  </HeadingPairs>
  <TitlesOfParts>
    <vt:vector size="1" baseType="lpstr">
      <vt:lpstr>NetAPI developer guide</vt:lpstr>
    </vt:vector>
  </TitlesOfParts>
  <Company>  -  </Company>
  <LinksUpToDate>false</LinksUpToDate>
  <CharactersWithSpaces>108301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NetAPI developer guide</dc:title>
  <dc:creator>LRS</dc:creator>
  <dc:description/>
  <cp:lastModifiedBy>RESTOUX Loïc (lrestoux)</cp:lastModifiedBy>
  <cp:revision>4</cp:revision>
  <cp:lastPrinted>2013-03-11T09:28:00Z</cp:lastPrinted>
  <dcterms:created xsi:type="dcterms:W3CDTF">2013-09-25T09:37:00Z</dcterms:created>
  <dcterms:modified xsi:type="dcterms:W3CDTF">2013-09-25T11:40:00Z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ID_LINKBASE">
    <vt:lpwstr/>
  </property>
  <property fmtid="{D5CDD505-2E9C-101B-9397-08002B2CF9AE}" pid="3" name="DocGroupName">
    <vt:lpwstr> </vt:lpwstr>
  </property>
  <property fmtid="{D5CDD505-2E9C-101B-9397-08002B2CF9AE}" pid="4" name="DocCopyright">
    <vt:lpwstr> </vt:lpwstr>
  </property>
  <property fmtid="{D5CDD505-2E9C-101B-9397-08002B2CF9AE}" pid="5" name="DocMethodName">
    <vt:lpwstr> </vt:lpwstr>
  </property>
  <property fmtid="{D5CDD505-2E9C-101B-9397-08002B2CF9AE}" pid="6" name="DocRegionName">
    <vt:lpwstr> </vt:lpwstr>
  </property>
  <property fmtid="{D5CDD505-2E9C-101B-9397-08002B2CF9AE}" pid="7" name="DocEntityName">
    <vt:lpwstr> </vt:lpwstr>
  </property>
  <property fmtid="{D5CDD505-2E9C-101B-9397-08002B2CF9AE}" pid="8" name="DocUnitName">
    <vt:lpwstr> </vt:lpwstr>
  </property>
  <property fmtid="{D5CDD505-2E9C-101B-9397-08002B2CF9AE}" pid="9" name="DocUnitAdr1">
    <vt:lpwstr> </vt:lpwstr>
  </property>
  <property fmtid="{D5CDD505-2E9C-101B-9397-08002B2CF9AE}" pid="10" name="DocUnitAdr2">
    <vt:lpwstr> </vt:lpwstr>
  </property>
  <property fmtid="{D5CDD505-2E9C-101B-9397-08002B2CF9AE}" pid="11" name="DocUnitAdr3">
    <vt:lpwstr> </vt:lpwstr>
  </property>
  <property fmtid="{D5CDD505-2E9C-101B-9397-08002B2CF9AE}" pid="12" name="DocUnitAdr4">
    <vt:lpwstr> </vt:lpwstr>
  </property>
  <property fmtid="{D5CDD505-2E9C-101B-9397-08002B2CF9AE}" pid="13" name="DocUnitAdr5">
    <vt:lpwstr/>
  </property>
  <property fmtid="{D5CDD505-2E9C-101B-9397-08002B2CF9AE}" pid="14" name="DocUnitPhone">
    <vt:lpwstr> </vt:lpwstr>
  </property>
  <property fmtid="{D5CDD505-2E9C-101B-9397-08002B2CF9AE}" pid="15" name="DocUnitFax">
    <vt:lpwstr> </vt:lpwstr>
  </property>
  <property fmtid="{D5CDD505-2E9C-101B-9397-08002B2CF9AE}" pid="16" name="DocUnitEmail">
    <vt:lpwstr/>
  </property>
  <property fmtid="{D5CDD505-2E9C-101B-9397-08002B2CF9AE}" pid="17" name="DocProjectName">
    <vt:lpwstr>RCS-e IM</vt:lpwstr>
  </property>
  <property fmtid="{D5CDD505-2E9C-101B-9397-08002B2CF9AE}" pid="18" name="DocProjectStreamName">
    <vt:lpwstr>Anticipation</vt:lpwstr>
  </property>
  <property fmtid="{D5CDD505-2E9C-101B-9397-08002B2CF9AE}" pid="19" name="DocTitle">
    <vt:lpwstr>NetAPI developer guide</vt:lpwstr>
  </property>
  <property fmtid="{D5CDD505-2E9C-101B-9397-08002B2CF9AE}" pid="20" name="DocType">
    <vt:lpwstr>MUT: Manuel d'utilisation</vt:lpwstr>
  </property>
  <property fmtid="{D5CDD505-2E9C-101B-9397-08002B2CF9AE}" pid="21" name="DocUsage">
    <vt:lpwstr/>
  </property>
  <property fmtid="{D5CDD505-2E9C-101B-9397-08002B2CF9AE}" pid="22" name="DocVersion">
    <vt:lpwstr>V01.5</vt:lpwstr>
  </property>
  <property fmtid="{D5CDD505-2E9C-101B-9397-08002B2CF9AE}" pid="23" name="DocUpdate">
    <vt:lpwstr>25/09/2013</vt:lpwstr>
  </property>
  <property fmtid="{D5CDD505-2E9C-101B-9397-08002B2CF9AE}" pid="24" name="DocCreation">
    <vt:lpwstr>25/06/2013</vt:lpwstr>
  </property>
  <property fmtid="{D5CDD505-2E9C-101B-9397-08002B2CF9AE}" pid="25" name="DocStatus">
    <vt:lpwstr>Draft</vt:lpwstr>
  </property>
  <property fmtid="{D5CDD505-2E9C-101B-9397-08002B2CF9AE}" pid="26" name="DocAuthor">
    <vt:lpwstr>Capgemini</vt:lpwstr>
  </property>
  <property fmtid="{D5CDD505-2E9C-101B-9397-08002B2CF9AE}" pid="27" name="DocRef">
    <vt:lpwstr>RCSe/Anticipation/145470</vt:lpwstr>
  </property>
  <property fmtid="{D5CDD505-2E9C-101B-9397-08002B2CF9AE}" pid="28" name="DocValidationName">
    <vt:lpwstr/>
  </property>
  <property fmtid="{D5CDD505-2E9C-101B-9397-08002B2CF9AE}" pid="29" name="DocCustomerName">
    <vt:lpwstr>Orange</vt:lpwstr>
  </property>
  <property fmtid="{D5CDD505-2E9C-101B-9397-08002B2CF9AE}" pid="30" name="DocLanguage">
    <vt:lpwstr>EN</vt:lpwstr>
  </property>
  <property fmtid="{D5CDD505-2E9C-101B-9397-08002B2CF9AE}" pid="31" name="DocModelName">
    <vt:lpwstr>Deliver_Modele_general</vt:lpwstr>
  </property>
  <property fmtid="{D5CDD505-2E9C-101B-9397-08002B2CF9AE}" pid="32" name="DocModelRef">
    <vt:lpwstr>QIPS/0164</vt:lpwstr>
  </property>
  <property fmtid="{D5CDD505-2E9C-101B-9397-08002B2CF9AE}" pid="33" name="DocModelVersion">
    <vt:lpwstr>03.3_EN (Pack 3.3)</vt:lpwstr>
  </property>
  <property fmtid="{D5CDD505-2E9C-101B-9397-08002B2CF9AE}" pid="34" name="DocProjectId">
    <vt:lpwstr>RCSe</vt:lpwstr>
  </property>
  <property fmtid="{D5CDD505-2E9C-101B-9397-08002B2CF9AE}" pid="35" name="DocProjectStreamId">
    <vt:lpwstr>Anticipation</vt:lpwstr>
  </property>
  <property fmtid="{D5CDD505-2E9C-101B-9397-08002B2CF9AE}" pid="36" name="DocProjectSerialNumber">
    <vt:lpwstr>145470</vt:lpwstr>
  </property>
  <property fmtid="{D5CDD505-2E9C-101B-9397-08002B2CF9AE}" pid="37" name="DocURL">
    <vt:lpwstr>\\frsf1rns.corp.capgemini.com\RCSE\Documentation - répertoire de travail\LRS</vt:lpwstr>
  </property>
  <property fmtid="{D5CDD505-2E9C-101B-9397-08002B2CF9AE}" pid="38" name="DocLibreDoc">
    <vt:lpwstr/>
  </property>
  <property fmtid="{D5CDD505-2E9C-101B-9397-08002B2CF9AE}" pid="39" name="ModelNomJuridique">
    <vt:lpwstr> </vt:lpwstr>
  </property>
  <property fmtid="{D5CDD505-2E9C-101B-9397-08002B2CF9AE}" pid="40" name="ModelDivision">
    <vt:lpwstr> </vt:lpwstr>
  </property>
  <property fmtid="{D5CDD505-2E9C-101B-9397-08002B2CF9AE}" pid="41" name="ModelPackage">
    <vt:lpwstr> </vt:lpwstr>
  </property>
  <property fmtid="{D5CDD505-2E9C-101B-9397-08002B2CF9AE}" pid="42" name="ModelRef">
    <vt:lpwstr/>
  </property>
  <property fmtid="{D5CDD505-2E9C-101B-9397-08002B2CF9AE}" pid="43" name="ModelVersion">
    <vt:lpwstr/>
  </property>
  <property fmtid="{D5CDD505-2E9C-101B-9397-08002B2CF9AE}" pid="44" name="TypeDoc">
    <vt:lpwstr/>
  </property>
  <property fmtid="{D5CDD505-2E9C-101B-9397-08002B2CF9AE}" pid="45" name="ModelName">
    <vt:lpwstr/>
  </property>
  <property fmtid="{D5CDD505-2E9C-101B-9397-08002B2CF9AE}" pid="46" name="DocModelAdmin">
    <vt:lpwstr> </vt:lpwstr>
  </property>
  <property fmtid="{D5CDD505-2E9C-101B-9397-08002B2CF9AE}" pid="47" name="_NewReviewCycle">
    <vt:lpwstr/>
  </property>
  <property fmtid="{D5CDD505-2E9C-101B-9397-08002B2CF9AE}" pid="48" name="_AdHocReviewCycleID">
    <vt:i4>-1963190822</vt:i4>
  </property>
  <property fmtid="{D5CDD505-2E9C-101B-9397-08002B2CF9AE}" pid="49" name="_EmailSubject">
    <vt:lpwstr>RCS Anticipation : Livraison NetAPI G00R01V01</vt:lpwstr>
  </property>
  <property fmtid="{D5CDD505-2E9C-101B-9397-08002B2CF9AE}" pid="50" name="_AuthorEmail">
    <vt:lpwstr>murielle.ebrel@orange.com</vt:lpwstr>
  </property>
  <property fmtid="{D5CDD505-2E9C-101B-9397-08002B2CF9AE}" pid="51" name="_AuthorEmailDisplayName">
    <vt:lpwstr>EBREL Murielle IMT/OLPS</vt:lpwstr>
  </property>
  <property fmtid="{D5CDD505-2E9C-101B-9397-08002B2CF9AE}" pid="52" name="_ReviewingToolsShownOnce">
    <vt:lpwstr/>
  </property>
</Properties>
</file>